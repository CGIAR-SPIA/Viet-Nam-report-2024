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14" w:type="dxa"/>
        <w:tblInd w:w="-851" w:type="dxa"/>
        <w:tblLook w:val="04A0" w:firstRow="1" w:lastRow="0" w:firstColumn="1" w:lastColumn="0" w:noHBand="0" w:noVBand="1"/>
      </w:tblPr>
      <w:tblGrid>
        <w:gridCol w:w="1997"/>
        <w:gridCol w:w="2282"/>
        <w:gridCol w:w="1452"/>
        <w:gridCol w:w="1802"/>
        <w:gridCol w:w="2279"/>
        <w:gridCol w:w="1033"/>
        <w:gridCol w:w="678"/>
        <w:gridCol w:w="678"/>
        <w:gridCol w:w="678"/>
        <w:gridCol w:w="678"/>
        <w:gridCol w:w="678"/>
        <w:gridCol w:w="879"/>
        <w:tblGridChange w:id="0">
          <w:tblGrid>
            <w:gridCol w:w="1702"/>
            <w:gridCol w:w="295"/>
            <w:gridCol w:w="2282"/>
            <w:gridCol w:w="1452"/>
            <w:gridCol w:w="1802"/>
            <w:gridCol w:w="1702"/>
            <w:gridCol w:w="577"/>
            <w:gridCol w:w="1033"/>
            <w:gridCol w:w="678"/>
            <w:gridCol w:w="678"/>
            <w:gridCol w:w="678"/>
            <w:gridCol w:w="346"/>
            <w:gridCol w:w="332"/>
            <w:gridCol w:w="346"/>
            <w:gridCol w:w="332"/>
            <w:gridCol w:w="346"/>
            <w:gridCol w:w="533"/>
            <w:gridCol w:w="145"/>
            <w:gridCol w:w="678"/>
            <w:gridCol w:w="879"/>
          </w:tblGrid>
        </w:tblGridChange>
      </w:tblGrid>
      <w:tr w:rsidR="009E29C1" w:rsidRPr="00872A09" w14:paraId="74507643" w14:textId="77777777" w:rsidTr="008F0241">
        <w:trPr>
          <w:trHeight w:val="794"/>
        </w:trPr>
        <w:tc>
          <w:tcPr>
            <w:tcW w:w="1511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3E2F" w14:textId="28FF5C34" w:rsidR="009E29C1" w:rsidRPr="00872A09" w:rsidRDefault="009E29C1" w:rsidP="009E2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48"/>
                <w:szCs w:val="48"/>
                <w:lang w:val="en-US"/>
              </w:rPr>
              <w:t>PHIẾU PHỎNG VẤN XÃ</w:t>
            </w:r>
          </w:p>
        </w:tc>
      </w:tr>
      <w:tr w:rsidR="00872A09" w:rsidRPr="00872A09" w14:paraId="64539254" w14:textId="77777777" w:rsidTr="009E29C1">
        <w:trPr>
          <w:trHeight w:val="441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E133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D3AEB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1798" w14:textId="77777777" w:rsidR="00872A09" w:rsidRPr="00872A09" w:rsidRDefault="00872A09" w:rsidP="0087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81455" w14:textId="77777777" w:rsidR="00872A09" w:rsidRPr="00872A09" w:rsidRDefault="00872A09" w:rsidP="0087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F339" w14:textId="77777777" w:rsidR="00872A09" w:rsidRPr="00872A09" w:rsidRDefault="00872A09" w:rsidP="0087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8C3A" w14:textId="77777777" w:rsidR="00872A09" w:rsidRPr="00872A09" w:rsidRDefault="00872A09" w:rsidP="0087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36197" w14:textId="77777777" w:rsidR="00872A09" w:rsidRPr="00872A09" w:rsidRDefault="00872A09" w:rsidP="0087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B381" w14:textId="77777777" w:rsidR="00872A09" w:rsidRPr="00872A09" w:rsidRDefault="00872A09" w:rsidP="0087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0095" w14:textId="77777777" w:rsidR="00872A09" w:rsidRPr="00872A09" w:rsidRDefault="00872A09" w:rsidP="0087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07C1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56B9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DF5B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2A09" w:rsidRPr="00872A09" w14:paraId="1A81210E" w14:textId="77777777" w:rsidTr="00872A09">
        <w:trPr>
          <w:trHeight w:val="573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8C7C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48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76770" w14:textId="0FAFC5B8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Tỉnh/Thành phố . . . . . . . . . . . . . . . . .. . . . . . . . . . . . . . . . . . . . . . . . . . . . . 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E6DD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8873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6749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4E9D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A797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1B6F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2A09" w:rsidRPr="00872A09" w14:paraId="23747466" w14:textId="77777777" w:rsidTr="00872A09">
        <w:trPr>
          <w:trHeight w:val="573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E49C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334C" w14:textId="3641AE2A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Huyện/</w:t>
            </w:r>
            <w:r w:rsidR="00EA764E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Quận</w:t>
            </w:r>
            <w:r w:rsidR="00D4164E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…….</w:t>
            </w:r>
            <w:r w:rsidRPr="00872A0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 xml:space="preserve"> . . . . . . . . . . . . . . . . . . . . . . . . . . . . . . . . . . . . . . . . . . . .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E9C4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C10B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FB8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EED4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EB58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6EE1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2A09" w:rsidRPr="00872A09" w14:paraId="530115CF" w14:textId="77777777" w:rsidTr="00872A09">
        <w:trPr>
          <w:trHeight w:val="573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2B8B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6010" w14:textId="55970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Xã</w:t>
            </w:r>
            <w:r w:rsidR="00D4164E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/Phường</w:t>
            </w:r>
            <w:r w:rsidRPr="00872A0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 xml:space="preserve"> . . . . . . .. . . . . . . . . . . . . . . . . . . . . . . . . . . . . . . . . . . . . . . . . . .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4D94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2C0F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410D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3E1B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55FF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D65A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72A09" w:rsidRPr="00872A09" w14:paraId="7E881829" w14:textId="77777777" w:rsidTr="00872A09">
        <w:trPr>
          <w:trHeight w:val="544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7B3E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4DB8" w14:textId="77777777" w:rsid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Họ và tên đội trưởng . . . . . . . . . .. . . . . . . . . . . . . . . . .  . . . . . . . . . . . . . . .  Mã số</w:t>
            </w:r>
            <w:r w:rsidR="00F61371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………………………………………………………………………………</w:t>
            </w:r>
          </w:p>
          <w:p w14:paraId="1FBAD995" w14:textId="3053712B" w:rsidR="00F61371" w:rsidRPr="00872A09" w:rsidRDefault="00F61371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Thành thị/Nông thôn……………………………………………………………..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FDDF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3E8F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D906" w14:textId="77777777" w:rsidR="00872A09" w:rsidRPr="00872A09" w:rsidRDefault="00872A09" w:rsidP="00872A09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BCBB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2DF2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78D9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2A09" w:rsidRPr="00872A09" w14:paraId="54082204" w14:textId="77777777" w:rsidTr="009E29C1">
        <w:trPr>
          <w:trHeight w:val="25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DC59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1B20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5778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5CF4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DCA0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3D4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8D5B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9E85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3293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1E93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B9E8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BE38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2A09" w:rsidRPr="00872A09" w14:paraId="2482AB38" w14:textId="77777777" w:rsidTr="00872A09">
        <w:trPr>
          <w:trHeight w:val="441"/>
        </w:trPr>
        <w:tc>
          <w:tcPr>
            <w:tcW w:w="7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CBB8" w14:textId="21D5DC03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 xml:space="preserve">                     Ngày…</w:t>
            </w:r>
            <w:r w:rsidR="00B1637B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….</w:t>
            </w:r>
            <w:r w:rsidRPr="00872A09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tháng…</w:t>
            </w:r>
            <w:r w:rsidR="00B1637B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….</w:t>
            </w:r>
            <w:r w:rsidRPr="00872A09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.năm 2022</w:t>
            </w:r>
          </w:p>
        </w:tc>
        <w:tc>
          <w:tcPr>
            <w:tcW w:w="46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2AA2" w14:textId="6CD94964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r w:rsidRPr="00872A09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 xml:space="preserve">      Ngày…</w:t>
            </w:r>
            <w:r w:rsidR="00C030D7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…..</w:t>
            </w:r>
            <w:r w:rsidRPr="00872A09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tháng…</w:t>
            </w:r>
            <w:r w:rsidR="00C030D7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…</w:t>
            </w:r>
            <w:r w:rsidRPr="00872A09"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  <w:t>.năm 2022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6C0E" w14:textId="77777777" w:rsidR="00872A09" w:rsidRPr="00872A09" w:rsidRDefault="00872A09" w:rsidP="00872A09">
            <w:pPr>
              <w:spacing w:after="0" w:line="240" w:lineRule="auto"/>
              <w:rPr>
                <w:rFonts w:ascii=".VnTime" w:eastAsia="Times New Roman" w:hAnsi=".VnTime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41CF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6B42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7A46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2A09" w:rsidRPr="00872A09" w14:paraId="5075C790" w14:textId="77777777" w:rsidTr="001616CF">
        <w:tblPrEx>
          <w:tblW w:w="15114" w:type="dxa"/>
          <w:tblInd w:w="-851" w:type="dxa"/>
          <w:tblPrExChange w:id="1" w:author="Đặng Thị Mai Vân" w:date="2022-01-21T15:13:00Z">
            <w:tblPrEx>
              <w:tblW w:w="15114" w:type="dxa"/>
              <w:tblInd w:w="-851" w:type="dxa"/>
            </w:tblPrEx>
          </w:tblPrExChange>
        </w:tblPrEx>
        <w:trPr>
          <w:trHeight w:val="441"/>
          <w:trPrChange w:id="2" w:author="Đặng Thị Mai Vân" w:date="2022-01-21T15:13:00Z">
            <w:trPr>
              <w:gridBefore w:val="1"/>
              <w:trHeight w:val="441"/>
            </w:trPr>
          </w:trPrChange>
        </w:trPr>
        <w:tc>
          <w:tcPr>
            <w:tcW w:w="7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3" w:author="Đặng Thị Mai Vân" w:date="2022-01-21T15:13:00Z">
              <w:tcPr>
                <w:tcW w:w="753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3EF4A60" w14:textId="5E7C2334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del w:id="4" w:author="Đặng Thị Mai Vân" w:date="2022-01-21T15:13:00Z">
              <w:r w:rsidRPr="00872A09" w:rsidDel="001616CF">
                <w:rPr>
                  <w:rFonts w:ascii="Arial" w:eastAsia="Times New Roman" w:hAnsi="Arial" w:cs="Arial"/>
                  <w:color w:val="000000"/>
                  <w:sz w:val="28"/>
                  <w:szCs w:val="28"/>
                  <w:lang w:val="en-US"/>
                </w:rPr>
                <w:delText xml:space="preserve">                                Đội trưởng</w:delText>
              </w:r>
            </w:del>
          </w:p>
        </w:tc>
        <w:tc>
          <w:tcPr>
            <w:tcW w:w="3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5" w:author="Đặng Thị Mai Vân" w:date="2022-01-21T15:13:00Z">
              <w:tcPr>
                <w:tcW w:w="39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E052635" w14:textId="0372999F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  <w:del w:id="6" w:author="Đặng Thị Mai Vân" w:date="2022-01-21T15:13:00Z">
              <w:r w:rsidRPr="00872A09" w:rsidDel="001616CF">
                <w:rPr>
                  <w:rFonts w:ascii="Arial" w:eastAsia="Times New Roman" w:hAnsi="Arial" w:cs="Arial"/>
                  <w:color w:val="000000"/>
                  <w:sz w:val="28"/>
                  <w:szCs w:val="28"/>
                  <w:lang w:val="en-US"/>
                </w:rPr>
                <w:delText xml:space="preserve">                Chủ tịch UBND xã</w:delText>
              </w:r>
            </w:del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7" w:author="Đặng Thị Mai Vân" w:date="2022-01-21T15:13:00Z">
              <w:tcPr>
                <w:tcW w:w="67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6979738" w14:textId="77777777" w:rsidR="00872A09" w:rsidRPr="00872A09" w:rsidRDefault="00872A09" w:rsidP="00872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8" w:author="Đặng Thị Mai Vân" w:date="2022-01-21T15:13:00Z">
              <w:tcPr>
                <w:tcW w:w="67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091229F" w14:textId="77777777" w:rsidR="00872A09" w:rsidRPr="00872A09" w:rsidRDefault="00872A09" w:rsidP="0087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9" w:author="Đặng Thị Mai Vân" w:date="2022-01-21T15:13:00Z">
              <w:tcPr>
                <w:tcW w:w="67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AEA2174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10" w:author="Đặng Thị Mai Vân" w:date="2022-01-21T15:13:00Z">
              <w:tcPr>
                <w:tcW w:w="67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3122400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11" w:author="Đặng Thị Mai Vân" w:date="2022-01-21T15:13:00Z">
              <w:tcPr>
                <w:tcW w:w="87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9FBEB10" w14:textId="77777777" w:rsidR="00872A09" w:rsidRPr="00872A09" w:rsidRDefault="00872A09" w:rsidP="00872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2A09" w:rsidRPr="00872A09" w:rsidDel="001616CF" w14:paraId="648F4A46" w14:textId="79DB62F0" w:rsidTr="00872A09">
        <w:trPr>
          <w:trHeight w:val="441"/>
          <w:del w:id="12" w:author="Đặng Thị Mai Vân" w:date="2022-01-21T15:13:00Z"/>
        </w:trPr>
        <w:tc>
          <w:tcPr>
            <w:tcW w:w="7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B7CD" w14:textId="4DF9AC49" w:rsidR="00872A09" w:rsidRPr="00872A09" w:rsidDel="001616CF" w:rsidRDefault="00872A09" w:rsidP="00872A09">
            <w:pPr>
              <w:spacing w:after="0" w:line="240" w:lineRule="auto"/>
              <w:rPr>
                <w:del w:id="13" w:author="Đặng Thị Mai Vân" w:date="2022-01-21T15:13:00Z"/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del w:id="14" w:author="Đặng Thị Mai Vân" w:date="2022-01-21T15:13:00Z">
              <w:r w:rsidRPr="00872A09" w:rsidDel="001616CF">
                <w:rPr>
                  <w:rFonts w:ascii="Arial" w:eastAsia="Times New Roman" w:hAnsi="Arial" w:cs="Arial"/>
                  <w:color w:val="000000"/>
                  <w:sz w:val="24"/>
                  <w:szCs w:val="24"/>
                  <w:lang w:val="en-US"/>
                </w:rPr>
                <w:delText xml:space="preserve">                                           (Ký tên)</w:delText>
              </w:r>
            </w:del>
          </w:p>
        </w:tc>
        <w:tc>
          <w:tcPr>
            <w:tcW w:w="46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212B" w14:textId="5F066354" w:rsidR="00872A09" w:rsidRPr="00872A09" w:rsidDel="001616CF" w:rsidRDefault="00872A09" w:rsidP="00872A09">
            <w:pPr>
              <w:spacing w:after="0" w:line="240" w:lineRule="auto"/>
              <w:rPr>
                <w:del w:id="15" w:author="Đặng Thị Mai Vân" w:date="2022-01-21T15:13:00Z"/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del w:id="16" w:author="Đặng Thị Mai Vân" w:date="2022-01-21T15:13:00Z">
              <w:r w:rsidRPr="00872A09" w:rsidDel="001616CF">
                <w:rPr>
                  <w:rFonts w:ascii="Arial" w:eastAsia="Times New Roman" w:hAnsi="Arial" w:cs="Arial"/>
                  <w:color w:val="000000"/>
                  <w:sz w:val="24"/>
                  <w:szCs w:val="24"/>
                  <w:lang w:val="en-US"/>
                </w:rPr>
                <w:delText xml:space="preserve">              (Ký, ghi họ tên và đóng dấu)</w:delText>
              </w:r>
            </w:del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4576" w14:textId="131D7F56" w:rsidR="00872A09" w:rsidRPr="00872A09" w:rsidDel="001616CF" w:rsidRDefault="00872A09" w:rsidP="00872A09">
            <w:pPr>
              <w:spacing w:after="0" w:line="240" w:lineRule="auto"/>
              <w:rPr>
                <w:del w:id="17" w:author="Đặng Thị Mai Vân" w:date="2022-01-21T15:13:00Z"/>
                <w:rFonts w:ascii=".VnTime" w:eastAsia="Times New Roman" w:hAnsi=".VnTime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ADB7" w14:textId="6DAAB658" w:rsidR="00872A09" w:rsidRPr="00872A09" w:rsidDel="001616CF" w:rsidRDefault="00872A09" w:rsidP="00872A09">
            <w:pPr>
              <w:spacing w:after="0" w:line="240" w:lineRule="auto"/>
              <w:rPr>
                <w:del w:id="18" w:author="Đặng Thị Mai Vân" w:date="2022-01-21T15:13:00Z"/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03E5" w14:textId="49223F56" w:rsidR="00872A09" w:rsidRPr="00872A09" w:rsidDel="001616CF" w:rsidRDefault="00872A09" w:rsidP="00872A09">
            <w:pPr>
              <w:spacing w:after="0" w:line="240" w:lineRule="auto"/>
              <w:rPr>
                <w:del w:id="19" w:author="Đặng Thị Mai Vân" w:date="2022-01-21T15:13:00Z"/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4DCB" w14:textId="41E49956" w:rsidR="00872A09" w:rsidRPr="00872A09" w:rsidDel="001616CF" w:rsidRDefault="00872A09" w:rsidP="00872A09">
            <w:pPr>
              <w:spacing w:after="0" w:line="240" w:lineRule="auto"/>
              <w:rPr>
                <w:del w:id="20" w:author="Đặng Thị Mai Vân" w:date="2022-01-21T15:13:00Z"/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655FCEB" w14:textId="706F8433" w:rsidR="00C10230" w:rsidDel="001616CF" w:rsidRDefault="00C10230">
      <w:pPr>
        <w:rPr>
          <w:del w:id="21" w:author="Đặng Thị Mai Vân" w:date="2022-01-21T15:13:00Z"/>
        </w:rPr>
      </w:pPr>
    </w:p>
    <w:p w14:paraId="2E44BED9" w14:textId="1E5A4FD8" w:rsidR="0042258D" w:rsidRDefault="0042258D"/>
    <w:p w14:paraId="09B5D01D" w14:textId="1EFD9652" w:rsidR="0042258D" w:rsidRDefault="0042258D"/>
    <w:p w14:paraId="017C7A98" w14:textId="1F77D28B" w:rsidR="0042258D" w:rsidRDefault="0042258D"/>
    <w:p w14:paraId="52D4D040" w14:textId="4945FD9B" w:rsidR="0042258D" w:rsidRDefault="0042258D"/>
    <w:p w14:paraId="1D1EF715" w14:textId="47F996F4" w:rsidR="0042258D" w:rsidRDefault="0042258D"/>
    <w:p w14:paraId="4D20DC91" w14:textId="32D9CE11" w:rsidR="0042258D" w:rsidRDefault="0042258D"/>
    <w:p w14:paraId="68C33C3D" w14:textId="1FD37733" w:rsidR="00E50040" w:rsidRDefault="00E50040">
      <w:pPr>
        <w:rPr>
          <w:ins w:id="22" w:author="Đặng Thị Mai Vân" w:date="2022-01-21T15:13:00Z"/>
        </w:rPr>
      </w:pPr>
    </w:p>
    <w:p w14:paraId="0E90B0C1" w14:textId="4D29E60A" w:rsidR="001616CF" w:rsidRDefault="001616CF">
      <w:pPr>
        <w:rPr>
          <w:ins w:id="23" w:author="Đặng Thị Mai Vân" w:date="2022-01-21T15:13:00Z"/>
        </w:rPr>
      </w:pPr>
    </w:p>
    <w:p w14:paraId="5B6AFB1A" w14:textId="77777777" w:rsidR="001616CF" w:rsidRDefault="001616CF"/>
    <w:p w14:paraId="2B407012" w14:textId="27D4680F" w:rsidR="00E50040" w:rsidRDefault="00E50040"/>
    <w:p w14:paraId="1AA8BF80" w14:textId="77777777" w:rsidR="00A72DF1" w:rsidRDefault="00A72DF1"/>
    <w:p w14:paraId="0D571FD6" w14:textId="626D0DC3" w:rsidR="0042258D" w:rsidRDefault="0042258D"/>
    <w:tbl>
      <w:tblPr>
        <w:tblW w:w="15634" w:type="dxa"/>
        <w:tblInd w:w="-851" w:type="dxa"/>
        <w:tblLook w:val="04A0" w:firstRow="1" w:lastRow="0" w:firstColumn="1" w:lastColumn="0" w:noHBand="0" w:noVBand="1"/>
      </w:tblPr>
      <w:tblGrid>
        <w:gridCol w:w="416"/>
        <w:gridCol w:w="848"/>
        <w:gridCol w:w="862"/>
        <w:gridCol w:w="817"/>
        <w:gridCol w:w="317"/>
        <w:gridCol w:w="695"/>
        <w:gridCol w:w="756"/>
        <w:gridCol w:w="2057"/>
        <w:gridCol w:w="317"/>
        <w:gridCol w:w="858"/>
        <w:gridCol w:w="2978"/>
        <w:gridCol w:w="416"/>
        <w:gridCol w:w="2667"/>
        <w:gridCol w:w="367"/>
        <w:gridCol w:w="32"/>
        <w:gridCol w:w="236"/>
        <w:gridCol w:w="719"/>
        <w:gridCol w:w="276"/>
        <w:tblGridChange w:id="24">
          <w:tblGrid>
            <w:gridCol w:w="416"/>
            <w:gridCol w:w="848"/>
            <w:gridCol w:w="862"/>
            <w:gridCol w:w="817"/>
            <w:gridCol w:w="317"/>
            <w:gridCol w:w="695"/>
            <w:gridCol w:w="300"/>
            <w:gridCol w:w="416"/>
            <w:gridCol w:w="40"/>
            <w:gridCol w:w="808"/>
            <w:gridCol w:w="862"/>
            <w:gridCol w:w="387"/>
            <w:gridCol w:w="317"/>
            <w:gridCol w:w="113"/>
            <w:gridCol w:w="317"/>
            <w:gridCol w:w="428"/>
            <w:gridCol w:w="267"/>
            <w:gridCol w:w="756"/>
            <w:gridCol w:w="1955"/>
            <w:gridCol w:w="102"/>
            <w:gridCol w:w="314"/>
            <w:gridCol w:w="3"/>
            <w:gridCol w:w="858"/>
            <w:gridCol w:w="1806"/>
            <w:gridCol w:w="367"/>
            <w:gridCol w:w="32"/>
            <w:gridCol w:w="236"/>
            <w:gridCol w:w="537"/>
            <w:gridCol w:w="182"/>
            <w:gridCol w:w="234"/>
            <w:gridCol w:w="42"/>
            <w:gridCol w:w="2625"/>
            <w:gridCol w:w="367"/>
            <w:gridCol w:w="987"/>
          </w:tblGrid>
        </w:tblGridChange>
      </w:tblGrid>
      <w:tr w:rsidR="0002402C" w:rsidRPr="00E42C7E" w14:paraId="67C26D9B" w14:textId="77777777" w:rsidTr="00695736">
        <w:trPr>
          <w:gridAfter w:val="1"/>
          <w:wAfter w:w="276" w:type="dxa"/>
          <w:trHeight w:val="281"/>
        </w:trPr>
        <w:tc>
          <w:tcPr>
            <w:tcW w:w="10921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3209" w14:textId="203531D4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551156">
              <w:rPr>
                <w:rFonts w:ascii="Arial" w:eastAsia="Times New Roman" w:hAnsi="Arial" w:cs="Arial"/>
                <w:b/>
                <w:bCs/>
                <w:lang w:val="en-US"/>
              </w:rPr>
              <w:lastRenderedPageBreak/>
              <w:t>MỤC 0. THÔNG TIN KHẢO SÁT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6B7F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B417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9EBC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7DF8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2402C" w:rsidRPr="00E42C7E" w14:paraId="6BD621FE" w14:textId="77777777" w:rsidTr="00695736">
        <w:trPr>
          <w:gridAfter w:val="1"/>
          <w:wAfter w:w="276" w:type="dxa"/>
          <w:trHeight w:val="54"/>
        </w:trPr>
        <w:tc>
          <w:tcPr>
            <w:tcW w:w="10921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297E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79A7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BBF5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7A00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1D3A" w14:textId="77777777" w:rsidR="0002402C" w:rsidRPr="00551156" w:rsidRDefault="0002402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5A4C1C" w:rsidRPr="00E42C7E" w14:paraId="6E6B2346" w14:textId="77777777" w:rsidTr="00695736">
        <w:trPr>
          <w:trHeight w:val="270"/>
        </w:trPr>
        <w:tc>
          <w:tcPr>
            <w:tcW w:w="1440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0258" w14:textId="0D6C6D9B" w:rsidR="005A4C1C" w:rsidRPr="00551156" w:rsidRDefault="005A4C1C" w:rsidP="00E42C7E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51156">
              <w:rPr>
                <w:rFonts w:ascii="Arial" w:eastAsia="Times New Roman" w:hAnsi="Arial" w:cs="Arial"/>
                <w:lang w:val="en-US"/>
              </w:rPr>
              <w:t>THÔNG TIN VỀ NHỮNG NGƯỜI CUNG CẤP THÔNG TIN CHO CÁC MỤC TRONG PHIẾU PHỎNG VẤN XÃ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C96D" w14:textId="77777777" w:rsidR="005A4C1C" w:rsidRPr="00E42C7E" w:rsidRDefault="005A4C1C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442C" w14:textId="77777777" w:rsidR="005A4C1C" w:rsidRPr="00E42C7E" w:rsidRDefault="005A4C1C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666DE" w:rsidRPr="00E42C7E" w14:paraId="04B0B04F" w14:textId="77777777" w:rsidTr="00695736">
        <w:trPr>
          <w:gridAfter w:val="1"/>
          <w:wAfter w:w="276" w:type="dxa"/>
          <w:trHeight w:val="24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25B9" w14:textId="77777777" w:rsidR="00E42C7E" w:rsidRPr="00E42C7E" w:rsidRDefault="00E42C7E" w:rsidP="00E42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 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F642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29D4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97A69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A0A86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A499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6D68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EF0F2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E364D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FF43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E9EA2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78E7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31DC5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9DEF7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7FBF" w14:textId="77777777" w:rsidR="00E42C7E" w:rsidRPr="00E42C7E" w:rsidRDefault="00E42C7E" w:rsidP="00E42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3666DE" w:rsidRPr="00E42C7E" w14:paraId="6572C7F0" w14:textId="77777777" w:rsidTr="00695736">
        <w:trPr>
          <w:gridAfter w:val="1"/>
          <w:wAfter w:w="276" w:type="dxa"/>
          <w:trHeight w:val="98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8C16" w14:textId="77777777" w:rsidR="00E42C7E" w:rsidRPr="00233A56" w:rsidRDefault="00E42C7E" w:rsidP="00E42C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31D" w14:textId="77777777" w:rsidR="00E42C7E" w:rsidRPr="00233A56" w:rsidRDefault="00E42C7E" w:rsidP="00470886">
            <w:pPr>
              <w:spacing w:after="360" w:line="288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Họ và tên?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8F13" w14:textId="77777777" w:rsidR="00E42C7E" w:rsidRPr="00233A56" w:rsidRDefault="00E42C7E" w:rsidP="00470886">
            <w:pPr>
              <w:spacing w:after="36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Tuổi?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A6F2" w14:textId="77777777" w:rsidR="00E42C7E" w:rsidRPr="00233A56" w:rsidRDefault="00E42C7E" w:rsidP="00470886">
            <w:pPr>
              <w:spacing w:after="48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Giới tính?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39A1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934E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Dân tộc?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BEB8E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Số năm sống ở xã này?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86B8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Chức vụ/ chức danh trong xã?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1C68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F9A46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Thâm niên trong chức vụ/chức danh?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E36C3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Chức vụ/ chức danh trong xã giữ trước chức vụ/chức danh này?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ADAF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EDA0E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Bằng cấp chuyên môn kỹ thuật hoặc chính trị, quản lý nhà nước cao nhất đã đạt được?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2FDD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916F6" w14:textId="77777777" w:rsidR="00E42C7E" w:rsidRPr="00233A56" w:rsidRDefault="00E42C7E" w:rsidP="00E1515A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Lớp phổ thông/ bổ túc cao nhất đã học xong?</w:t>
            </w:r>
          </w:p>
        </w:tc>
      </w:tr>
      <w:tr w:rsidR="00BE4DEE" w:rsidRPr="00E42C7E" w14:paraId="56C11388" w14:textId="77777777" w:rsidTr="00695736">
        <w:trPr>
          <w:gridAfter w:val="1"/>
          <w:wAfter w:w="276" w:type="dxa"/>
          <w:trHeight w:val="306"/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2397" w14:textId="77777777" w:rsidR="00BE4DEE" w:rsidRPr="00233A56" w:rsidRDefault="00BE4DEE" w:rsidP="00BE4D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5D28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8066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C416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A63B9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80FA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EFAE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BF87" w14:textId="3771CA94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CHỦ TỊCH UBND XÃ..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654C" w14:textId="23754EEF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0AD8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F26F" w14:textId="7DDDAF42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CHỦ TỊCH UBND XÃ.....................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70CD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5891" w14:textId="51D9C67C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KHÔNG CÓ BẰNG CẤP...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8252" w14:textId="2AA0655B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9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258736" w14:textId="77777777" w:rsidR="00BE4DEE" w:rsidRPr="00233A56" w:rsidRDefault="00BE4DEE" w:rsidP="00BE4D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9708F8" w:rsidRPr="00E42C7E" w14:paraId="6038AFA5" w14:textId="77777777" w:rsidTr="009C52F3">
        <w:tblPrEx>
          <w:tblW w:w="15634" w:type="dxa"/>
          <w:tblInd w:w="-851" w:type="dxa"/>
          <w:tblPrExChange w:id="25" w:author="Đặng Thị Mai Vân" w:date="2022-01-19T13:24:00Z">
            <w:tblPrEx>
              <w:tblW w:w="15634" w:type="dxa"/>
              <w:tblInd w:w="-851" w:type="dxa"/>
            </w:tblPrEx>
          </w:tblPrExChange>
        </w:tblPrEx>
        <w:trPr>
          <w:gridAfter w:val="1"/>
          <w:wAfter w:w="276" w:type="dxa"/>
          <w:trHeight w:val="243"/>
          <w:trPrChange w:id="26" w:author="Đặng Thị Mai Vân" w:date="2022-01-19T13:24:00Z">
            <w:trPr>
              <w:gridBefore w:val="7"/>
              <w:wAfter w:w="276" w:type="dxa"/>
              <w:trHeight w:val="243"/>
            </w:trPr>
          </w:trPrChange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7" w:author="Đặng Thị Mai Vân" w:date="2022-01-19T13:24:00Z">
              <w:tcPr>
                <w:tcW w:w="416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8173E58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Ã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8" w:author="Đặng Thị Mai Vân" w:date="2022-01-19T13:24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BF8C10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9" w:author="Đặng Thị Mai Vân" w:date="2022-01-19T13:24:00Z">
              <w:tcPr>
                <w:tcW w:w="86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6D1056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0" w:author="Đặng Thị Mai Vân" w:date="2022-01-19T13:24:00Z">
              <w:tcPr>
                <w:tcW w:w="81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189ADE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1" w:author="Đặng Thị Mai Vân" w:date="2022-01-19T13:24:00Z">
              <w:tcPr>
                <w:tcW w:w="3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FA1881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2" w:author="Đặng Thị Mai Vân" w:date="2022-01-19T13:24:00Z">
              <w:tcPr>
                <w:tcW w:w="69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8AEF3E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3" w:author="Đặng Thị Mai Vân" w:date="2022-01-19T13:24:00Z">
              <w:tcPr>
                <w:tcW w:w="75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090A52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4" w:author="Đặng Thị Mai Vân" w:date="2022-01-19T13:24:00Z">
              <w:tcPr>
                <w:tcW w:w="205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1DDBBBE" w14:textId="3300A8DE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PHÓ CHỦ TỊCH UBND XÃ…………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5" w:author="Đặng Thị Mai Vân" w:date="2022-01-19T13:24:00Z">
              <w:tcPr>
                <w:tcW w:w="31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78143C" w14:textId="53B5A57F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" w:author="Đặng Thị Mai Vân" w:date="2022-01-19T13:24:00Z">
              <w:tcPr>
                <w:tcW w:w="85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ACFBB7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" w:author="Đặng Thị Mai Vân" w:date="2022-01-19T13:24:00Z">
              <w:tcPr>
                <w:tcW w:w="297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4184FC" w14:textId="766C158E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PHÓ CHỦ TỊCH UBND XÃ............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" w:author="Đặng Thị Mai Vân" w:date="2022-01-19T13:24:00Z">
              <w:tcPr>
                <w:tcW w:w="416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977870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9" w:author="Đặng Thị Mai Vân" w:date="2022-01-19T13:24:00Z">
              <w:tcPr>
                <w:tcW w:w="26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F41FB4" w14:textId="6838B2B6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SƠ CẤP…………………</w:t>
            </w: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.....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" w:author="Đặng Thị Mai Vân" w:date="2022-01-19T13:24:00Z">
              <w:tcPr>
                <w:tcW w:w="36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B710D03" w14:textId="357E89B8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  <w:tcPrChange w:id="41" w:author="Đặng Thị Mai Vân" w:date="2022-01-19T13:24:00Z">
              <w:tcPr>
                <w:tcW w:w="98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B0D1704" w14:textId="4D16A7D6" w:rsidR="009708F8" w:rsidRPr="00233A56" w:rsidRDefault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pPrChange w:id="42" w:author="Đặng Thị Mai Vân" w:date="2022-01-19T13:24:00Z">
                <w:pPr>
                  <w:spacing w:after="0" w:line="240" w:lineRule="auto"/>
                </w:pPr>
              </w:pPrChange>
            </w:pPr>
            <w:ins w:id="43" w:author="Đặng Thị Mai Vân" w:date="2022-01-19T13:24:00Z">
              <w:r w:rsidRPr="00233A56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t>GHI LỚP,</w:t>
              </w:r>
            </w:ins>
          </w:p>
        </w:tc>
      </w:tr>
      <w:tr w:rsidR="00C40A8A" w:rsidRPr="00E42C7E" w14:paraId="2139BF47" w14:textId="77777777" w:rsidTr="009C52F3">
        <w:trPr>
          <w:gridAfter w:val="1"/>
          <w:wAfter w:w="276" w:type="dxa"/>
          <w:trHeight w:val="243"/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39CF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B77C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B822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D102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1FB4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1E67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F903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BA648" w14:textId="26A5B836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TRƯỞNG/PHÓ CÔNG AN XÃ..........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6E8DB" w14:textId="21E163E1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FC17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6D2BA" w14:textId="58B8149E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TRƯỞNG/PHÓ CÔNG AN XÃ.</w:t>
            </w:r>
            <w:del w:id="44" w:author="Đặng Thị Mai Vân" w:date="2022-01-19T09:54:00Z">
              <w:r w:rsidRPr="00233A56" w:rsidDel="00F728E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.</w:delText>
              </w:r>
            </w:del>
            <w:ins w:id="45" w:author="Đặng Thị Mai Vân" w:date="2022-01-19T09:54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....</w:t>
              </w:r>
            </w:ins>
            <w:del w:id="46" w:author="Đặng Thị Mai Vân" w:date="2022-01-19T09:54:00Z">
              <w:r w:rsidRPr="00233A56" w:rsidDel="00F728E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...</w:delText>
              </w:r>
            </w:del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F147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B041D" w14:textId="1465D9D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TRUNG 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CẤP</w:t>
            </w: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......................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9A5C6" w14:textId="442D2D56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8396" w14:textId="7931A0FE" w:rsidR="009708F8" w:rsidRPr="00233A56" w:rsidRDefault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pPrChange w:id="47" w:author="Đặng Thị Mai Vân" w:date="2022-01-19T13:24:00Z">
                <w:pPr>
                  <w:spacing w:after="0" w:line="240" w:lineRule="auto"/>
                </w:pPr>
              </w:pPrChange>
            </w:pPr>
            <w:ins w:id="48" w:author="Đặng Thị Mai Vân" w:date="2022-01-19T13:24:00Z">
              <w:r w:rsidRPr="00233A56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t>NẾU CHƯA</w:t>
              </w:r>
            </w:ins>
          </w:p>
        </w:tc>
      </w:tr>
      <w:tr w:rsidR="009708F8" w:rsidRPr="00E42C7E" w14:paraId="68222517" w14:textId="77777777" w:rsidTr="00695736">
        <w:trPr>
          <w:gridAfter w:val="1"/>
          <w:wAfter w:w="276" w:type="dxa"/>
          <w:trHeight w:val="243"/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B998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DBE7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0509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F51F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91B5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B8BA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8798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4ABC2" w14:textId="75D43F2B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CHỦ NHIỆM/PHÓ CHỦ NHIỆM HTX.......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E0DA3" w14:textId="40C6F144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1016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0F29" w14:textId="5771DE13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CHỦ NHIỆM/PHÓ C</w:t>
            </w:r>
            <w:ins w:id="49" w:author="Đặng Thị Mai Vân" w:date="2022-01-19T09:54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 xml:space="preserve">HỦ </w:t>
              </w:r>
            </w:ins>
            <w:del w:id="50" w:author="Đặng Thị Mai Vân" w:date="2022-01-19T09:54:00Z">
              <w:r w:rsidRPr="00233A56" w:rsidDel="00F728E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.</w:delText>
              </w:r>
            </w:del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NHIỆM HTX</w:t>
            </w:r>
            <w:ins w:id="51" w:author="Đặng Thị Mai Vân" w:date="2022-01-19T09:55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…………………………………</w:t>
              </w:r>
            </w:ins>
            <w:del w:id="52" w:author="Đặng Thị Mai Vân" w:date="2022-01-19T09:55:00Z">
              <w:r w:rsidRPr="00233A56" w:rsidDel="00F728E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.</w:delText>
              </w:r>
            </w:del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526A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C8107" w14:textId="4A3BD62D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TRUNG CẤP/CAO CẤP/ CỬ NHÂN CHÍNH TRỊ...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............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EBF2F" w14:textId="74944866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5F85" w14:textId="7FFA31D2" w:rsidR="009708F8" w:rsidRPr="00233A56" w:rsidRDefault="009708F8" w:rsidP="00692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ins w:id="53" w:author="Đặng Thị Mai Vân" w:date="2022-01-19T13:24:00Z">
              <w:r w:rsidRPr="00233A56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t>HỌC XONG</w:t>
              </w:r>
            </w:ins>
          </w:p>
        </w:tc>
      </w:tr>
      <w:tr w:rsidR="009708F8" w:rsidRPr="00E42C7E" w14:paraId="5A473A90" w14:textId="77777777" w:rsidTr="009708F8">
        <w:tblPrEx>
          <w:tblW w:w="15634" w:type="dxa"/>
          <w:tblInd w:w="-851" w:type="dxa"/>
          <w:tblPrExChange w:id="54" w:author="Đặng Thị Mai Vân" w:date="2022-01-19T13:24:00Z">
            <w:tblPrEx>
              <w:tblW w:w="15634" w:type="dxa"/>
              <w:tblInd w:w="-851" w:type="dxa"/>
            </w:tblPrEx>
          </w:tblPrExChange>
        </w:tblPrEx>
        <w:trPr>
          <w:gridAfter w:val="1"/>
          <w:wAfter w:w="276" w:type="dxa"/>
          <w:trHeight w:val="243"/>
          <w:trPrChange w:id="55" w:author="Đặng Thị Mai Vân" w:date="2022-01-19T13:24:00Z">
            <w:trPr>
              <w:gridBefore w:val="7"/>
              <w:wAfter w:w="276" w:type="dxa"/>
              <w:trHeight w:val="243"/>
            </w:trPr>
          </w:trPrChange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" w:author="Đặng Thị Mai Vân" w:date="2022-01-19T13:24:00Z">
              <w:tcPr>
                <w:tcW w:w="416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0F5D0E8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7" w:author="Đặng Thị Mai Vân" w:date="2022-01-19T13:24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15BF6D2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8" w:author="Đặng Thị Mai Vân" w:date="2022-01-19T13:24:00Z">
              <w:tcPr>
                <w:tcW w:w="86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018CC60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59" w:author="Đặng Thị Mai Vân" w:date="2022-01-19T13:24:00Z">
              <w:tcPr>
                <w:tcW w:w="81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656E73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60" w:author="Đặng Thị Mai Vân" w:date="2022-01-19T13:24:00Z">
              <w:tcPr>
                <w:tcW w:w="3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4AD0BA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1" w:author="Đặng Thị Mai Vân" w:date="2022-01-19T13:24:00Z">
              <w:tcPr>
                <w:tcW w:w="69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93623B9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2" w:author="Đặng Thị Mai Vân" w:date="2022-01-19T13:24:00Z">
              <w:tcPr>
                <w:tcW w:w="75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054ADC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63" w:author="Đặng Thị Mai Vân" w:date="2022-01-19T13:24:00Z">
              <w:tcPr>
                <w:tcW w:w="205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7F15C298" w14:textId="2B229D63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HIỆU TRƯỞNG/HIỆU PHÓ.............................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64" w:author="Đặng Thị Mai Vân" w:date="2022-01-19T13:24:00Z">
              <w:tcPr>
                <w:tcW w:w="31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00D737FC" w14:textId="69FCB714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" w:author="Đặng Thị Mai Vân" w:date="2022-01-19T13:24:00Z">
              <w:tcPr>
                <w:tcW w:w="85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B8B6E46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66" w:author="Đặng Thị Mai Vân" w:date="2022-01-19T13:24:00Z">
              <w:tcPr>
                <w:tcW w:w="297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126853" w14:textId="24DAB6CC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HIỆU TRƯỞNG/HIỆU PHÓ</w:t>
            </w:r>
            <w:ins w:id="67" w:author="Đặng Thị Mai Vân" w:date="2022-01-19T09:55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…….</w:t>
              </w:r>
            </w:ins>
            <w:del w:id="68" w:author="Đặng Thị Mai Vân" w:date="2022-01-19T09:55:00Z">
              <w:r w:rsidRPr="00233A56" w:rsidDel="00F728E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.....</w:delText>
              </w:r>
            </w:del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9" w:author="Đặng Thị Mai Vân" w:date="2022-01-19T13:24:00Z">
              <w:tcPr>
                <w:tcW w:w="416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38DE84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0" w:author="Đặng Thị Mai Vân" w:date="2022-01-19T13:24:00Z">
              <w:tcPr>
                <w:tcW w:w="26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30BD47CB" w14:textId="204C4B3A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QUẢN LÝ NHÀ NƯỚC....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71" w:author="Đặng Thị Mai Vân" w:date="2022-01-19T13:24:00Z">
              <w:tcPr>
                <w:tcW w:w="3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878086A" w14:textId="7764C62B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tcPrChange w:id="72" w:author="Đặng Thị Mai Vân" w:date="2022-01-19T13:24:00Z">
              <w:tcPr>
                <w:tcW w:w="987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FE7CA42" w14:textId="74F034D1" w:rsidR="009708F8" w:rsidRPr="00233A56" w:rsidRDefault="009708F8" w:rsidP="00692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ins w:id="73" w:author="Đặng Thị Mai Vân" w:date="2022-01-19T13:24:00Z">
              <w:r w:rsidRPr="00233A56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t>LỚP 1 GHI 0</w:t>
              </w:r>
            </w:ins>
            <w:del w:id="74" w:author="Đặng Thị Mai Vân" w:date="2022-01-19T13:24:00Z">
              <w:r w:rsidRPr="00233A56" w:rsidDel="009708F8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delText>GHI LỚP,</w:delText>
              </w:r>
            </w:del>
          </w:p>
        </w:tc>
      </w:tr>
      <w:tr w:rsidR="009708F8" w:rsidRPr="00E42C7E" w14:paraId="04807AD3" w14:textId="77777777" w:rsidTr="009708F8">
        <w:tblPrEx>
          <w:tblW w:w="15634" w:type="dxa"/>
          <w:tblInd w:w="-851" w:type="dxa"/>
          <w:tblPrExChange w:id="75" w:author="Đặng Thị Mai Vân" w:date="2022-01-19T13:24:00Z">
            <w:tblPrEx>
              <w:tblW w:w="15634" w:type="dxa"/>
              <w:tblInd w:w="-851" w:type="dxa"/>
            </w:tblPrEx>
          </w:tblPrExChange>
        </w:tblPrEx>
        <w:trPr>
          <w:gridAfter w:val="1"/>
          <w:wAfter w:w="276" w:type="dxa"/>
          <w:trHeight w:val="243"/>
          <w:trPrChange w:id="76" w:author="Đặng Thị Mai Vân" w:date="2022-01-19T13:24:00Z">
            <w:trPr>
              <w:gridBefore w:val="7"/>
              <w:wAfter w:w="276" w:type="dxa"/>
              <w:trHeight w:val="243"/>
            </w:trPr>
          </w:trPrChange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" w:author="Đặng Thị Mai Vân" w:date="2022-01-19T13:24:00Z">
              <w:tcPr>
                <w:tcW w:w="416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9E986D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Ệ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8" w:author="Đặng Thị Mai Vân" w:date="2022-01-19T13:24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4A7FF0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" w:author="Đặng Thị Mai Vân" w:date="2022-01-19T13:24:00Z">
              <w:tcPr>
                <w:tcW w:w="86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1AFB38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TÍNH TUỔI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80" w:author="Đặng Thị Mai Vân" w:date="2022-01-19T13:24:00Z">
              <w:tcPr>
                <w:tcW w:w="81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2475CD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81" w:author="Đặng Thị Mai Vân" w:date="2022-01-19T13:24:00Z">
              <w:tcPr>
                <w:tcW w:w="3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C806E0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2" w:author="Đặng Thị Mai Vân" w:date="2022-01-19T13:24:00Z">
              <w:tcPr>
                <w:tcW w:w="69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BC8B35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3" w:author="Đặng Thị Mai Vân" w:date="2022-01-19T13:24:00Z">
              <w:tcPr>
                <w:tcW w:w="75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351CD6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TÍNH SỐ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4" w:author="Đặng Thị Mai Vân" w:date="2022-01-19T13:24:00Z">
              <w:tcPr>
                <w:tcW w:w="205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1F086B7C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CÁN BỘ THỐNGKÊ/</w:t>
            </w:r>
          </w:p>
          <w:p w14:paraId="20A01A81" w14:textId="21103922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VĂN PHÒNG XÃ......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5" w:author="Đặng Thị Mai Vân" w:date="2022-01-19T13:24:00Z">
              <w:tcPr>
                <w:tcW w:w="31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39259BC2" w14:textId="066C92F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6" w:author="Đặng Thị Mai Vân" w:date="2022-01-19T13:24:00Z">
              <w:tcPr>
                <w:tcW w:w="85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2D53398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87" w:author="Đặng Thị Mai Vân" w:date="2022-01-19T13:24:00Z">
              <w:tcPr>
                <w:tcW w:w="297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29516A" w14:textId="3CA27543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CÁN BỘ 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HỐNG</w:t>
            </w: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KÊ/V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ĂN </w:t>
            </w: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PHÒNG XÃ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</w:t>
            </w:r>
            <w:del w:id="88" w:author="Đặng Thị Mai Vân" w:date="2022-01-19T09:55:00Z">
              <w:r w:rsidDel="00F728E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.</w:delText>
              </w:r>
            </w:del>
            <w:ins w:id="89" w:author="Đặng Thị Mai Vân" w:date="2022-01-19T09:55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….</w:t>
              </w:r>
            </w:ins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0" w:author="Đặng Thị Mai Vân" w:date="2022-01-19T13:24:00Z">
              <w:tcPr>
                <w:tcW w:w="416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2551CE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91" w:author="Đặng Thị Mai Vân" w:date="2022-01-19T13:24:00Z">
              <w:tcPr>
                <w:tcW w:w="26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06C0473F" w14:textId="14F9AA49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CAO ĐẲNG/ĐẠI HỌC/TRÊN ĐẠI HỌC.................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.............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92" w:author="Đặng Thị Mai Vân" w:date="2022-01-19T13:24:00Z">
              <w:tcPr>
                <w:tcW w:w="3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1979F596" w14:textId="2E53813C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tcPrChange w:id="93" w:author="Đặng Thị Mai Vân" w:date="2022-01-19T13:24:00Z">
              <w:tcPr>
                <w:tcW w:w="987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76CF29B8" w14:textId="17ED0B3A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del w:id="94" w:author="Đặng Thị Mai Vân" w:date="2022-01-19T13:24:00Z">
              <w:r w:rsidRPr="00233A56" w:rsidDel="009708F8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delText>NẾU CHƯA</w:delText>
              </w:r>
            </w:del>
          </w:p>
        </w:tc>
      </w:tr>
      <w:tr w:rsidR="009708F8" w:rsidRPr="00E42C7E" w14:paraId="647FED7E" w14:textId="77777777" w:rsidTr="009708F8">
        <w:tblPrEx>
          <w:tblW w:w="15634" w:type="dxa"/>
          <w:tblInd w:w="-851" w:type="dxa"/>
          <w:tblPrExChange w:id="95" w:author="Đặng Thị Mai Vân" w:date="2022-01-19T13:24:00Z">
            <w:tblPrEx>
              <w:tblW w:w="15634" w:type="dxa"/>
              <w:tblInd w:w="-851" w:type="dxa"/>
            </w:tblPrEx>
          </w:tblPrExChange>
        </w:tblPrEx>
        <w:trPr>
          <w:gridAfter w:val="1"/>
          <w:wAfter w:w="276" w:type="dxa"/>
          <w:trHeight w:val="243"/>
          <w:trPrChange w:id="96" w:author="Đặng Thị Mai Vân" w:date="2022-01-19T13:24:00Z">
            <w:trPr>
              <w:gridBefore w:val="7"/>
              <w:wAfter w:w="276" w:type="dxa"/>
              <w:trHeight w:val="243"/>
            </w:trPr>
          </w:trPrChange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7" w:author="Đặng Thị Mai Vân" w:date="2022-01-19T13:24:00Z">
              <w:tcPr>
                <w:tcW w:w="416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FF4913F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8" w:author="Đặng Thị Mai Vân" w:date="2022-01-19T13:24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74F83F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9" w:author="Đặng Thị Mai Vân" w:date="2022-01-19T13:24:00Z">
              <w:tcPr>
                <w:tcW w:w="86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648B56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TRÒN ĐẾN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" w:author="Đặng Thị Mai Vân" w:date="2022-01-19T13:24:00Z">
              <w:tcPr>
                <w:tcW w:w="81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42453A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1" w:author="Đặng Thị Mai Vân" w:date="2022-01-19T13:24:00Z">
              <w:tcPr>
                <w:tcW w:w="3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667385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2" w:author="Đặng Thị Mai Vân" w:date="2022-01-19T13:24:00Z">
              <w:tcPr>
                <w:tcW w:w="69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6AB106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3" w:author="Đặng Thị Mai Vân" w:date="2022-01-19T13:24:00Z">
              <w:tcPr>
                <w:tcW w:w="75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1608D3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NĂM CỘNG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04" w:author="Đặng Thị Mai Vân" w:date="2022-01-19T13:24:00Z">
              <w:tcPr>
                <w:tcW w:w="205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645D51BB" w14:textId="0E4EB765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CÁN BỘ Y TẾ XÃ....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05" w:author="Đặng Thị Mai Vân" w:date="2022-01-19T13:24:00Z">
              <w:tcPr>
                <w:tcW w:w="31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6B154CEC" w14:textId="7CDE50DD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6" w:author="Đặng Thị Mai Vân" w:date="2022-01-19T13:24:00Z">
              <w:tcPr>
                <w:tcW w:w="85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34D958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7" w:author="Đặng Thị Mai Vân" w:date="2022-01-19T13:24:00Z">
              <w:tcPr>
                <w:tcW w:w="297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582D61E" w14:textId="299C9C9E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CÁN BỘ Y TẾ XÃ.....................</w:t>
            </w:r>
            <w:ins w:id="108" w:author="Đặng Thị Mai Vân" w:date="2022-01-19T09:55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..</w:t>
              </w:r>
            </w:ins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9" w:author="Đặng Thị Mai Vân" w:date="2022-01-19T13:24:00Z">
              <w:tcPr>
                <w:tcW w:w="416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5D0BE0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10" w:author="Đặng Thị Mai Vân" w:date="2022-01-19T13:24:00Z">
              <w:tcPr>
                <w:tcW w:w="26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379D5516" w14:textId="13BB088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11" w:author="Đặng Thị Mai Vân" w:date="2022-01-19T13:24:00Z">
              <w:tcPr>
                <w:tcW w:w="3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29D5F620" w14:textId="0257F614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tcPrChange w:id="112" w:author="Đặng Thị Mai Vân" w:date="2022-01-19T13:24:00Z">
              <w:tcPr>
                <w:tcW w:w="987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104FE7E5" w14:textId="7BD4621E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del w:id="113" w:author="Đặng Thị Mai Vân" w:date="2022-01-19T13:24:00Z">
              <w:r w:rsidRPr="00233A56" w:rsidDel="009708F8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delText>HỌC XONG</w:delText>
              </w:r>
            </w:del>
          </w:p>
        </w:tc>
      </w:tr>
      <w:tr w:rsidR="009708F8" w:rsidRPr="00E42C7E" w14:paraId="79E518E2" w14:textId="77777777" w:rsidTr="009708F8">
        <w:tblPrEx>
          <w:tblW w:w="15634" w:type="dxa"/>
          <w:tblInd w:w="-851" w:type="dxa"/>
          <w:tblPrExChange w:id="114" w:author="Đặng Thị Mai Vân" w:date="2022-01-19T13:24:00Z">
            <w:tblPrEx>
              <w:tblW w:w="15634" w:type="dxa"/>
              <w:tblInd w:w="-851" w:type="dxa"/>
            </w:tblPrEx>
          </w:tblPrExChange>
        </w:tblPrEx>
        <w:trPr>
          <w:gridAfter w:val="1"/>
          <w:wAfter w:w="276" w:type="dxa"/>
          <w:trHeight w:val="243"/>
          <w:trPrChange w:id="115" w:author="Đặng Thị Mai Vân" w:date="2022-01-19T13:24:00Z">
            <w:trPr>
              <w:gridBefore w:val="7"/>
              <w:wAfter w:w="276" w:type="dxa"/>
              <w:trHeight w:val="243"/>
            </w:trPr>
          </w:trPrChange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6" w:author="Đặng Thị Mai Vân" w:date="2022-01-19T13:24:00Z">
              <w:tcPr>
                <w:tcW w:w="416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C6E88C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7" w:author="Đặng Thị Mai Vân" w:date="2022-01-19T13:24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BD3FA4E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8" w:author="Đặng Thị Mai Vân" w:date="2022-01-19T13:24:00Z">
              <w:tcPr>
                <w:tcW w:w="86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366C0F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NĂM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19" w:author="Đặng Thị Mai Vân" w:date="2022-01-19T13:24:00Z">
              <w:tcPr>
                <w:tcW w:w="81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DC609A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20" w:author="Đặng Thị Mai Vân" w:date="2022-01-19T13:24:00Z">
              <w:tcPr>
                <w:tcW w:w="31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72D62C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1" w:author="Đặng Thị Mai Vân" w:date="2022-01-19T13:24:00Z">
              <w:tcPr>
                <w:tcW w:w="69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58F5B35" w14:textId="3A9A661D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MÃ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2" w:author="Đặng Thị Mai Vân" w:date="2022-01-19T13:24:00Z">
              <w:tcPr>
                <w:tcW w:w="75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AAD899" w14:textId="77777777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DỒN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3" w:author="Đặng Thị Mai Vân" w:date="2022-01-19T13:24:00Z">
              <w:tcPr>
                <w:tcW w:w="205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60441EFA" w14:textId="77D130CF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TRƯỞNG/PHÓ THÔN/ẤP…………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4" w:author="Đặng Thị Mai Vân" w:date="2022-01-19T13:24:00Z">
              <w:tcPr>
                <w:tcW w:w="31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30653BE8" w14:textId="2F4A5F39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5" w:author="Đặng Thị Mai Vân" w:date="2022-01-19T13:24:00Z">
              <w:tcPr>
                <w:tcW w:w="85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B7FA04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26" w:author="Đặng Thị Mai Vân" w:date="2022-01-19T13:24:00Z">
              <w:tcPr>
                <w:tcW w:w="297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FF30E9" w14:textId="4A4E671B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TRƯỞNG/PHÓ THÔN/ẤP.........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7" w:author="Đặng Thị Mai Vân" w:date="2022-01-19T13:24:00Z">
              <w:tcPr>
                <w:tcW w:w="416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044318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8" w:author="Đặng Thị Mai Vân" w:date="2022-01-19T13:24:00Z">
              <w:tcPr>
                <w:tcW w:w="26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2D8ED180" w14:textId="34EE026A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9" w:author="Đặng Thị Mai Vân" w:date="2022-01-19T13:24:00Z">
              <w:tcPr>
                <w:tcW w:w="3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5B07F6E9" w14:textId="18C5892B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tcPrChange w:id="130" w:author="Đặng Thị Mai Vân" w:date="2022-01-19T13:24:00Z">
              <w:tcPr>
                <w:tcW w:w="987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B98398F" w14:textId="1DC525FE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del w:id="131" w:author="Đặng Thị Mai Vân" w:date="2022-01-19T13:24:00Z">
              <w:r w:rsidRPr="00233A56" w:rsidDel="009708F8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delText>LỚP 1 GHI 0</w:delText>
              </w:r>
            </w:del>
          </w:p>
        </w:tc>
      </w:tr>
      <w:tr w:rsidR="009708F8" w:rsidRPr="00E42C7E" w14:paraId="21DF6AFB" w14:textId="77777777" w:rsidTr="00695736">
        <w:trPr>
          <w:gridAfter w:val="1"/>
          <w:wAfter w:w="276" w:type="dxa"/>
          <w:trHeight w:val="243"/>
        </w:trPr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928E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468D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5774" w14:textId="7B625FAE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DAE0" w14:textId="74F09E7E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NAM....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A622" w14:textId="4DFD3E89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2943" w14:textId="31D15DD2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DÂN</w:t>
            </w: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D10B" w14:textId="509A748A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</w:t>
            </w: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8DCE" w14:textId="1842CC1A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KHÁC (GHI RÕ___)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BE695" w14:textId="6F2C833F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DEA9" w14:textId="20A73E16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CEE4" w14:textId="5FBD9953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KHÁC (GHI RÕ__________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___</w:t>
            </w: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BDF9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4B554" w14:textId="0B9C024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D1003" w14:textId="30F394B0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C1B47" w14:textId="54D54819" w:rsidR="009708F8" w:rsidRPr="00233A56" w:rsidRDefault="009708F8" w:rsidP="009708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9708F8" w:rsidRPr="00E42C7E" w14:paraId="4042F99C" w14:textId="77777777" w:rsidTr="00695736">
        <w:trPr>
          <w:gridAfter w:val="1"/>
          <w:wAfter w:w="276" w:type="dxa"/>
          <w:trHeight w:val="243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E026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D7CA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2CE2" w14:textId="07FDA268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NĂM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2BC566" w14:textId="54C6AC3A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NỮ......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40B816" w14:textId="64CA0E0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22A0" w14:textId="3E2B9011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TỘC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06B4" w14:textId="4F55F5BD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NĂM</w:t>
            </w: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1F22B" w14:textId="587856B5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4401A" w14:textId="2B0E2398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EF41" w14:textId="4B05871E" w:rsidR="009708F8" w:rsidRPr="00233A56" w:rsidRDefault="009708F8" w:rsidP="009708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NĂM</w:t>
            </w:r>
          </w:p>
        </w:tc>
        <w:tc>
          <w:tcPr>
            <w:tcW w:w="3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CA48E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CHƯA TỪNG NẮM CHỨC VỤ/</w:t>
            </w:r>
          </w:p>
          <w:p w14:paraId="4F1640DE" w14:textId="58E5C8D9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CHỨC DANH GÌ…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233A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     10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35D97" w14:textId="30A48A90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A34A3" w14:textId="7B100534" w:rsidR="009708F8" w:rsidRPr="00233A56" w:rsidRDefault="009708F8" w:rsidP="009708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0F54" w14:textId="77777777" w:rsidR="009708F8" w:rsidRPr="00233A56" w:rsidRDefault="009708F8" w:rsidP="009708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33A5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9708F8" w:rsidRPr="00E42C7E" w14:paraId="658E8A0B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A552" w14:textId="77777777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17DB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D099" w14:textId="7C2130C7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E36595" w14:textId="34ED107D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BCE377" w14:textId="7E022FB4" w:rsidR="009708F8" w:rsidRPr="00E42C7E" w:rsidRDefault="009708F8" w:rsidP="00970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1A02" w14:textId="6E188823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8709" w14:textId="2D1D125B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5A229D" w14:textId="1FE9D0AE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EE994E" w14:textId="5B031281" w:rsidR="009708F8" w:rsidRPr="00E42C7E" w:rsidRDefault="009708F8" w:rsidP="00970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2EFC" w14:textId="7A3962F1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2357E2" w14:textId="2B4AE2D1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F46E1" w14:textId="78AD4C09" w:rsidR="009708F8" w:rsidRPr="00E42C7E" w:rsidRDefault="009708F8" w:rsidP="00970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EEE0B" w14:textId="4FEB665C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F00B3" w14:textId="1FC56151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B1A9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</w:tr>
      <w:tr w:rsidR="009708F8" w:rsidRPr="00E42C7E" w14:paraId="2920D7B5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A655" w14:textId="77777777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D8A9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6D5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E60F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A028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9E8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BF6A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50558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AF7E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56C4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189DA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23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CF61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C9B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154B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</w:tr>
      <w:tr w:rsidR="009708F8" w:rsidRPr="00E42C7E" w14:paraId="7138D839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39C4" w14:textId="6583D6F2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D6F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958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22C57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BBB1A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C8CE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8A7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E966F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DDC9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8204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F970B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2E54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8223C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29D8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195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42C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</w:tr>
      <w:tr w:rsidR="009708F8" w:rsidRPr="00E42C7E" w14:paraId="0546BE82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94A75" w14:textId="06072F29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A355B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DCF8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0E73D7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7EA8C4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40BE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9530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ED15F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6FD80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E8F3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88ACDB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4E2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E62D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3A383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895F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08F8" w:rsidRPr="00E42C7E" w14:paraId="3EB0823D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85263" w14:textId="0DD9FB73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D745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4CEF3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B4139A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60ADD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937F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3EC8C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F6821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E96DEC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AA7B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71CF8E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468E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A867F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93B9B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913C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08F8" w:rsidRPr="00E42C7E" w14:paraId="3B8872CB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C8F6" w14:textId="7CA89BA7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48E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AC77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952B13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A2233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DA80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322F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B0B66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520CAC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CDD0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7743E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40ABE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D0C78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0B38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F42F4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08F8" w:rsidRPr="00E42C7E" w14:paraId="18FBE8D8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2F28" w14:textId="6B684190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8D497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947F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4DBEB3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99CED0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FF01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A2C78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18E57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26DE9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72093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E984B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4333E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7ED38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59B24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D777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08F8" w:rsidRPr="00E42C7E" w14:paraId="6BEBCF6B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1BBD2" w14:textId="19A820BC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F2C2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84DF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2F3B6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069078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13253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44EC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5E0939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491A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43AC9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7014A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5FAA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FDAF4A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A5C7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9E5A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08F8" w:rsidRPr="00E42C7E" w14:paraId="6CD3A28D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ECDF9" w14:textId="61FC83AB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0B04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6B5E8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3D6EA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C9FF2A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EBEA9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5090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68FF49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163E01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585D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FBEB3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B3E40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0FE99A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1964F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0149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08F8" w:rsidRPr="00E42C7E" w14:paraId="5B3CB506" w14:textId="77777777" w:rsidTr="00695736">
        <w:trPr>
          <w:gridAfter w:val="1"/>
          <w:wAfter w:w="276" w:type="dxa"/>
          <w:trHeight w:val="32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26E59" w14:textId="2F5419E1" w:rsidR="009708F8" w:rsidRPr="00E42C7E" w:rsidRDefault="009708F8" w:rsidP="00970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0013B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C176A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6B1552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1DE67F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6BB4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0C2DE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D07666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5ADFED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D5BC4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C651C8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C4EDC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AA024C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F62C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EEAA5" w14:textId="77777777" w:rsidR="009708F8" w:rsidRPr="00E42C7E" w:rsidRDefault="009708F8" w:rsidP="00970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5444F0" w14:textId="56823CEC" w:rsidR="008B5B1C" w:rsidRDefault="008B5B1C" w:rsidP="00F909BC">
      <w:pPr>
        <w:spacing w:before="120" w:after="240" w:line="264" w:lineRule="auto"/>
        <w:ind w:left="142"/>
        <w:jc w:val="center"/>
        <w:rPr>
          <w:rFonts w:ascii="Arial" w:hAnsi="Arial" w:cs="Arial"/>
          <w:b/>
          <w:bCs/>
        </w:rPr>
      </w:pPr>
    </w:p>
    <w:p w14:paraId="5D681B66" w14:textId="77777777" w:rsidR="008B494A" w:rsidRDefault="008B494A" w:rsidP="00F909BC">
      <w:pPr>
        <w:spacing w:before="120" w:after="240" w:line="264" w:lineRule="auto"/>
        <w:ind w:left="142"/>
        <w:jc w:val="center"/>
        <w:rPr>
          <w:rFonts w:ascii="Arial" w:hAnsi="Arial" w:cs="Arial"/>
          <w:b/>
          <w:bCs/>
        </w:rPr>
      </w:pPr>
    </w:p>
    <w:p w14:paraId="26757503" w14:textId="08427A23" w:rsidR="00F909BC" w:rsidRPr="00963565" w:rsidRDefault="00F909BC" w:rsidP="00F909BC">
      <w:pPr>
        <w:spacing w:before="120" w:after="240" w:line="264" w:lineRule="auto"/>
        <w:ind w:left="142"/>
        <w:jc w:val="center"/>
        <w:rPr>
          <w:rFonts w:ascii="Arial" w:hAnsi="Arial" w:cs="Arial"/>
          <w:b/>
          <w:bCs/>
        </w:rPr>
      </w:pPr>
      <w:r w:rsidRPr="00963565">
        <w:rPr>
          <w:rFonts w:ascii="Arial" w:hAnsi="Arial" w:cs="Arial"/>
          <w:b/>
          <w:bCs/>
        </w:rPr>
        <w:lastRenderedPageBreak/>
        <w:t>DANH MỤC CÁC DÂN TỘC VIỆT NAM</w:t>
      </w: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709"/>
        <w:gridCol w:w="1418"/>
        <w:gridCol w:w="4961"/>
        <w:gridCol w:w="709"/>
        <w:gridCol w:w="1276"/>
        <w:gridCol w:w="6095"/>
      </w:tblGrid>
      <w:tr w:rsidR="007D18D6" w:rsidRPr="00963565" w14:paraId="19C3E6AA" w14:textId="77777777" w:rsidTr="00F7231F">
        <w:tc>
          <w:tcPr>
            <w:tcW w:w="709" w:type="dxa"/>
            <w:vAlign w:val="center"/>
          </w:tcPr>
          <w:p w14:paraId="26B52526" w14:textId="43C8A768" w:rsidR="007D18D6" w:rsidRPr="00963565" w:rsidRDefault="007D18D6" w:rsidP="00CD7AE2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Mã số</w:t>
            </w:r>
          </w:p>
        </w:tc>
        <w:tc>
          <w:tcPr>
            <w:tcW w:w="1418" w:type="dxa"/>
            <w:vAlign w:val="center"/>
          </w:tcPr>
          <w:p w14:paraId="0E5EE319" w14:textId="03CB19BA" w:rsidR="007D18D6" w:rsidRPr="00963565" w:rsidRDefault="007D18D6" w:rsidP="00CD7AE2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 xml:space="preserve">Tên </w:t>
            </w: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br/>
              <w:t>dân tộc</w:t>
            </w:r>
          </w:p>
        </w:tc>
        <w:tc>
          <w:tcPr>
            <w:tcW w:w="4961" w:type="dxa"/>
            <w:vAlign w:val="center"/>
          </w:tcPr>
          <w:p w14:paraId="693AE3B6" w14:textId="21A698FD" w:rsidR="007D18D6" w:rsidRPr="00963565" w:rsidRDefault="007D18D6" w:rsidP="00CD7AE2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Một số tên gọi khác</w:t>
            </w:r>
          </w:p>
        </w:tc>
        <w:tc>
          <w:tcPr>
            <w:tcW w:w="709" w:type="dxa"/>
            <w:vAlign w:val="center"/>
          </w:tcPr>
          <w:p w14:paraId="133EAEB6" w14:textId="0F47E007" w:rsidR="007D18D6" w:rsidRPr="00963565" w:rsidRDefault="007D18D6" w:rsidP="00CD7AE2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Mã số</w:t>
            </w:r>
          </w:p>
        </w:tc>
        <w:tc>
          <w:tcPr>
            <w:tcW w:w="1276" w:type="dxa"/>
            <w:vAlign w:val="center"/>
          </w:tcPr>
          <w:p w14:paraId="66C13DAD" w14:textId="536A3646" w:rsidR="007D18D6" w:rsidRPr="00963565" w:rsidRDefault="007D18D6" w:rsidP="00CD7AE2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Tên dân tộc</w:t>
            </w:r>
          </w:p>
        </w:tc>
        <w:tc>
          <w:tcPr>
            <w:tcW w:w="6095" w:type="dxa"/>
            <w:vAlign w:val="center"/>
          </w:tcPr>
          <w:p w14:paraId="1E681394" w14:textId="2CB0EB14" w:rsidR="007D18D6" w:rsidRPr="00963565" w:rsidRDefault="007D18D6" w:rsidP="00CD7AE2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Một số tên gọi khác</w:t>
            </w:r>
          </w:p>
        </w:tc>
      </w:tr>
      <w:tr w:rsidR="00CD447F" w:rsidRPr="00963565" w14:paraId="67ED6529" w14:textId="77777777" w:rsidTr="00F7231F">
        <w:tc>
          <w:tcPr>
            <w:tcW w:w="709" w:type="dxa"/>
            <w:vAlign w:val="center"/>
          </w:tcPr>
          <w:p w14:paraId="0B74CFB1" w14:textId="1A373B54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01</w:t>
            </w:r>
          </w:p>
        </w:tc>
        <w:tc>
          <w:tcPr>
            <w:tcW w:w="1418" w:type="dxa"/>
            <w:vAlign w:val="center"/>
          </w:tcPr>
          <w:p w14:paraId="1B507B2A" w14:textId="53EBCFEB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 xml:space="preserve">Kinh </w:t>
            </w:r>
          </w:p>
        </w:tc>
        <w:tc>
          <w:tcPr>
            <w:tcW w:w="4961" w:type="dxa"/>
            <w:vAlign w:val="center"/>
          </w:tcPr>
          <w:p w14:paraId="7991C722" w14:textId="18945260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Kinh (Việt)</w:t>
            </w:r>
          </w:p>
        </w:tc>
        <w:tc>
          <w:tcPr>
            <w:tcW w:w="709" w:type="dxa"/>
            <w:vAlign w:val="center"/>
          </w:tcPr>
          <w:p w14:paraId="68914B20" w14:textId="1DE78DEC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1276" w:type="dxa"/>
            <w:vAlign w:val="center"/>
          </w:tcPr>
          <w:p w14:paraId="28FBFA7F" w14:textId="44055118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Gia Rai</w:t>
            </w:r>
          </w:p>
        </w:tc>
        <w:tc>
          <w:tcPr>
            <w:tcW w:w="6095" w:type="dxa"/>
            <w:vAlign w:val="center"/>
          </w:tcPr>
          <w:p w14:paraId="65C594E1" w14:textId="22FBD9E7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Giơ Rai, Tơ Buăn, Chơ Rai, Hđrung (Hbau, Chor), Aráp**, Mthur**…</w:t>
            </w:r>
          </w:p>
        </w:tc>
      </w:tr>
      <w:tr w:rsidR="00CD447F" w:rsidRPr="00963565" w14:paraId="06D3C899" w14:textId="77777777" w:rsidTr="00F7231F">
        <w:trPr>
          <w:trHeight w:val="815"/>
        </w:trPr>
        <w:tc>
          <w:tcPr>
            <w:tcW w:w="709" w:type="dxa"/>
            <w:vAlign w:val="center"/>
          </w:tcPr>
          <w:p w14:paraId="194EC58A" w14:textId="6F50B999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02</w:t>
            </w:r>
          </w:p>
        </w:tc>
        <w:tc>
          <w:tcPr>
            <w:tcW w:w="1418" w:type="dxa"/>
            <w:vAlign w:val="center"/>
          </w:tcPr>
          <w:p w14:paraId="7DFD0B55" w14:textId="06ED0830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Tày</w:t>
            </w:r>
          </w:p>
        </w:tc>
        <w:tc>
          <w:tcPr>
            <w:tcW w:w="4961" w:type="dxa"/>
            <w:vAlign w:val="center"/>
          </w:tcPr>
          <w:p w14:paraId="6FA8B1AA" w14:textId="4E5FD89A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Thổ, Ngạn, Phén, Thù Lao, Pa Dí...</w:t>
            </w:r>
          </w:p>
        </w:tc>
        <w:tc>
          <w:tcPr>
            <w:tcW w:w="709" w:type="dxa"/>
            <w:vAlign w:val="center"/>
          </w:tcPr>
          <w:p w14:paraId="35B4B547" w14:textId="32E332D5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1276" w:type="dxa"/>
            <w:vAlign w:val="center"/>
          </w:tcPr>
          <w:p w14:paraId="709B3BA2" w14:textId="5121ECE5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Ngái</w:t>
            </w:r>
          </w:p>
        </w:tc>
        <w:tc>
          <w:tcPr>
            <w:tcW w:w="6095" w:type="dxa"/>
            <w:vAlign w:val="center"/>
          </w:tcPr>
          <w:p w14:paraId="0E4BA3B3" w14:textId="1D89ED07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Xín, Lê, Đản, Khách Gia*, Ngái Hắc Cá**, Ngái Lầu Mần**, Hẹ**, Xuyến**, Sán Ngải**...</w:t>
            </w:r>
          </w:p>
        </w:tc>
      </w:tr>
      <w:tr w:rsidR="00CD447F" w:rsidRPr="00963565" w14:paraId="0F59809C" w14:textId="77777777" w:rsidTr="00F7231F">
        <w:tc>
          <w:tcPr>
            <w:tcW w:w="709" w:type="dxa"/>
            <w:vAlign w:val="center"/>
          </w:tcPr>
          <w:p w14:paraId="05C33C66" w14:textId="343FFD4D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03</w:t>
            </w:r>
          </w:p>
        </w:tc>
        <w:tc>
          <w:tcPr>
            <w:tcW w:w="1418" w:type="dxa"/>
            <w:vAlign w:val="center"/>
          </w:tcPr>
          <w:p w14:paraId="2DF0CBFB" w14:textId="15E5470C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Thái</w:t>
            </w:r>
          </w:p>
        </w:tc>
        <w:tc>
          <w:tcPr>
            <w:tcW w:w="4961" w:type="dxa"/>
            <w:vAlign w:val="center"/>
          </w:tcPr>
          <w:p w14:paraId="09CE1522" w14:textId="17E34332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 xml:space="preserve">Tày Khao* hoặc Đón (Thái Trắng*), Tày Đăm* (Thái Đen*), Tày Mười, Tày Thanh (Mán Thanh), Hàng Tổng (Tày Mường), Pa Thay, Thổ Đà Bắc, Tày Dọ**, Tay**... </w:t>
            </w:r>
          </w:p>
        </w:tc>
        <w:tc>
          <w:tcPr>
            <w:tcW w:w="709" w:type="dxa"/>
            <w:vAlign w:val="center"/>
          </w:tcPr>
          <w:p w14:paraId="420D6EA0" w14:textId="4F56E53B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276" w:type="dxa"/>
            <w:vAlign w:val="center"/>
          </w:tcPr>
          <w:p w14:paraId="1859CF96" w14:textId="53A4F168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Ê  Đê</w:t>
            </w:r>
          </w:p>
        </w:tc>
        <w:tc>
          <w:tcPr>
            <w:tcW w:w="6095" w:type="dxa"/>
            <w:vAlign w:val="center"/>
          </w:tcPr>
          <w:p w14:paraId="487D70B4" w14:textId="79CE0EF9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Ra Đê, Ê Đê Êgar**, Đê, Kpa, A Đham, Krung, Ktul, Đliê Hruê, Blô, Kah**, Kdrao**, Dong Kay**, Dong Mak**, Ening**,  Arul**, Hwing**, Ktlê**, Êpan, Mđhur (2), Bih, …</w:t>
            </w:r>
          </w:p>
        </w:tc>
      </w:tr>
      <w:tr w:rsidR="00CD447F" w:rsidRPr="00963565" w14:paraId="19B080F5" w14:textId="77777777" w:rsidTr="00F7231F">
        <w:tc>
          <w:tcPr>
            <w:tcW w:w="709" w:type="dxa"/>
            <w:vAlign w:val="center"/>
          </w:tcPr>
          <w:p w14:paraId="77A7A4A1" w14:textId="65146415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05</w:t>
            </w:r>
          </w:p>
        </w:tc>
        <w:tc>
          <w:tcPr>
            <w:tcW w:w="1418" w:type="dxa"/>
            <w:vAlign w:val="center"/>
          </w:tcPr>
          <w:p w14:paraId="7563AB06" w14:textId="5A505FAE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Khmer</w:t>
            </w:r>
          </w:p>
        </w:tc>
        <w:tc>
          <w:tcPr>
            <w:tcW w:w="4961" w:type="dxa"/>
            <w:vAlign w:val="center"/>
          </w:tcPr>
          <w:p w14:paraId="0BA4ECCF" w14:textId="58737F2F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Cul, Cur, Cu, Thổ, Việt gốc Miên, Khơ Me, Krôm...</w:t>
            </w:r>
          </w:p>
        </w:tc>
        <w:tc>
          <w:tcPr>
            <w:tcW w:w="709" w:type="dxa"/>
            <w:vAlign w:val="center"/>
          </w:tcPr>
          <w:p w14:paraId="511D7CC4" w14:textId="712171BF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1276" w:type="dxa"/>
            <w:vAlign w:val="center"/>
          </w:tcPr>
          <w:p w14:paraId="7348548D" w14:textId="2B15A001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Ba Na</w:t>
            </w:r>
          </w:p>
        </w:tc>
        <w:tc>
          <w:tcPr>
            <w:tcW w:w="6095" w:type="dxa"/>
            <w:vAlign w:val="center"/>
          </w:tcPr>
          <w:p w14:paraId="38E08DE6" w14:textId="77A80453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 xml:space="preserve">Gơ Lar, Tơ Lô, Giơ Lâng, </w:t>
            </w:r>
            <w:r w:rsidRPr="00963565">
              <w:rPr>
                <w:rFonts w:ascii="Arial" w:hAnsi="Arial" w:cs="Arial"/>
                <w:color w:val="000000" w:themeColor="text1"/>
              </w:rPr>
              <w:br/>
              <w:t>(Y Lăng), Rơ ngao, Krem, Roh, ConKđe, A La Công, Kpăng Công, Bơ Nâm...</w:t>
            </w:r>
          </w:p>
        </w:tc>
      </w:tr>
      <w:tr w:rsidR="00CD447F" w:rsidRPr="00963565" w14:paraId="4C300045" w14:textId="77777777" w:rsidTr="00F7231F">
        <w:trPr>
          <w:trHeight w:val="1058"/>
        </w:trPr>
        <w:tc>
          <w:tcPr>
            <w:tcW w:w="709" w:type="dxa"/>
            <w:vAlign w:val="center"/>
          </w:tcPr>
          <w:p w14:paraId="234FE6A9" w14:textId="61E31A45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06</w:t>
            </w:r>
          </w:p>
        </w:tc>
        <w:tc>
          <w:tcPr>
            <w:tcW w:w="1418" w:type="dxa"/>
            <w:vAlign w:val="center"/>
          </w:tcPr>
          <w:p w14:paraId="4B50A8F3" w14:textId="6073ADFE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 xml:space="preserve">Mường </w:t>
            </w:r>
          </w:p>
        </w:tc>
        <w:tc>
          <w:tcPr>
            <w:tcW w:w="4961" w:type="dxa"/>
            <w:vAlign w:val="center"/>
          </w:tcPr>
          <w:p w14:paraId="706E5E06" w14:textId="50E6DCD0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Mol (Mual, Mon**, Moan**), Mọi* (1), Mọi Bi, Ao Tá (Ậu Tá)...</w:t>
            </w:r>
          </w:p>
        </w:tc>
        <w:tc>
          <w:tcPr>
            <w:tcW w:w="709" w:type="dxa"/>
            <w:vAlign w:val="center"/>
          </w:tcPr>
          <w:p w14:paraId="5519EDA9" w14:textId="03BAECAD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1276" w:type="dxa"/>
            <w:vAlign w:val="center"/>
          </w:tcPr>
          <w:p w14:paraId="5EBF525F" w14:textId="35165A87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Xơ Đăng</w:t>
            </w:r>
          </w:p>
        </w:tc>
        <w:tc>
          <w:tcPr>
            <w:tcW w:w="6095" w:type="dxa"/>
            <w:vAlign w:val="center"/>
          </w:tcPr>
          <w:p w14:paraId="6CC7E884" w14:textId="359BB0EE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Xơ Teng, Hđang, Tơ Đra, Mơ Nâm, Ha Lăng, Ca Dong, Kmrâng*, Con Lan, Bri La, Tang*, Tà Trĩ**, Châu**...</w:t>
            </w:r>
          </w:p>
        </w:tc>
      </w:tr>
      <w:tr w:rsidR="00CD447F" w:rsidRPr="00963565" w14:paraId="3CF76525" w14:textId="77777777" w:rsidTr="00F7231F">
        <w:tc>
          <w:tcPr>
            <w:tcW w:w="709" w:type="dxa"/>
            <w:vAlign w:val="center"/>
          </w:tcPr>
          <w:p w14:paraId="68873BB1" w14:textId="43B1F4D9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07</w:t>
            </w:r>
          </w:p>
        </w:tc>
        <w:tc>
          <w:tcPr>
            <w:tcW w:w="1418" w:type="dxa"/>
            <w:vAlign w:val="center"/>
          </w:tcPr>
          <w:p w14:paraId="2709F355" w14:textId="1D0B0825" w:rsidR="00CD447F" w:rsidRPr="00963565" w:rsidRDefault="00CD447F" w:rsidP="00CD447F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 xml:space="preserve">Nùng  </w:t>
            </w:r>
          </w:p>
        </w:tc>
        <w:tc>
          <w:tcPr>
            <w:tcW w:w="4961" w:type="dxa"/>
            <w:vAlign w:val="center"/>
          </w:tcPr>
          <w:p w14:paraId="43C8CB49" w14:textId="4B4428B7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Nùng Xuồng, Nùng Giang, Nùng An, Nùng Inh**, Nùng Phàn Slinh, Nùng Cháo, Nùng Lòi, Nùng Quy Rin, Nùng Dín**, Khèn Lài, Nồng**…</w:t>
            </w:r>
          </w:p>
        </w:tc>
        <w:tc>
          <w:tcPr>
            <w:tcW w:w="709" w:type="dxa"/>
            <w:vAlign w:val="center"/>
          </w:tcPr>
          <w:p w14:paraId="092B8D55" w14:textId="30DF63AB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1276" w:type="dxa"/>
            <w:vAlign w:val="center"/>
          </w:tcPr>
          <w:p w14:paraId="66D9B93D" w14:textId="13BB1474" w:rsidR="00CD447F" w:rsidRPr="00963565" w:rsidRDefault="00CD447F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Sán Chay</w:t>
            </w:r>
          </w:p>
        </w:tc>
        <w:tc>
          <w:tcPr>
            <w:tcW w:w="6095" w:type="dxa"/>
            <w:vAlign w:val="center"/>
          </w:tcPr>
          <w:p w14:paraId="49A43E50" w14:textId="5386E29A" w:rsidR="00CD447F" w:rsidRPr="00963565" w:rsidRDefault="00CD447F" w:rsidP="00CD447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Cao Lan*, Mán Cao Lan*, Hờn Bạn, Sán Chỉ* (còn  gọi  là Sơn tử* và không bao gồm nhóm Sán Chỉ ở Bảo Lạc và Chợ Rạ), Chùng**, Trại**…</w:t>
            </w:r>
          </w:p>
        </w:tc>
      </w:tr>
      <w:tr w:rsidR="004B0C29" w:rsidRPr="00963565" w14:paraId="69C61A22" w14:textId="77777777" w:rsidTr="00F7231F">
        <w:tc>
          <w:tcPr>
            <w:tcW w:w="709" w:type="dxa"/>
            <w:vAlign w:val="center"/>
          </w:tcPr>
          <w:p w14:paraId="79F00D5C" w14:textId="54A86987" w:rsidR="004B0C29" w:rsidRPr="00963565" w:rsidRDefault="004B0C29" w:rsidP="004B0C29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08</w:t>
            </w:r>
          </w:p>
        </w:tc>
        <w:tc>
          <w:tcPr>
            <w:tcW w:w="1418" w:type="dxa"/>
            <w:vAlign w:val="center"/>
          </w:tcPr>
          <w:p w14:paraId="093D8939" w14:textId="5BE5317D" w:rsidR="004B0C29" w:rsidRPr="00963565" w:rsidRDefault="004B0C29" w:rsidP="004B0C29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Mông</w:t>
            </w:r>
          </w:p>
        </w:tc>
        <w:tc>
          <w:tcPr>
            <w:tcW w:w="4961" w:type="dxa"/>
            <w:vAlign w:val="center"/>
          </w:tcPr>
          <w:p w14:paraId="18C5FA7E" w14:textId="02A87343" w:rsidR="004B0C29" w:rsidRPr="00963565" w:rsidRDefault="004B0C29" w:rsidP="004B0C29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Mèo, Hoa, Mèo Xanh, Mèo Đỏ, Mèo Đen, Ná Mẻo (Na Miẻo), Mán Trắng, Miếu Ha**...</w:t>
            </w:r>
          </w:p>
        </w:tc>
        <w:tc>
          <w:tcPr>
            <w:tcW w:w="709" w:type="dxa"/>
            <w:vAlign w:val="center"/>
          </w:tcPr>
          <w:p w14:paraId="7E2782BF" w14:textId="6D424DA9" w:rsidR="004B0C29" w:rsidRPr="00963565" w:rsidRDefault="004B0C29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1276" w:type="dxa"/>
            <w:vAlign w:val="center"/>
          </w:tcPr>
          <w:p w14:paraId="4CCFC475" w14:textId="23AA30A7" w:rsidR="004B0C29" w:rsidRPr="00963565" w:rsidRDefault="004B0C29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Cơ Ho</w:t>
            </w:r>
          </w:p>
        </w:tc>
        <w:tc>
          <w:tcPr>
            <w:tcW w:w="6095" w:type="dxa"/>
            <w:vAlign w:val="center"/>
          </w:tcPr>
          <w:p w14:paraId="59B0AC12" w14:textId="53192BA4" w:rsidR="004B0C29" w:rsidRPr="00963565" w:rsidRDefault="004B0C29" w:rsidP="004B0C29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Xrê, Nốp (Tu Lốp), Cơ Don, Chil, (3), Lat (Lach), Tơ Ring...</w:t>
            </w:r>
          </w:p>
        </w:tc>
      </w:tr>
      <w:tr w:rsidR="000C6B84" w:rsidRPr="00963565" w14:paraId="2A00A685" w14:textId="77777777" w:rsidTr="00F7231F">
        <w:tc>
          <w:tcPr>
            <w:tcW w:w="709" w:type="dxa"/>
            <w:vAlign w:val="center"/>
          </w:tcPr>
          <w:p w14:paraId="4777D2AA" w14:textId="0FF3DF05" w:rsidR="000C6B84" w:rsidRPr="00963565" w:rsidRDefault="000C6B84" w:rsidP="000C6B84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09</w:t>
            </w:r>
          </w:p>
        </w:tc>
        <w:tc>
          <w:tcPr>
            <w:tcW w:w="1418" w:type="dxa"/>
            <w:vAlign w:val="center"/>
          </w:tcPr>
          <w:p w14:paraId="5AD9968D" w14:textId="19BF8F52" w:rsidR="000C6B84" w:rsidRPr="00963565" w:rsidRDefault="000C6B84" w:rsidP="000C6B84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Dao</w:t>
            </w:r>
          </w:p>
        </w:tc>
        <w:tc>
          <w:tcPr>
            <w:tcW w:w="4961" w:type="dxa"/>
            <w:vAlign w:val="center"/>
          </w:tcPr>
          <w:p w14:paraId="68719469" w14:textId="64EA01B9" w:rsidR="000C6B84" w:rsidRPr="00963565" w:rsidRDefault="000C6B84" w:rsidP="000C6B84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Mán, Động*, Trại*, Xá*,  Dìu*, Miên*, Kiềm*, Miền*, Dao Quần Trắng, Dao Đỏ, Dao Quần Chẹt, Dao Lô Gang, Dao Tiền, Dao Thanh Y, Dao Lan Tẻn, Đại Bản*, Tiểu Bản*, Cóc Ngáng*, Cóc Mùn*, Sơn Đầu*, Kìm Miền**, Kìm Mùn** …</w:t>
            </w:r>
          </w:p>
        </w:tc>
        <w:tc>
          <w:tcPr>
            <w:tcW w:w="709" w:type="dxa"/>
            <w:vAlign w:val="center"/>
          </w:tcPr>
          <w:p w14:paraId="68575D47" w14:textId="719605CF" w:rsidR="000C6B84" w:rsidRPr="00963565" w:rsidRDefault="000C6B84" w:rsidP="009E30A1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17</w:t>
            </w:r>
          </w:p>
        </w:tc>
        <w:tc>
          <w:tcPr>
            <w:tcW w:w="1276" w:type="dxa"/>
            <w:vAlign w:val="center"/>
          </w:tcPr>
          <w:p w14:paraId="7AA26486" w14:textId="0B0C5E1E" w:rsidR="000C6B84" w:rsidRPr="00963565" w:rsidRDefault="000C6B84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Chăm</w:t>
            </w:r>
          </w:p>
        </w:tc>
        <w:tc>
          <w:tcPr>
            <w:tcW w:w="6095" w:type="dxa"/>
            <w:vAlign w:val="center"/>
          </w:tcPr>
          <w:p w14:paraId="42F772EC" w14:textId="2B2583B1" w:rsidR="000C6B84" w:rsidRPr="00963565" w:rsidRDefault="000C6B84" w:rsidP="000C6B84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Chàm, Chiêm**, Chiêm Thành, Chăm Pa**, Chăm Hroi, Chăm Pông**, Chà Và Ku**, Chăm Châu Đốc** ...</w:t>
            </w:r>
          </w:p>
        </w:tc>
      </w:tr>
    </w:tbl>
    <w:p w14:paraId="63A9EC4A" w14:textId="77777777" w:rsidR="00076912" w:rsidRPr="00963565" w:rsidRDefault="00076912" w:rsidP="00F909BC">
      <w:pPr>
        <w:spacing w:before="120" w:after="240" w:line="264" w:lineRule="auto"/>
        <w:ind w:left="142"/>
        <w:jc w:val="center"/>
        <w:rPr>
          <w:rFonts w:ascii="Arial" w:hAnsi="Arial" w:cs="Arial"/>
          <w:b/>
          <w:bCs/>
        </w:rPr>
      </w:pPr>
    </w:p>
    <w:p w14:paraId="7AB3E785" w14:textId="085FECF0" w:rsidR="0079653B" w:rsidRDefault="0079653B">
      <w:pPr>
        <w:rPr>
          <w:rFonts w:ascii="Arial" w:hAnsi="Arial" w:cs="Arial"/>
        </w:rPr>
      </w:pPr>
    </w:p>
    <w:p w14:paraId="63116876" w14:textId="2DE15654" w:rsidR="008F2CDE" w:rsidRDefault="008F2CDE">
      <w:pPr>
        <w:rPr>
          <w:rFonts w:ascii="Arial" w:hAnsi="Arial" w:cs="Arial"/>
        </w:rPr>
      </w:pPr>
    </w:p>
    <w:p w14:paraId="38B997BA" w14:textId="77777777" w:rsidR="008F2CDE" w:rsidRPr="00963565" w:rsidRDefault="008F2CDE">
      <w:pPr>
        <w:rPr>
          <w:rFonts w:ascii="Arial" w:hAnsi="Arial" w:cs="Arial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709"/>
        <w:gridCol w:w="1418"/>
        <w:gridCol w:w="4961"/>
        <w:gridCol w:w="709"/>
        <w:gridCol w:w="1276"/>
        <w:gridCol w:w="6095"/>
      </w:tblGrid>
      <w:tr w:rsidR="009037C0" w:rsidRPr="00963565" w14:paraId="494F6384" w14:textId="77777777" w:rsidTr="00487B44">
        <w:tc>
          <w:tcPr>
            <w:tcW w:w="709" w:type="dxa"/>
            <w:vAlign w:val="center"/>
          </w:tcPr>
          <w:p w14:paraId="72E0BCD4" w14:textId="77777777" w:rsidR="009037C0" w:rsidRPr="00963565" w:rsidRDefault="009037C0" w:rsidP="00487B44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Mã số</w:t>
            </w:r>
          </w:p>
        </w:tc>
        <w:tc>
          <w:tcPr>
            <w:tcW w:w="1418" w:type="dxa"/>
            <w:vAlign w:val="center"/>
          </w:tcPr>
          <w:p w14:paraId="32B91604" w14:textId="77777777" w:rsidR="009037C0" w:rsidRPr="00963565" w:rsidRDefault="009037C0" w:rsidP="00487B44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 xml:space="preserve">Tên </w:t>
            </w: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br/>
              <w:t>dân tộc</w:t>
            </w:r>
          </w:p>
        </w:tc>
        <w:tc>
          <w:tcPr>
            <w:tcW w:w="4961" w:type="dxa"/>
            <w:vAlign w:val="center"/>
          </w:tcPr>
          <w:p w14:paraId="018E5AD1" w14:textId="77777777" w:rsidR="009037C0" w:rsidRPr="00963565" w:rsidRDefault="009037C0" w:rsidP="00487B44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Một số tên gọi khác</w:t>
            </w:r>
          </w:p>
        </w:tc>
        <w:tc>
          <w:tcPr>
            <w:tcW w:w="709" w:type="dxa"/>
            <w:vAlign w:val="center"/>
          </w:tcPr>
          <w:p w14:paraId="4D3EC2B7" w14:textId="77777777" w:rsidR="009037C0" w:rsidRPr="00963565" w:rsidRDefault="009037C0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Mã số</w:t>
            </w:r>
          </w:p>
        </w:tc>
        <w:tc>
          <w:tcPr>
            <w:tcW w:w="1276" w:type="dxa"/>
            <w:vAlign w:val="center"/>
          </w:tcPr>
          <w:p w14:paraId="7BC0C88F" w14:textId="77777777" w:rsidR="009037C0" w:rsidRPr="00963565" w:rsidRDefault="009037C0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Tên dân tộc</w:t>
            </w:r>
          </w:p>
        </w:tc>
        <w:tc>
          <w:tcPr>
            <w:tcW w:w="6095" w:type="dxa"/>
            <w:vAlign w:val="center"/>
          </w:tcPr>
          <w:p w14:paraId="2DDB18B3" w14:textId="77777777" w:rsidR="009037C0" w:rsidRPr="00963565" w:rsidRDefault="009037C0" w:rsidP="00487B44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Một số tên gọi khác</w:t>
            </w:r>
          </w:p>
        </w:tc>
      </w:tr>
      <w:tr w:rsidR="002C2318" w:rsidRPr="00963565" w14:paraId="1379CD01" w14:textId="77777777" w:rsidTr="00487B44">
        <w:tc>
          <w:tcPr>
            <w:tcW w:w="709" w:type="dxa"/>
            <w:vAlign w:val="center"/>
          </w:tcPr>
          <w:p w14:paraId="05A9ACA7" w14:textId="5BD2F8E5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18</w:t>
            </w:r>
          </w:p>
        </w:tc>
        <w:tc>
          <w:tcPr>
            <w:tcW w:w="1418" w:type="dxa"/>
            <w:vAlign w:val="center"/>
          </w:tcPr>
          <w:p w14:paraId="59513325" w14:textId="5CB7026E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Sán Dìu</w:t>
            </w:r>
          </w:p>
        </w:tc>
        <w:tc>
          <w:tcPr>
            <w:tcW w:w="4961" w:type="dxa"/>
            <w:vAlign w:val="center"/>
          </w:tcPr>
          <w:p w14:paraId="1B24004A" w14:textId="39873003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Sán Dẻo*, Sán Déo Nhín** (Sơn Dao Nhân**), Trại, Trại Đất, Mán Quần Cộc, Mán Váy Xẻ**...</w:t>
            </w:r>
          </w:p>
        </w:tc>
        <w:tc>
          <w:tcPr>
            <w:tcW w:w="709" w:type="dxa"/>
            <w:vAlign w:val="center"/>
          </w:tcPr>
          <w:p w14:paraId="4F2BD54C" w14:textId="1D69F7C3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28</w:t>
            </w:r>
          </w:p>
        </w:tc>
        <w:tc>
          <w:tcPr>
            <w:tcW w:w="1276" w:type="dxa"/>
            <w:vAlign w:val="center"/>
          </w:tcPr>
          <w:p w14:paraId="5FA2AA36" w14:textId="51C69F1E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Mạ</w:t>
            </w:r>
          </w:p>
        </w:tc>
        <w:tc>
          <w:tcPr>
            <w:tcW w:w="6095" w:type="dxa"/>
            <w:vAlign w:val="center"/>
          </w:tcPr>
          <w:p w14:paraId="7E68BF24" w14:textId="0048ABE4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Châu Mạ, Chô Mạ**, Chê Mạ**, Mạ Ngăn, Mạ Xóp, Mạ Tô, Mạ Krung…</w:t>
            </w:r>
          </w:p>
        </w:tc>
      </w:tr>
      <w:tr w:rsidR="002C2318" w:rsidRPr="00963565" w14:paraId="4F78481A" w14:textId="77777777" w:rsidTr="00487B44">
        <w:trPr>
          <w:trHeight w:val="815"/>
        </w:trPr>
        <w:tc>
          <w:tcPr>
            <w:tcW w:w="709" w:type="dxa"/>
            <w:vAlign w:val="center"/>
          </w:tcPr>
          <w:p w14:paraId="42BA5BD5" w14:textId="2F01E93E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19</w:t>
            </w:r>
          </w:p>
        </w:tc>
        <w:tc>
          <w:tcPr>
            <w:tcW w:w="1418" w:type="dxa"/>
            <w:vAlign w:val="center"/>
          </w:tcPr>
          <w:p w14:paraId="0261C443" w14:textId="6111A857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Hrê</w:t>
            </w:r>
          </w:p>
        </w:tc>
        <w:tc>
          <w:tcPr>
            <w:tcW w:w="4961" w:type="dxa"/>
            <w:vAlign w:val="center"/>
          </w:tcPr>
          <w:p w14:paraId="7BB2F58F" w14:textId="63DFBD4A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 xml:space="preserve">ChămRê, Mọi Chom, Krẹ*, Luỹ*, Thượng Ba Tơ**, Mọi Lũy**, Mọi Sơn Phòng**, Mọi Đá Vách**, Chăm Quảng Ngãi**, Man Thạch Bích**...  </w:t>
            </w:r>
          </w:p>
        </w:tc>
        <w:tc>
          <w:tcPr>
            <w:tcW w:w="709" w:type="dxa"/>
            <w:vAlign w:val="center"/>
          </w:tcPr>
          <w:p w14:paraId="1B836A23" w14:textId="65AAFC23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29</w:t>
            </w:r>
          </w:p>
        </w:tc>
        <w:tc>
          <w:tcPr>
            <w:tcW w:w="1276" w:type="dxa"/>
            <w:vAlign w:val="center"/>
          </w:tcPr>
          <w:p w14:paraId="1B8B7C96" w14:textId="33A1EC7C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Khơ mú</w:t>
            </w:r>
          </w:p>
        </w:tc>
        <w:tc>
          <w:tcPr>
            <w:tcW w:w="6095" w:type="dxa"/>
            <w:vAlign w:val="center"/>
          </w:tcPr>
          <w:p w14:paraId="51373EFD" w14:textId="45864397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Xá Cẩu, Khạ Klẩu**, Măng Cẩu**, Mứn Xen, Pu thênh, Tềnh, Tày Hay, Kmụ**, Kưm Mụ**...</w:t>
            </w:r>
          </w:p>
        </w:tc>
      </w:tr>
      <w:tr w:rsidR="002C2318" w:rsidRPr="00963565" w14:paraId="2A379DED" w14:textId="77777777" w:rsidTr="00487B44">
        <w:tc>
          <w:tcPr>
            <w:tcW w:w="709" w:type="dxa"/>
            <w:vAlign w:val="center"/>
          </w:tcPr>
          <w:p w14:paraId="5472DF44" w14:textId="20A2F25C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1418" w:type="dxa"/>
            <w:vAlign w:val="center"/>
          </w:tcPr>
          <w:p w14:paraId="55EC1B07" w14:textId="5DD30B96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Mnông</w:t>
            </w:r>
          </w:p>
        </w:tc>
        <w:tc>
          <w:tcPr>
            <w:tcW w:w="4961" w:type="dxa"/>
            <w:vAlign w:val="center"/>
          </w:tcPr>
          <w:p w14:paraId="5DD5C7E3" w14:textId="66112057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Pnông, Mnông Nông, Mnông Pré, Mnông Bu đâng, ĐiPri*, Biat*, Mnông Gar, Mnông Rơ Lam, Mnông Chil (3), Mnông Kuênh**, Mnông Đíp**, Mnông Bu Nor**, Mnông Bu Đêh**...</w:t>
            </w:r>
          </w:p>
        </w:tc>
        <w:tc>
          <w:tcPr>
            <w:tcW w:w="709" w:type="dxa"/>
            <w:vAlign w:val="center"/>
          </w:tcPr>
          <w:p w14:paraId="6D624254" w14:textId="6E8125E7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1276" w:type="dxa"/>
            <w:vAlign w:val="center"/>
          </w:tcPr>
          <w:p w14:paraId="6D977BCF" w14:textId="40868CAB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Co</w:t>
            </w:r>
          </w:p>
        </w:tc>
        <w:tc>
          <w:tcPr>
            <w:tcW w:w="6095" w:type="dxa"/>
            <w:vAlign w:val="center"/>
          </w:tcPr>
          <w:p w14:paraId="6775B898" w14:textId="20E812A1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Cor, Col, Cùa, Trầu</w:t>
            </w:r>
          </w:p>
        </w:tc>
      </w:tr>
      <w:tr w:rsidR="002C2318" w:rsidRPr="00963565" w14:paraId="1F7912E1" w14:textId="77777777" w:rsidTr="00487B44">
        <w:tc>
          <w:tcPr>
            <w:tcW w:w="709" w:type="dxa"/>
            <w:vAlign w:val="center"/>
          </w:tcPr>
          <w:p w14:paraId="32B2467E" w14:textId="756BA583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21</w:t>
            </w:r>
          </w:p>
        </w:tc>
        <w:tc>
          <w:tcPr>
            <w:tcW w:w="1418" w:type="dxa"/>
            <w:vAlign w:val="center"/>
          </w:tcPr>
          <w:p w14:paraId="7C472EDB" w14:textId="10D4636E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Raglay</w:t>
            </w:r>
          </w:p>
        </w:tc>
        <w:tc>
          <w:tcPr>
            <w:tcW w:w="4961" w:type="dxa"/>
            <w:vAlign w:val="center"/>
          </w:tcPr>
          <w:p w14:paraId="51DD74A7" w14:textId="2CAF6FA9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Ra Clây*, Rai, La Oang, Noang...</w:t>
            </w:r>
          </w:p>
        </w:tc>
        <w:tc>
          <w:tcPr>
            <w:tcW w:w="709" w:type="dxa"/>
            <w:vAlign w:val="center"/>
          </w:tcPr>
          <w:p w14:paraId="37D1167E" w14:textId="092DD55A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31</w:t>
            </w:r>
          </w:p>
        </w:tc>
        <w:tc>
          <w:tcPr>
            <w:tcW w:w="1276" w:type="dxa"/>
            <w:vAlign w:val="center"/>
          </w:tcPr>
          <w:p w14:paraId="6B58A1DC" w14:textId="4FA60E9C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Tà Ôi</w:t>
            </w:r>
          </w:p>
        </w:tc>
        <w:tc>
          <w:tcPr>
            <w:tcW w:w="6095" w:type="dxa"/>
            <w:vAlign w:val="center"/>
          </w:tcPr>
          <w:p w14:paraId="424656B4" w14:textId="6EE6BD5E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Tôi Ôi, Pa Co, Pa Hi (Ba Hi), Kan Tua**, Tà Uốt**...</w:t>
            </w:r>
          </w:p>
        </w:tc>
      </w:tr>
      <w:tr w:rsidR="002C2318" w:rsidRPr="00963565" w14:paraId="438CD6CE" w14:textId="77777777" w:rsidTr="00487B44">
        <w:trPr>
          <w:trHeight w:val="1058"/>
        </w:trPr>
        <w:tc>
          <w:tcPr>
            <w:tcW w:w="709" w:type="dxa"/>
            <w:vAlign w:val="center"/>
          </w:tcPr>
          <w:p w14:paraId="02D61344" w14:textId="0B485285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22</w:t>
            </w:r>
          </w:p>
        </w:tc>
        <w:tc>
          <w:tcPr>
            <w:tcW w:w="1418" w:type="dxa"/>
            <w:vAlign w:val="center"/>
          </w:tcPr>
          <w:p w14:paraId="69ADBCCA" w14:textId="3CD0B5D3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Xtiêng</w:t>
            </w:r>
          </w:p>
        </w:tc>
        <w:tc>
          <w:tcPr>
            <w:tcW w:w="4961" w:type="dxa"/>
            <w:vAlign w:val="center"/>
          </w:tcPr>
          <w:p w14:paraId="49308E37" w14:textId="71C7C8C6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Xa Điêng, Xa Chiêng**, Bù Lơ**, Bù Đek** (Bù Đêh**), Bù Biêk**...</w:t>
            </w:r>
          </w:p>
        </w:tc>
        <w:tc>
          <w:tcPr>
            <w:tcW w:w="709" w:type="dxa"/>
            <w:vAlign w:val="center"/>
          </w:tcPr>
          <w:p w14:paraId="66CCB5FC" w14:textId="661CF1B8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32</w:t>
            </w:r>
          </w:p>
        </w:tc>
        <w:tc>
          <w:tcPr>
            <w:tcW w:w="1276" w:type="dxa"/>
            <w:vAlign w:val="center"/>
          </w:tcPr>
          <w:p w14:paraId="566E74DD" w14:textId="531719A6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Chơ Ro</w:t>
            </w:r>
          </w:p>
        </w:tc>
        <w:tc>
          <w:tcPr>
            <w:tcW w:w="6095" w:type="dxa"/>
            <w:vAlign w:val="center"/>
          </w:tcPr>
          <w:p w14:paraId="668626D6" w14:textId="05EBAE3C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Dơ Ro, Châu Ro, Chro**, Thượng**...</w:t>
            </w:r>
          </w:p>
        </w:tc>
      </w:tr>
      <w:tr w:rsidR="002C2318" w:rsidRPr="00963565" w14:paraId="5321D1A4" w14:textId="77777777" w:rsidTr="00487B44">
        <w:tc>
          <w:tcPr>
            <w:tcW w:w="709" w:type="dxa"/>
            <w:vAlign w:val="center"/>
          </w:tcPr>
          <w:p w14:paraId="0D19685E" w14:textId="5AB87871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23</w:t>
            </w:r>
          </w:p>
        </w:tc>
        <w:tc>
          <w:tcPr>
            <w:tcW w:w="1418" w:type="dxa"/>
            <w:vAlign w:val="center"/>
          </w:tcPr>
          <w:p w14:paraId="22C59539" w14:textId="5882C9EF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Bru Vân Kiều</w:t>
            </w:r>
          </w:p>
        </w:tc>
        <w:tc>
          <w:tcPr>
            <w:tcW w:w="4961" w:type="dxa"/>
            <w:vAlign w:val="center"/>
          </w:tcPr>
          <w:p w14:paraId="10FA7298" w14:textId="39139F35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Măng Coong, Tri Khùa...</w:t>
            </w:r>
          </w:p>
        </w:tc>
        <w:tc>
          <w:tcPr>
            <w:tcW w:w="709" w:type="dxa"/>
            <w:vAlign w:val="center"/>
          </w:tcPr>
          <w:p w14:paraId="730ADE3F" w14:textId="20DA4473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33</w:t>
            </w:r>
          </w:p>
        </w:tc>
        <w:tc>
          <w:tcPr>
            <w:tcW w:w="1276" w:type="dxa"/>
            <w:vAlign w:val="center"/>
          </w:tcPr>
          <w:p w14:paraId="02FD1D76" w14:textId="155C5FC0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Kháng</w:t>
            </w:r>
          </w:p>
        </w:tc>
        <w:tc>
          <w:tcPr>
            <w:tcW w:w="6095" w:type="dxa"/>
            <w:vAlign w:val="center"/>
          </w:tcPr>
          <w:p w14:paraId="435FF409" w14:textId="79A3904A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Xá Khao*, Xá Súa*, Xá Dón*, Xá Dẩng*, Xá Hốc*, Xá Ái*, Xá Bung*, Quảng Lâm*, Mơ Kháng**, Háng**, Brển**, Kháng Dẩng**, Kháng Hoặc**, Kháng Dón**, Kháng Súa**, Bủ Háng Cọi**, Ma Háng Bén**...</w:t>
            </w:r>
          </w:p>
        </w:tc>
      </w:tr>
      <w:tr w:rsidR="002C2318" w:rsidRPr="00963565" w14:paraId="598296BC" w14:textId="77777777" w:rsidTr="00487B44">
        <w:tc>
          <w:tcPr>
            <w:tcW w:w="709" w:type="dxa"/>
            <w:vAlign w:val="center"/>
          </w:tcPr>
          <w:p w14:paraId="53745F49" w14:textId="736E98B3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24</w:t>
            </w:r>
          </w:p>
        </w:tc>
        <w:tc>
          <w:tcPr>
            <w:tcW w:w="1418" w:type="dxa"/>
            <w:vAlign w:val="center"/>
          </w:tcPr>
          <w:p w14:paraId="32786423" w14:textId="12FADC07" w:rsidR="002C2318" w:rsidRPr="00963565" w:rsidRDefault="002C2318" w:rsidP="002C2318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 xml:space="preserve">Thổ </w:t>
            </w:r>
            <w:r w:rsidRPr="00963565">
              <w:rPr>
                <w:rFonts w:ascii="Arial" w:hAnsi="Arial" w:cs="Arial"/>
                <w:bCs/>
                <w:color w:val="000000" w:themeColor="text1"/>
              </w:rPr>
              <w:t>(4)</w:t>
            </w:r>
          </w:p>
        </w:tc>
        <w:tc>
          <w:tcPr>
            <w:tcW w:w="4961" w:type="dxa"/>
            <w:vAlign w:val="center"/>
          </w:tcPr>
          <w:p w14:paraId="4FA66CC7" w14:textId="395C4893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Người Nhà Làng**, Mường**, Kẹo, Mọn, Cuối, Họ, Đan Lai, Ly Hà, Tày Pọng, Con Kha, Xá Lá Vàng (5)...</w:t>
            </w:r>
          </w:p>
        </w:tc>
        <w:tc>
          <w:tcPr>
            <w:tcW w:w="709" w:type="dxa"/>
            <w:vAlign w:val="center"/>
          </w:tcPr>
          <w:p w14:paraId="3EA7F4DF" w14:textId="3A8EB660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34</w:t>
            </w:r>
          </w:p>
        </w:tc>
        <w:tc>
          <w:tcPr>
            <w:tcW w:w="1276" w:type="dxa"/>
            <w:vAlign w:val="center"/>
          </w:tcPr>
          <w:p w14:paraId="4C69DC0A" w14:textId="1EE455B7" w:rsidR="002C2318" w:rsidRPr="00963565" w:rsidRDefault="002C2318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Xinh Mun</w:t>
            </w:r>
          </w:p>
        </w:tc>
        <w:tc>
          <w:tcPr>
            <w:tcW w:w="6095" w:type="dxa"/>
            <w:vAlign w:val="center"/>
          </w:tcPr>
          <w:p w14:paraId="142B3AFC" w14:textId="2FE48075" w:rsidR="002C2318" w:rsidRPr="00963565" w:rsidRDefault="002C2318" w:rsidP="002C2318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Puộc, Pụa*, Xá**, Pnạ**, Xinh Mun Dạ**, Nghẹt**...</w:t>
            </w:r>
          </w:p>
        </w:tc>
      </w:tr>
      <w:tr w:rsidR="00450D19" w:rsidRPr="00963565" w14:paraId="0FA71014" w14:textId="77777777" w:rsidTr="00487B44">
        <w:tc>
          <w:tcPr>
            <w:tcW w:w="709" w:type="dxa"/>
            <w:vAlign w:val="center"/>
          </w:tcPr>
          <w:p w14:paraId="01DD8530" w14:textId="063A6768" w:rsidR="00450D19" w:rsidRPr="00963565" w:rsidRDefault="00450D19" w:rsidP="00450D19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25</w:t>
            </w:r>
          </w:p>
        </w:tc>
        <w:tc>
          <w:tcPr>
            <w:tcW w:w="1418" w:type="dxa"/>
            <w:vAlign w:val="center"/>
          </w:tcPr>
          <w:p w14:paraId="2A4B4294" w14:textId="02EDD015" w:rsidR="00450D19" w:rsidRPr="00963565" w:rsidRDefault="00450D19" w:rsidP="00450D1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Giáy</w:t>
            </w:r>
          </w:p>
        </w:tc>
        <w:tc>
          <w:tcPr>
            <w:tcW w:w="4961" w:type="dxa"/>
            <w:vAlign w:val="center"/>
          </w:tcPr>
          <w:p w14:paraId="2445EDD4" w14:textId="598A7FE5" w:rsidR="00450D19" w:rsidRPr="00963565" w:rsidRDefault="00450D19" w:rsidP="00450D19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Nhắng, Dẩng*, Pầu Thìn*, Pu Nà*, Cùi Chu* (6), Xa*, Giảng**...</w:t>
            </w:r>
          </w:p>
        </w:tc>
        <w:tc>
          <w:tcPr>
            <w:tcW w:w="709" w:type="dxa"/>
            <w:vAlign w:val="center"/>
          </w:tcPr>
          <w:p w14:paraId="29C1A221" w14:textId="75BF659A" w:rsidR="00450D19" w:rsidRPr="00963565" w:rsidRDefault="00450D19" w:rsidP="009E30A1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35</w:t>
            </w:r>
          </w:p>
        </w:tc>
        <w:tc>
          <w:tcPr>
            <w:tcW w:w="1276" w:type="dxa"/>
            <w:vAlign w:val="center"/>
          </w:tcPr>
          <w:p w14:paraId="047583BD" w14:textId="6F280719" w:rsidR="00450D19" w:rsidRPr="00963565" w:rsidRDefault="00450D19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Hà Nhì</w:t>
            </w:r>
          </w:p>
        </w:tc>
        <w:tc>
          <w:tcPr>
            <w:tcW w:w="6095" w:type="dxa"/>
            <w:vAlign w:val="center"/>
          </w:tcPr>
          <w:p w14:paraId="2B4BA288" w14:textId="791CC478" w:rsidR="00450D19" w:rsidRPr="00963565" w:rsidRDefault="00450D19" w:rsidP="00450D19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Hà Nhì Già**, U Ni, Xá U Ni, Hà Nhì Cồ Chồ**, Hà Nhì La Mí**, Hà Nhì Đen**...</w:t>
            </w:r>
          </w:p>
        </w:tc>
      </w:tr>
      <w:tr w:rsidR="00450D19" w:rsidRPr="00963565" w14:paraId="74E4F01E" w14:textId="77777777" w:rsidTr="00487B44">
        <w:tc>
          <w:tcPr>
            <w:tcW w:w="709" w:type="dxa"/>
            <w:vAlign w:val="center"/>
          </w:tcPr>
          <w:p w14:paraId="1F6BC9F0" w14:textId="4ED8E252" w:rsidR="00450D19" w:rsidRPr="00963565" w:rsidRDefault="00450D19" w:rsidP="00450D19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26</w:t>
            </w:r>
          </w:p>
        </w:tc>
        <w:tc>
          <w:tcPr>
            <w:tcW w:w="1418" w:type="dxa"/>
            <w:vAlign w:val="center"/>
          </w:tcPr>
          <w:p w14:paraId="052EB4B0" w14:textId="716F433F" w:rsidR="00450D19" w:rsidRPr="00963565" w:rsidRDefault="00450D19" w:rsidP="00450D1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Cơ Tu</w:t>
            </w:r>
          </w:p>
        </w:tc>
        <w:tc>
          <w:tcPr>
            <w:tcW w:w="4961" w:type="dxa"/>
            <w:vAlign w:val="center"/>
          </w:tcPr>
          <w:p w14:paraId="6BD675C3" w14:textId="5473B176" w:rsidR="00450D19" w:rsidRPr="00963565" w:rsidRDefault="00450D19" w:rsidP="00450D19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Ca Tu, Cao*, Hạ*, Phương*, Ca Tang*(7)...</w:t>
            </w:r>
          </w:p>
        </w:tc>
        <w:tc>
          <w:tcPr>
            <w:tcW w:w="709" w:type="dxa"/>
            <w:vAlign w:val="center"/>
          </w:tcPr>
          <w:p w14:paraId="1D70B207" w14:textId="5FAA1B1D" w:rsidR="00450D19" w:rsidRPr="00963565" w:rsidRDefault="00450D19" w:rsidP="009E30A1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36</w:t>
            </w:r>
          </w:p>
        </w:tc>
        <w:tc>
          <w:tcPr>
            <w:tcW w:w="1276" w:type="dxa"/>
            <w:vAlign w:val="center"/>
          </w:tcPr>
          <w:p w14:paraId="076A7782" w14:textId="1BDF1A8D" w:rsidR="00450D19" w:rsidRPr="00963565" w:rsidRDefault="00450D19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Chu Ru</w:t>
            </w:r>
          </w:p>
        </w:tc>
        <w:tc>
          <w:tcPr>
            <w:tcW w:w="6095" w:type="dxa"/>
            <w:vAlign w:val="center"/>
          </w:tcPr>
          <w:p w14:paraId="1A777C36" w14:textId="590A6618" w:rsidR="00450D19" w:rsidRPr="00963565" w:rsidRDefault="00450D19" w:rsidP="00450D19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Chơ Ru, Chu*, Kru**, Thượng**</w:t>
            </w:r>
          </w:p>
        </w:tc>
      </w:tr>
      <w:tr w:rsidR="00450D19" w:rsidRPr="00963565" w14:paraId="299655D2" w14:textId="77777777" w:rsidTr="00487B44">
        <w:tc>
          <w:tcPr>
            <w:tcW w:w="709" w:type="dxa"/>
            <w:vAlign w:val="center"/>
          </w:tcPr>
          <w:p w14:paraId="1820E174" w14:textId="0AACA7A9" w:rsidR="00450D19" w:rsidRPr="00963565" w:rsidRDefault="00450D19" w:rsidP="00450D19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27</w:t>
            </w:r>
          </w:p>
        </w:tc>
        <w:tc>
          <w:tcPr>
            <w:tcW w:w="1418" w:type="dxa"/>
            <w:vAlign w:val="center"/>
          </w:tcPr>
          <w:p w14:paraId="4075E234" w14:textId="1CA8B612" w:rsidR="00450D19" w:rsidRPr="00963565" w:rsidRDefault="00450D19" w:rsidP="00450D1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Gié Triêng</w:t>
            </w:r>
          </w:p>
        </w:tc>
        <w:tc>
          <w:tcPr>
            <w:tcW w:w="4961" w:type="dxa"/>
            <w:vAlign w:val="center"/>
          </w:tcPr>
          <w:p w14:paraId="0573AE2D" w14:textId="0F5D8272" w:rsidR="00450D19" w:rsidRPr="00963565" w:rsidRDefault="00450D19" w:rsidP="00450D19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 xml:space="preserve">Đgiéh*, Ta Riêng*, Ve (Veh)*, Giang Rẫy Pin, Triêng, Treng*, Ca Tang (7), La Ve, Bnoong (Mnoong)**, Cà Tang*… </w:t>
            </w:r>
          </w:p>
        </w:tc>
        <w:tc>
          <w:tcPr>
            <w:tcW w:w="709" w:type="dxa"/>
            <w:vAlign w:val="center"/>
          </w:tcPr>
          <w:p w14:paraId="41ED9A30" w14:textId="7EFB7C82" w:rsidR="00450D19" w:rsidRPr="00963565" w:rsidRDefault="00450D19" w:rsidP="009E30A1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37</w:t>
            </w:r>
          </w:p>
        </w:tc>
        <w:tc>
          <w:tcPr>
            <w:tcW w:w="1276" w:type="dxa"/>
            <w:vAlign w:val="center"/>
          </w:tcPr>
          <w:p w14:paraId="5340F2DC" w14:textId="10E4869C" w:rsidR="00450D19" w:rsidRPr="00963565" w:rsidRDefault="00450D19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Lào</w:t>
            </w:r>
          </w:p>
        </w:tc>
        <w:tc>
          <w:tcPr>
            <w:tcW w:w="6095" w:type="dxa"/>
            <w:vAlign w:val="center"/>
          </w:tcPr>
          <w:p w14:paraId="7DB1D070" w14:textId="2A0CBA0F" w:rsidR="00450D19" w:rsidRPr="00963565" w:rsidRDefault="00450D19" w:rsidP="00450D19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Lào Bốc (Lào Cạn**),  Lào Nọi (Lào Nhỏ**), Phu Thay**, Phu Lào**, Thay Duồn**, Thay**, Thay Nhuồn**...</w:t>
            </w:r>
          </w:p>
        </w:tc>
      </w:tr>
    </w:tbl>
    <w:p w14:paraId="263D93DF" w14:textId="069CD050" w:rsidR="008C289A" w:rsidRDefault="008C289A">
      <w:pPr>
        <w:rPr>
          <w:rFonts w:ascii="Arial" w:hAnsi="Arial" w:cs="Arial"/>
        </w:rPr>
      </w:pPr>
    </w:p>
    <w:p w14:paraId="48F04184" w14:textId="440E351E" w:rsidR="006C0201" w:rsidRDefault="006C0201">
      <w:pPr>
        <w:rPr>
          <w:rFonts w:ascii="Arial" w:hAnsi="Arial" w:cs="Arial"/>
        </w:rPr>
      </w:pPr>
    </w:p>
    <w:p w14:paraId="70189816" w14:textId="77777777" w:rsidR="006C0201" w:rsidRPr="00963565" w:rsidRDefault="006C0201">
      <w:pPr>
        <w:rPr>
          <w:rFonts w:ascii="Arial" w:hAnsi="Arial" w:cs="Arial"/>
        </w:rPr>
      </w:pPr>
    </w:p>
    <w:p w14:paraId="14F8C83C" w14:textId="27265467" w:rsidR="004875E5" w:rsidRPr="00963565" w:rsidRDefault="004875E5">
      <w:pPr>
        <w:rPr>
          <w:rFonts w:ascii="Arial" w:hAnsi="Arial" w:cs="Arial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709"/>
        <w:gridCol w:w="1418"/>
        <w:gridCol w:w="4961"/>
        <w:gridCol w:w="709"/>
        <w:gridCol w:w="1276"/>
        <w:gridCol w:w="6095"/>
      </w:tblGrid>
      <w:tr w:rsidR="004875E5" w:rsidRPr="00963565" w14:paraId="3C3BA097" w14:textId="77777777" w:rsidTr="00487B44">
        <w:tc>
          <w:tcPr>
            <w:tcW w:w="709" w:type="dxa"/>
            <w:vAlign w:val="center"/>
          </w:tcPr>
          <w:p w14:paraId="5C326FF1" w14:textId="77777777" w:rsidR="004875E5" w:rsidRPr="00963565" w:rsidRDefault="004875E5" w:rsidP="00487B44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Mã số</w:t>
            </w:r>
          </w:p>
        </w:tc>
        <w:tc>
          <w:tcPr>
            <w:tcW w:w="1418" w:type="dxa"/>
            <w:vAlign w:val="center"/>
          </w:tcPr>
          <w:p w14:paraId="15FD4CCA" w14:textId="77777777" w:rsidR="004875E5" w:rsidRPr="00963565" w:rsidRDefault="004875E5" w:rsidP="00487B44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 xml:space="preserve">Tên </w:t>
            </w: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br/>
              <w:t>dân tộc</w:t>
            </w:r>
          </w:p>
        </w:tc>
        <w:tc>
          <w:tcPr>
            <w:tcW w:w="4961" w:type="dxa"/>
            <w:vAlign w:val="center"/>
          </w:tcPr>
          <w:p w14:paraId="3177ABDD" w14:textId="77777777" w:rsidR="004875E5" w:rsidRPr="00963565" w:rsidRDefault="004875E5" w:rsidP="00487B44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Một số tên gọi khác</w:t>
            </w:r>
          </w:p>
        </w:tc>
        <w:tc>
          <w:tcPr>
            <w:tcW w:w="709" w:type="dxa"/>
            <w:vAlign w:val="center"/>
          </w:tcPr>
          <w:p w14:paraId="570905E4" w14:textId="77777777" w:rsidR="004875E5" w:rsidRPr="00963565" w:rsidRDefault="004875E5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Mã số</w:t>
            </w:r>
          </w:p>
        </w:tc>
        <w:tc>
          <w:tcPr>
            <w:tcW w:w="1276" w:type="dxa"/>
            <w:vAlign w:val="center"/>
          </w:tcPr>
          <w:p w14:paraId="1033D60C" w14:textId="77777777" w:rsidR="004875E5" w:rsidRPr="00963565" w:rsidRDefault="004875E5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Tên dân tộc</w:t>
            </w:r>
          </w:p>
        </w:tc>
        <w:tc>
          <w:tcPr>
            <w:tcW w:w="6095" w:type="dxa"/>
            <w:vAlign w:val="center"/>
          </w:tcPr>
          <w:p w14:paraId="2FA73226" w14:textId="77777777" w:rsidR="004875E5" w:rsidRPr="00963565" w:rsidRDefault="004875E5" w:rsidP="00487B44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Một số tên gọi khác</w:t>
            </w:r>
          </w:p>
        </w:tc>
      </w:tr>
      <w:tr w:rsidR="00FA228A" w:rsidRPr="00963565" w14:paraId="6FBC0354" w14:textId="77777777" w:rsidTr="00487B44">
        <w:tc>
          <w:tcPr>
            <w:tcW w:w="709" w:type="dxa"/>
            <w:vAlign w:val="center"/>
          </w:tcPr>
          <w:p w14:paraId="568C90F4" w14:textId="4C01A870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38</w:t>
            </w:r>
          </w:p>
        </w:tc>
        <w:tc>
          <w:tcPr>
            <w:tcW w:w="1418" w:type="dxa"/>
            <w:vAlign w:val="center"/>
          </w:tcPr>
          <w:p w14:paraId="69A1C125" w14:textId="17D2FF67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La Chí</w:t>
            </w:r>
          </w:p>
        </w:tc>
        <w:tc>
          <w:tcPr>
            <w:tcW w:w="4961" w:type="dxa"/>
            <w:vAlign w:val="center"/>
          </w:tcPr>
          <w:p w14:paraId="7D7BA6D8" w14:textId="5C807DF3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Cù Tê, La Quả*, Thổ Đen**, Mán**, Xá**...</w:t>
            </w:r>
          </w:p>
        </w:tc>
        <w:tc>
          <w:tcPr>
            <w:tcW w:w="709" w:type="dxa"/>
            <w:vAlign w:val="center"/>
          </w:tcPr>
          <w:p w14:paraId="0BBC96B8" w14:textId="6EF7CC92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48</w:t>
            </w:r>
          </w:p>
        </w:tc>
        <w:tc>
          <w:tcPr>
            <w:tcW w:w="1276" w:type="dxa"/>
            <w:vAlign w:val="center"/>
          </w:tcPr>
          <w:p w14:paraId="5CEEDA32" w14:textId="337002DD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Cống</w:t>
            </w:r>
          </w:p>
        </w:tc>
        <w:tc>
          <w:tcPr>
            <w:tcW w:w="6095" w:type="dxa"/>
            <w:vAlign w:val="center"/>
          </w:tcPr>
          <w:p w14:paraId="5235A9B2" w14:textId="6B2A9BA5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Xắm Khống, Mấng Nhé*, Xá Xeng*, Phuy A**...</w:t>
            </w:r>
          </w:p>
        </w:tc>
      </w:tr>
      <w:tr w:rsidR="00FA228A" w:rsidRPr="00963565" w14:paraId="6773F7D6" w14:textId="77777777" w:rsidTr="00487B44">
        <w:trPr>
          <w:trHeight w:val="815"/>
        </w:trPr>
        <w:tc>
          <w:tcPr>
            <w:tcW w:w="709" w:type="dxa"/>
            <w:vAlign w:val="center"/>
          </w:tcPr>
          <w:p w14:paraId="1AD89C69" w14:textId="0E569143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39</w:t>
            </w:r>
          </w:p>
        </w:tc>
        <w:tc>
          <w:tcPr>
            <w:tcW w:w="1418" w:type="dxa"/>
            <w:vAlign w:val="center"/>
          </w:tcPr>
          <w:p w14:paraId="02F53B65" w14:textId="2B50F34F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La Ha</w:t>
            </w:r>
          </w:p>
        </w:tc>
        <w:tc>
          <w:tcPr>
            <w:tcW w:w="4961" w:type="dxa"/>
            <w:vAlign w:val="center"/>
          </w:tcPr>
          <w:p w14:paraId="14F43D9A" w14:textId="2C976431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 xml:space="preserve">Xá Khao*, Khlá Phlạo (La Ha Cạn), La Ha Nước (La Ha Ủng), Xá Cha**, Xá Bung**, Xá Khao**, Xá Táu Nhạ**, Xá Poọng**, Xá Uống**, Bủ Hả**, Pụa**... </w:t>
            </w:r>
          </w:p>
        </w:tc>
        <w:tc>
          <w:tcPr>
            <w:tcW w:w="709" w:type="dxa"/>
            <w:vAlign w:val="center"/>
          </w:tcPr>
          <w:p w14:paraId="78EC015B" w14:textId="5CA1EE18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49</w:t>
            </w:r>
          </w:p>
        </w:tc>
        <w:tc>
          <w:tcPr>
            <w:tcW w:w="1276" w:type="dxa"/>
            <w:vAlign w:val="center"/>
          </w:tcPr>
          <w:p w14:paraId="10FCEAAF" w14:textId="4B37F0F3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Bố Y</w:t>
            </w:r>
          </w:p>
        </w:tc>
        <w:tc>
          <w:tcPr>
            <w:tcW w:w="6095" w:type="dxa"/>
            <w:vAlign w:val="center"/>
          </w:tcPr>
          <w:p w14:paraId="51C40155" w14:textId="3C237923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Chủng Chá, Trọng Gia, Tu Dí, Tu Din*...</w:t>
            </w:r>
          </w:p>
        </w:tc>
      </w:tr>
      <w:tr w:rsidR="00FA228A" w:rsidRPr="00963565" w14:paraId="13071A46" w14:textId="77777777" w:rsidTr="00487B44">
        <w:tc>
          <w:tcPr>
            <w:tcW w:w="709" w:type="dxa"/>
            <w:vAlign w:val="center"/>
          </w:tcPr>
          <w:p w14:paraId="66F7C467" w14:textId="50C9A069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40</w:t>
            </w:r>
          </w:p>
        </w:tc>
        <w:tc>
          <w:tcPr>
            <w:tcW w:w="1418" w:type="dxa"/>
            <w:vAlign w:val="center"/>
          </w:tcPr>
          <w:p w14:paraId="4A368054" w14:textId="5C2CD5B3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Phù Lá</w:t>
            </w:r>
          </w:p>
        </w:tc>
        <w:tc>
          <w:tcPr>
            <w:tcW w:w="4961" w:type="dxa"/>
            <w:vAlign w:val="center"/>
          </w:tcPr>
          <w:p w14:paraId="27E5F959" w14:textId="42C9EA55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 xml:space="preserve">Bồ Khô Pạ (Phù Lá Lão**), Mu Di*, Pạ Xá*, Phó, Phổ*, Vaxơ, Cần Thin**, Phù Lá Đen**, Phù La Hán**... </w:t>
            </w:r>
          </w:p>
        </w:tc>
        <w:tc>
          <w:tcPr>
            <w:tcW w:w="709" w:type="dxa"/>
            <w:vAlign w:val="center"/>
          </w:tcPr>
          <w:p w14:paraId="3C9B9536" w14:textId="37EB0BE8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50</w:t>
            </w:r>
          </w:p>
        </w:tc>
        <w:tc>
          <w:tcPr>
            <w:tcW w:w="1276" w:type="dxa"/>
            <w:vAlign w:val="center"/>
          </w:tcPr>
          <w:p w14:paraId="37B81634" w14:textId="4F34951A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Si La</w:t>
            </w:r>
          </w:p>
        </w:tc>
        <w:tc>
          <w:tcPr>
            <w:tcW w:w="6095" w:type="dxa"/>
            <w:vAlign w:val="center"/>
          </w:tcPr>
          <w:p w14:paraId="2C389DB6" w14:textId="2F48EDC6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Cù Dề Xừ, Khả Pẻ...</w:t>
            </w:r>
          </w:p>
        </w:tc>
      </w:tr>
      <w:tr w:rsidR="00FA228A" w:rsidRPr="00963565" w14:paraId="5EA9BF93" w14:textId="77777777" w:rsidTr="00487B44">
        <w:tc>
          <w:tcPr>
            <w:tcW w:w="709" w:type="dxa"/>
            <w:vAlign w:val="center"/>
          </w:tcPr>
          <w:p w14:paraId="1287AA07" w14:textId="59898AED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41</w:t>
            </w:r>
          </w:p>
        </w:tc>
        <w:tc>
          <w:tcPr>
            <w:tcW w:w="1418" w:type="dxa"/>
            <w:vAlign w:val="center"/>
          </w:tcPr>
          <w:p w14:paraId="799283AA" w14:textId="799D92C4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La Hủ</w:t>
            </w:r>
          </w:p>
        </w:tc>
        <w:tc>
          <w:tcPr>
            <w:tcW w:w="4961" w:type="dxa"/>
            <w:vAlign w:val="center"/>
          </w:tcPr>
          <w:p w14:paraId="04D208A6" w14:textId="03F702B4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Lao*, Pu Đang Khù Xung, Cò Xung, Khả Quy, Cọ Sọ**, Nê Thú**, La Hủ Na (Đen), La Hủ Sử (Vàng), La Hủ Phung (Trắng), Xá Lá Vàng**...</w:t>
            </w:r>
          </w:p>
        </w:tc>
        <w:tc>
          <w:tcPr>
            <w:tcW w:w="709" w:type="dxa"/>
            <w:vAlign w:val="center"/>
          </w:tcPr>
          <w:p w14:paraId="08A26D66" w14:textId="1BD68AEA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51</w:t>
            </w:r>
          </w:p>
        </w:tc>
        <w:tc>
          <w:tcPr>
            <w:tcW w:w="1276" w:type="dxa"/>
            <w:vAlign w:val="center"/>
          </w:tcPr>
          <w:p w14:paraId="5A4B9228" w14:textId="109BFF83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Pu Péo</w:t>
            </w:r>
          </w:p>
        </w:tc>
        <w:tc>
          <w:tcPr>
            <w:tcW w:w="6095" w:type="dxa"/>
            <w:vAlign w:val="center"/>
          </w:tcPr>
          <w:p w14:paraId="2032F9E6" w14:textId="4BA60986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 xml:space="preserve">Ka Pèo, Pen Ti Lô Lô, La Quả**... </w:t>
            </w:r>
          </w:p>
        </w:tc>
      </w:tr>
      <w:tr w:rsidR="00FA228A" w:rsidRPr="00963565" w14:paraId="330426D7" w14:textId="77777777" w:rsidTr="00487B44">
        <w:trPr>
          <w:trHeight w:val="1058"/>
        </w:trPr>
        <w:tc>
          <w:tcPr>
            <w:tcW w:w="709" w:type="dxa"/>
            <w:vAlign w:val="center"/>
          </w:tcPr>
          <w:p w14:paraId="31274E22" w14:textId="5392C3EE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42</w:t>
            </w:r>
          </w:p>
        </w:tc>
        <w:tc>
          <w:tcPr>
            <w:tcW w:w="1418" w:type="dxa"/>
            <w:vAlign w:val="center"/>
          </w:tcPr>
          <w:p w14:paraId="4BED3F20" w14:textId="28569E8C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Lự</w:t>
            </w:r>
          </w:p>
        </w:tc>
        <w:tc>
          <w:tcPr>
            <w:tcW w:w="4961" w:type="dxa"/>
            <w:vAlign w:val="center"/>
          </w:tcPr>
          <w:p w14:paraId="679B811E" w14:textId="78E0013F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Lừ, Nhuồn (Duôn), Mùn Di*, Thay**, Thay Lừ**, Phù Lừ**, Lự Đen (Lự Đăm)**, Lự Trắng**...</w:t>
            </w:r>
          </w:p>
        </w:tc>
        <w:tc>
          <w:tcPr>
            <w:tcW w:w="709" w:type="dxa"/>
            <w:vAlign w:val="center"/>
          </w:tcPr>
          <w:p w14:paraId="53B55B93" w14:textId="3BC837B7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52</w:t>
            </w:r>
          </w:p>
        </w:tc>
        <w:tc>
          <w:tcPr>
            <w:tcW w:w="1276" w:type="dxa"/>
            <w:vAlign w:val="center"/>
          </w:tcPr>
          <w:p w14:paraId="6F870405" w14:textId="0B0E3FC0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Brâu</w:t>
            </w:r>
          </w:p>
        </w:tc>
        <w:tc>
          <w:tcPr>
            <w:tcW w:w="6095" w:type="dxa"/>
            <w:vAlign w:val="center"/>
          </w:tcPr>
          <w:p w14:paraId="29B22A0E" w14:textId="3CB05B2D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Brao</w:t>
            </w:r>
          </w:p>
        </w:tc>
      </w:tr>
      <w:tr w:rsidR="00FA228A" w:rsidRPr="00963565" w14:paraId="0FE11433" w14:textId="77777777" w:rsidTr="00487B44">
        <w:tc>
          <w:tcPr>
            <w:tcW w:w="709" w:type="dxa"/>
            <w:vAlign w:val="center"/>
          </w:tcPr>
          <w:p w14:paraId="4152D215" w14:textId="4AC12663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43</w:t>
            </w:r>
          </w:p>
        </w:tc>
        <w:tc>
          <w:tcPr>
            <w:tcW w:w="1418" w:type="dxa"/>
            <w:vAlign w:val="center"/>
          </w:tcPr>
          <w:p w14:paraId="21525083" w14:textId="33F4C480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Lô Lô</w:t>
            </w:r>
          </w:p>
        </w:tc>
        <w:tc>
          <w:tcPr>
            <w:tcW w:w="4961" w:type="dxa"/>
            <w:vAlign w:val="center"/>
          </w:tcPr>
          <w:p w14:paraId="6DE7861B" w14:textId="7380DF42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Sách*, Mây*, Rục*, Mun Di**, Di**, Màn Di**, Qua La**, Ô Man**, Lu Lộc Màn**, Lô Lô Hoa**, Lô Lô Đen**...</w:t>
            </w:r>
          </w:p>
        </w:tc>
        <w:tc>
          <w:tcPr>
            <w:tcW w:w="709" w:type="dxa"/>
            <w:vAlign w:val="center"/>
          </w:tcPr>
          <w:p w14:paraId="6610B5D0" w14:textId="54A6B08D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53</w:t>
            </w:r>
          </w:p>
        </w:tc>
        <w:tc>
          <w:tcPr>
            <w:tcW w:w="1276" w:type="dxa"/>
            <w:vAlign w:val="center"/>
          </w:tcPr>
          <w:p w14:paraId="2A1BDE15" w14:textId="19CFFDF2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Ơ Đu</w:t>
            </w:r>
          </w:p>
        </w:tc>
        <w:tc>
          <w:tcPr>
            <w:tcW w:w="6095" w:type="dxa"/>
            <w:vAlign w:val="center"/>
          </w:tcPr>
          <w:p w14:paraId="0A23863A" w14:textId="5B4DF5E5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 xml:space="preserve">Tày Hạt, I Đu** </w:t>
            </w:r>
          </w:p>
        </w:tc>
      </w:tr>
      <w:tr w:rsidR="00FA228A" w:rsidRPr="00963565" w14:paraId="4178C333" w14:textId="77777777" w:rsidTr="00487B44">
        <w:tc>
          <w:tcPr>
            <w:tcW w:w="709" w:type="dxa"/>
            <w:vAlign w:val="center"/>
          </w:tcPr>
          <w:p w14:paraId="48D093B0" w14:textId="0A31CDF3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44</w:t>
            </w:r>
          </w:p>
        </w:tc>
        <w:tc>
          <w:tcPr>
            <w:tcW w:w="1418" w:type="dxa"/>
            <w:vAlign w:val="center"/>
          </w:tcPr>
          <w:p w14:paraId="04BE9265" w14:textId="7F7753A2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Chứt</w:t>
            </w:r>
          </w:p>
        </w:tc>
        <w:tc>
          <w:tcPr>
            <w:tcW w:w="4961" w:type="dxa"/>
            <w:vAlign w:val="center"/>
          </w:tcPr>
          <w:p w14:paraId="1E02DCCC" w14:textId="1B5FB226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Mã  Liêng*, A Rem, Tu Vang*, Pa Leng*, Xơ Lang*, Tơ Hung*, Chà Củi*, Tắc Củi*, U Mo*, Xá Lá Vàng*, Rục**, Sách**, Mày**, Mã Liềng**...</w:t>
            </w:r>
          </w:p>
        </w:tc>
        <w:tc>
          <w:tcPr>
            <w:tcW w:w="709" w:type="dxa"/>
            <w:vAlign w:val="center"/>
          </w:tcPr>
          <w:p w14:paraId="6EDD491C" w14:textId="58DF28E2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54</w:t>
            </w:r>
          </w:p>
        </w:tc>
        <w:tc>
          <w:tcPr>
            <w:tcW w:w="1276" w:type="dxa"/>
            <w:vAlign w:val="center"/>
          </w:tcPr>
          <w:p w14:paraId="3A4AB08E" w14:textId="04304604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Rơ Măm</w:t>
            </w:r>
          </w:p>
        </w:tc>
        <w:tc>
          <w:tcPr>
            <w:tcW w:w="6095" w:type="dxa"/>
            <w:vAlign w:val="center"/>
          </w:tcPr>
          <w:p w14:paraId="5E641B50" w14:textId="4AFAA7BF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 </w:t>
            </w:r>
          </w:p>
        </w:tc>
      </w:tr>
      <w:tr w:rsidR="00FA228A" w:rsidRPr="00963565" w14:paraId="68060311" w14:textId="77777777" w:rsidTr="00487B44">
        <w:tc>
          <w:tcPr>
            <w:tcW w:w="709" w:type="dxa"/>
            <w:vAlign w:val="center"/>
          </w:tcPr>
          <w:p w14:paraId="50E54E06" w14:textId="1D73B8CA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45</w:t>
            </w:r>
          </w:p>
        </w:tc>
        <w:tc>
          <w:tcPr>
            <w:tcW w:w="1418" w:type="dxa"/>
            <w:vAlign w:val="center"/>
          </w:tcPr>
          <w:p w14:paraId="07EF157F" w14:textId="32CBA865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Mảng</w:t>
            </w:r>
          </w:p>
        </w:tc>
        <w:tc>
          <w:tcPr>
            <w:tcW w:w="4961" w:type="dxa"/>
            <w:vAlign w:val="center"/>
          </w:tcPr>
          <w:p w14:paraId="7A187064" w14:textId="2EEDBABD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Mảng Ư, Xá Lá Vàng*, Xá Mảng**, Niểng O**, Xá Bá O**, Mảng Gứng**, Mảng Lệ**...</w:t>
            </w:r>
          </w:p>
        </w:tc>
        <w:tc>
          <w:tcPr>
            <w:tcW w:w="709" w:type="dxa"/>
            <w:vAlign w:val="center"/>
          </w:tcPr>
          <w:p w14:paraId="169CA291" w14:textId="0D022F3E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55</w:t>
            </w:r>
          </w:p>
        </w:tc>
        <w:tc>
          <w:tcPr>
            <w:tcW w:w="1276" w:type="dxa"/>
            <w:vAlign w:val="center"/>
          </w:tcPr>
          <w:p w14:paraId="1215606E" w14:textId="27DB23BC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Người nước ngoài</w:t>
            </w:r>
          </w:p>
        </w:tc>
        <w:tc>
          <w:tcPr>
            <w:tcW w:w="6095" w:type="dxa"/>
            <w:vAlign w:val="center"/>
          </w:tcPr>
          <w:p w14:paraId="592127F0" w14:textId="1CF69E58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 </w:t>
            </w:r>
          </w:p>
        </w:tc>
      </w:tr>
      <w:tr w:rsidR="00FA228A" w:rsidRPr="00963565" w14:paraId="6D7581C0" w14:textId="77777777" w:rsidTr="00487B44">
        <w:tc>
          <w:tcPr>
            <w:tcW w:w="709" w:type="dxa"/>
            <w:vAlign w:val="center"/>
          </w:tcPr>
          <w:p w14:paraId="49B09E0F" w14:textId="7F5692F1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46</w:t>
            </w:r>
          </w:p>
        </w:tc>
        <w:tc>
          <w:tcPr>
            <w:tcW w:w="1418" w:type="dxa"/>
            <w:vAlign w:val="center"/>
          </w:tcPr>
          <w:p w14:paraId="17AC7B18" w14:textId="37501FE3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Pà Thẻn</w:t>
            </w:r>
          </w:p>
        </w:tc>
        <w:tc>
          <w:tcPr>
            <w:tcW w:w="4961" w:type="dxa"/>
            <w:vAlign w:val="center"/>
          </w:tcPr>
          <w:p w14:paraId="4EFB12CC" w14:textId="17E41684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Pà Hưng, Tống*, Mèo Lài**, Mèo Hoa**, Mèo Đỏ**, Bát Tiên Tộc**...</w:t>
            </w:r>
          </w:p>
        </w:tc>
        <w:tc>
          <w:tcPr>
            <w:tcW w:w="709" w:type="dxa"/>
            <w:vAlign w:val="center"/>
          </w:tcPr>
          <w:p w14:paraId="110CF61A" w14:textId="3C254E8A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56</w:t>
            </w:r>
          </w:p>
        </w:tc>
        <w:tc>
          <w:tcPr>
            <w:tcW w:w="1276" w:type="dxa"/>
            <w:vAlign w:val="center"/>
          </w:tcPr>
          <w:p w14:paraId="3949FCB1" w14:textId="7E42E34A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Không xác định</w:t>
            </w:r>
          </w:p>
        </w:tc>
        <w:tc>
          <w:tcPr>
            <w:tcW w:w="6095" w:type="dxa"/>
            <w:vAlign w:val="center"/>
          </w:tcPr>
          <w:p w14:paraId="666FE372" w14:textId="38AA19D6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FA228A" w:rsidRPr="00963565" w14:paraId="7C7EC96B" w14:textId="77777777" w:rsidTr="00487B44">
        <w:tc>
          <w:tcPr>
            <w:tcW w:w="709" w:type="dxa"/>
            <w:vAlign w:val="center"/>
          </w:tcPr>
          <w:p w14:paraId="4FFF8DD2" w14:textId="29A9E405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47</w:t>
            </w:r>
          </w:p>
        </w:tc>
        <w:tc>
          <w:tcPr>
            <w:tcW w:w="1418" w:type="dxa"/>
            <w:vAlign w:val="center"/>
          </w:tcPr>
          <w:p w14:paraId="19F0A0DC" w14:textId="759D5CB8" w:rsidR="00FA228A" w:rsidRPr="00963565" w:rsidRDefault="00FA228A" w:rsidP="00FA228A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3565">
              <w:rPr>
                <w:rFonts w:ascii="Arial" w:hAnsi="Arial" w:cs="Arial"/>
                <w:b/>
                <w:bCs/>
                <w:color w:val="000000" w:themeColor="text1"/>
              </w:rPr>
              <w:t>Cơ Lao</w:t>
            </w:r>
          </w:p>
        </w:tc>
        <w:tc>
          <w:tcPr>
            <w:tcW w:w="4961" w:type="dxa"/>
            <w:vAlign w:val="center"/>
          </w:tcPr>
          <w:p w14:paraId="3F57DD28" w14:textId="30FAF4EF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  <w:r w:rsidRPr="00963565">
              <w:rPr>
                <w:rFonts w:ascii="Arial" w:hAnsi="Arial" w:cs="Arial"/>
                <w:color w:val="000000" w:themeColor="text1"/>
              </w:rPr>
              <w:t>Tống*, Tứ Đư**, Ho Ki**, Voa Đề**, Cờ Lao Xanh**, Cờ Lao Trắng**, Cờ Lao Đỏ**...</w:t>
            </w:r>
          </w:p>
        </w:tc>
        <w:tc>
          <w:tcPr>
            <w:tcW w:w="709" w:type="dxa"/>
            <w:vAlign w:val="center"/>
          </w:tcPr>
          <w:p w14:paraId="28CC1B14" w14:textId="69A0AE11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14:paraId="3937960C" w14:textId="73C50D6B" w:rsidR="00FA228A" w:rsidRPr="00963565" w:rsidRDefault="00FA228A" w:rsidP="009E30A1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095" w:type="dxa"/>
            <w:vAlign w:val="center"/>
          </w:tcPr>
          <w:p w14:paraId="248424A6" w14:textId="62B9A3B4" w:rsidR="00FA228A" w:rsidRPr="00963565" w:rsidRDefault="00FA228A" w:rsidP="00FA228A">
            <w:pPr>
              <w:spacing w:line="264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480CC83" w14:textId="0C2D2F16" w:rsidR="004875E5" w:rsidRDefault="004875E5"/>
    <w:p w14:paraId="3C74280C" w14:textId="0DF8F7A2" w:rsidR="004E74BB" w:rsidRDefault="004E74BB"/>
    <w:p w14:paraId="2340C19E" w14:textId="065093FB" w:rsidR="00467DF2" w:rsidRDefault="00467DF2"/>
    <w:p w14:paraId="2E6816C8" w14:textId="6A3EC0C2" w:rsidR="00467DF2" w:rsidRDefault="00467DF2"/>
    <w:p w14:paraId="0475C4F9" w14:textId="77777777" w:rsidR="00467DF2" w:rsidRDefault="00467DF2"/>
    <w:p w14:paraId="7DD64AB9" w14:textId="7747A873" w:rsidR="0019557A" w:rsidRPr="005C15D3" w:rsidRDefault="005C15D3">
      <w:pPr>
        <w:rPr>
          <w:b/>
          <w:bCs/>
        </w:rPr>
      </w:pPr>
      <w:r w:rsidRPr="005C15D3">
        <w:rPr>
          <w:b/>
          <w:bCs/>
        </w:rPr>
        <w:lastRenderedPageBreak/>
        <w:t>MỤC 1. NHỮNG ĐẶC TÍNH CƠ BẢN VỀ NHÂN KHẨU VÀ TÌNH HÌNH CHUNG CỦA XÃ</w:t>
      </w:r>
    </w:p>
    <w:tbl>
      <w:tblPr>
        <w:tblW w:w="15168" w:type="dxa"/>
        <w:tblInd w:w="-856" w:type="dxa"/>
        <w:tblLook w:val="04A0" w:firstRow="1" w:lastRow="0" w:firstColumn="1" w:lastColumn="0" w:noHBand="0" w:noVBand="1"/>
      </w:tblPr>
      <w:tblGrid>
        <w:gridCol w:w="707"/>
        <w:gridCol w:w="853"/>
        <w:gridCol w:w="1075"/>
        <w:gridCol w:w="626"/>
        <w:gridCol w:w="612"/>
        <w:gridCol w:w="947"/>
        <w:gridCol w:w="1418"/>
        <w:gridCol w:w="1276"/>
        <w:gridCol w:w="914"/>
        <w:gridCol w:w="453"/>
        <w:gridCol w:w="1468"/>
        <w:gridCol w:w="1522"/>
        <w:gridCol w:w="1596"/>
        <w:gridCol w:w="1701"/>
      </w:tblGrid>
      <w:tr w:rsidR="00264F5A" w:rsidRPr="00941E94" w14:paraId="5B3EF80C" w14:textId="77777777" w:rsidTr="00AE6067">
        <w:trPr>
          <w:trHeight w:val="256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C55C" w14:textId="7E7ADC83" w:rsidR="00264F5A" w:rsidRPr="00941E94" w:rsidRDefault="00264F5A" w:rsidP="0029008E">
            <w:pPr>
              <w:spacing w:after="48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 Tổng diện tích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tự nhiên của xã là bao nhiêu?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4B12" w14:textId="77777777" w:rsidR="00264F5A" w:rsidRPr="00941E94" w:rsidRDefault="00264F5A" w:rsidP="0029008E">
            <w:pPr>
              <w:spacing w:after="48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 Có bao nhiêu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thôn ấp trong xã này?</w:t>
            </w:r>
          </w:p>
          <w:p w14:paraId="634DDF1B" w14:textId="7FDBF1EF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B793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3. </w:t>
            </w: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Hiện nay, có bao nhiêu hộ gia đình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đăng ký thường trú trong xã này?</w:t>
            </w:r>
          </w:p>
          <w:p w14:paraId="4A69CA54" w14:textId="66F861E0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6770" w14:textId="26E02AB9" w:rsidR="00264F5A" w:rsidRDefault="00264F5A" w:rsidP="005145B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Hiện nay</w:t>
            </w:r>
            <w:r w:rsidR="00DE4A8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có bao nhiêu hộ gia đình đ</w:t>
            </w: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ăng ký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tạm trú trong xã này?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5F60" w14:textId="3F5DE78A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5. Hiện nay có bao nhiêu hộ gia đình đăng ký tạm vắng trong xã này?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08CD" w14:textId="3399E5BD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6. </w:t>
            </w:r>
            <w:r w:rsidRPr="008779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Hiện nay, có bao nhiêu nhân khẩu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đ</w:t>
            </w:r>
            <w:r w:rsidRPr="008779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ăng ký t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hường</w:t>
            </w:r>
            <w:r w:rsidRPr="008779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trú trong xã này?</w:t>
            </w: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1C9ADE5E" w14:textId="54B359CE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7338" w14:textId="6F25D222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7. </w:t>
            </w:r>
            <w:r w:rsidRPr="008779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Hiện nay, có bao nhiêu nhân khẩu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đ</w:t>
            </w:r>
            <w:r w:rsidRPr="008779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ăng ký tạm trú trong xã này</w:t>
            </w:r>
            <w:r w:rsidR="00DB2A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1896" w14:textId="70BE7D6B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8. </w:t>
            </w: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Hiện nay, có bao nhiêu nhân khẩu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đăng ký tạm vắng trong xã này?</w:t>
            </w: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22C67" w14:textId="35BDF1D1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9. </w:t>
            </w: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Trong 12 tháng qua, </w:t>
            </w:r>
            <w:r w:rsidRPr="001F5B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có bao nhiêu người 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</w:t>
            </w:r>
            <w:r w:rsidRPr="001F5B2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ã đi khỏi xã này?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3334" w14:textId="07971F1E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10. </w:t>
            </w: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Trong 12 tháng qua,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 bao nhiêu người đã chuyển đến xã này?</w:t>
            </w: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264F5A" w:rsidRPr="00941E94" w14:paraId="5FD59F5C" w14:textId="77777777" w:rsidTr="00AE6067">
        <w:trPr>
          <w:trHeight w:val="256"/>
        </w:trPr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9C5A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1259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984D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B61D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3EFF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628D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B50520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1E70" w14:textId="40690A18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5F77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3B95" w14:textId="77777777" w:rsidR="00264F5A" w:rsidRPr="00941E94" w:rsidRDefault="00264F5A" w:rsidP="00490462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41E94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BDC9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AF20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0FB3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4542" w14:textId="77777777" w:rsidR="00264F5A" w:rsidRPr="00941E94" w:rsidRDefault="00264F5A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813899" w:rsidRPr="00941E94" w14:paraId="735091B0" w14:textId="77777777" w:rsidTr="00DD49E4">
        <w:trPr>
          <w:trHeight w:val="256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58AD" w14:textId="4B32B0C3" w:rsidR="00813899" w:rsidRPr="00941E94" w:rsidRDefault="00813899" w:rsidP="00813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 KM2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=100 HA</w:t>
            </w:r>
          </w:p>
          <w:p w14:paraId="001E127B" w14:textId="6DD8E5D7" w:rsidR="00813899" w:rsidRPr="00941E94" w:rsidRDefault="00813899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9695" w14:textId="77777777" w:rsidR="00813899" w:rsidRPr="00941E94" w:rsidRDefault="00813899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97D0" w14:textId="77777777" w:rsidR="00813899" w:rsidRPr="00941E94" w:rsidRDefault="00813899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EBF1" w14:textId="77777777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4D2D" w14:textId="77777777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35EF5D8" w14:textId="77777777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54D7" w14:textId="73926CA5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999D" w14:textId="77777777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103F" w14:textId="77777777" w:rsidR="00813899" w:rsidRPr="00941E94" w:rsidRDefault="00813899" w:rsidP="00490462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41E94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3686" w14:textId="77777777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9343" w14:textId="77777777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506D" w14:textId="77777777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2C55" w14:textId="77777777" w:rsidR="00813899" w:rsidRPr="00941E94" w:rsidRDefault="00813899" w:rsidP="004904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DD49E4" w:rsidRPr="00941E94" w14:paraId="74BCD1BD" w14:textId="77777777" w:rsidTr="00DD49E4">
        <w:trPr>
          <w:trHeight w:val="256"/>
        </w:trPr>
        <w:tc>
          <w:tcPr>
            <w:tcW w:w="707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9C5D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53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5255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9B5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26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3513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819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47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E16B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DD2D860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D37D" w14:textId="24E91B8E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4FA8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453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B36C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3CCE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8D5E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2385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6D07" w14:textId="77777777" w:rsidR="00264F5A" w:rsidRPr="00941E94" w:rsidRDefault="00264F5A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D772B5" w:rsidRPr="00941E94" w14:paraId="4A23255A" w14:textId="77777777" w:rsidTr="00DD49E4">
        <w:trPr>
          <w:trHeight w:val="256"/>
        </w:trPr>
        <w:tc>
          <w:tcPr>
            <w:tcW w:w="707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5367AA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3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CA3FF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63EC532A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67D1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277EBCE8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47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1CD0C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C42B1C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6C4A4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5A27789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07FD7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1002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2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3D958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5DCC9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E05E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D772B5" w:rsidRPr="00941E94" w14:paraId="612439DB" w14:textId="77777777" w:rsidTr="00E42CD0">
        <w:trPr>
          <w:trHeight w:val="256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4B8C2E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D819A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71AFF6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840FD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6214D6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4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610F0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8DB2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BC94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1B6E94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E046C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C8937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BE9F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5CA15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645E4" w14:textId="77777777" w:rsidR="00D772B5" w:rsidRPr="00941E94" w:rsidRDefault="00D772B5" w:rsidP="004904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913133" w:rsidRPr="00941E94" w14:paraId="2CB6C8C8" w14:textId="77777777" w:rsidTr="00E42CD0">
        <w:trPr>
          <w:trHeight w:val="358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72651" w14:textId="77777777" w:rsidR="00913133" w:rsidRPr="00941E94" w:rsidRDefault="00913133" w:rsidP="00AE2561">
            <w:pPr>
              <w:spacing w:after="0" w:line="240" w:lineRule="auto"/>
              <w:jc w:val="center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41E94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KM2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9F36" w14:textId="2B1A2FFC" w:rsidR="00913133" w:rsidRPr="00941E94" w:rsidRDefault="00913133" w:rsidP="00AE2561">
            <w:pPr>
              <w:spacing w:after="0" w:line="240" w:lineRule="auto"/>
              <w:jc w:val="center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98D6A" w14:textId="77777777" w:rsidR="00913133" w:rsidRPr="00941E94" w:rsidRDefault="00913133" w:rsidP="00AE2561">
            <w:pPr>
              <w:spacing w:after="0" w:line="240" w:lineRule="auto"/>
              <w:jc w:val="center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41E94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THÔN/ẤP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218E" w14:textId="26AF94E4" w:rsidR="00913133" w:rsidRPr="00941E94" w:rsidRDefault="00913133" w:rsidP="00AE2561">
            <w:pPr>
              <w:spacing w:after="0" w:line="240" w:lineRule="auto"/>
              <w:jc w:val="center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B1CC6" w14:textId="77777777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HỘ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D01D" w14:textId="38EFA71A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C048E" w14:textId="00A41D62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E16D" w14:textId="3CC3A0C9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HỘ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2D330" w14:textId="77777777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NGƯỜI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A1F1" w14:textId="5CEA53BB" w:rsidR="00913133" w:rsidRPr="00941E94" w:rsidRDefault="00913133" w:rsidP="00AE2561">
            <w:pPr>
              <w:spacing w:after="0" w:line="240" w:lineRule="auto"/>
              <w:jc w:val="center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7BA9" w14:textId="77777777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NGƯỜI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C575" w14:textId="77777777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NGƯỜI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CE2C8" w14:textId="77777777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NGƯỜI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10B0" w14:textId="77777777" w:rsidR="00913133" w:rsidRPr="00941E94" w:rsidRDefault="00913133" w:rsidP="00AE25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41E9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NGƯỜI</w:t>
            </w:r>
          </w:p>
        </w:tc>
      </w:tr>
    </w:tbl>
    <w:p w14:paraId="2D58C59B" w14:textId="1FE326AA" w:rsidR="004E74BB" w:rsidRDefault="004E74BB" w:rsidP="00941E94">
      <w:pPr>
        <w:ind w:left="142" w:hanging="142"/>
      </w:pPr>
    </w:p>
    <w:tbl>
      <w:tblPr>
        <w:tblW w:w="15182" w:type="dxa"/>
        <w:tblInd w:w="-856" w:type="dxa"/>
        <w:tblLook w:val="04A0" w:firstRow="1" w:lastRow="0" w:firstColumn="1" w:lastColumn="0" w:noHBand="0" w:noVBand="1"/>
        <w:tblPrChange w:id="132" w:author="Đặng Thị Mai Vân" w:date="2022-01-21T15:56:00Z">
          <w:tblPr>
            <w:tblW w:w="14885" w:type="dxa"/>
            <w:tblInd w:w="-856" w:type="dxa"/>
            <w:tblLook w:val="04A0" w:firstRow="1" w:lastRow="0" w:firstColumn="1" w:lastColumn="0" w:noHBand="0" w:noVBand="1"/>
          </w:tblPr>
        </w:tblPrChange>
      </w:tblPr>
      <w:tblGrid>
        <w:gridCol w:w="993"/>
        <w:gridCol w:w="851"/>
        <w:gridCol w:w="850"/>
        <w:gridCol w:w="851"/>
        <w:gridCol w:w="992"/>
        <w:gridCol w:w="992"/>
        <w:gridCol w:w="1276"/>
        <w:gridCol w:w="1134"/>
        <w:gridCol w:w="709"/>
        <w:gridCol w:w="425"/>
        <w:gridCol w:w="2835"/>
        <w:gridCol w:w="439"/>
        <w:gridCol w:w="2835"/>
        <w:tblGridChange w:id="133">
          <w:tblGrid>
            <w:gridCol w:w="856"/>
            <w:gridCol w:w="137"/>
            <w:gridCol w:w="719"/>
            <w:gridCol w:w="132"/>
            <w:gridCol w:w="5"/>
            <w:gridCol w:w="845"/>
            <w:gridCol w:w="6"/>
            <w:gridCol w:w="5"/>
            <w:gridCol w:w="840"/>
            <w:gridCol w:w="5"/>
            <w:gridCol w:w="6"/>
            <w:gridCol w:w="845"/>
            <w:gridCol w:w="5"/>
            <w:gridCol w:w="131"/>
            <w:gridCol w:w="720"/>
            <w:gridCol w:w="136"/>
            <w:gridCol w:w="136"/>
            <w:gridCol w:w="720"/>
            <w:gridCol w:w="136"/>
            <w:gridCol w:w="856"/>
            <w:gridCol w:w="420"/>
            <w:gridCol w:w="987"/>
            <w:gridCol w:w="147"/>
            <w:gridCol w:w="278"/>
            <w:gridCol w:w="431"/>
            <w:gridCol w:w="425"/>
            <w:gridCol w:w="118"/>
            <w:gridCol w:w="313"/>
            <w:gridCol w:w="425"/>
            <w:gridCol w:w="639"/>
            <w:gridCol w:w="484"/>
            <w:gridCol w:w="439"/>
            <w:gridCol w:w="133"/>
            <w:gridCol w:w="439"/>
            <w:gridCol w:w="150"/>
            <w:gridCol w:w="693"/>
            <w:gridCol w:w="1420"/>
            <w:gridCol w:w="530"/>
            <w:gridCol w:w="42"/>
            <w:gridCol w:w="276"/>
            <w:gridCol w:w="567"/>
          </w:tblGrid>
        </w:tblGridChange>
      </w:tblGrid>
      <w:tr w:rsidR="00132673" w:rsidRPr="00293012" w14:paraId="56E6F349" w14:textId="77777777" w:rsidTr="0015186D">
        <w:trPr>
          <w:trHeight w:val="238"/>
          <w:trPrChange w:id="134" w:author="Đặng Thị Mai Vân" w:date="2022-01-21T15:56:00Z">
            <w:trPr>
              <w:gridBefore w:val="3"/>
              <w:trHeight w:val="238"/>
            </w:trPr>
          </w:trPrChange>
        </w:trPr>
        <w:tc>
          <w:tcPr>
            <w:tcW w:w="55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5" w:author="Đặng Thị Mai Vân" w:date="2022-01-21T15:56:00Z">
              <w:tcPr>
                <w:tcW w:w="5529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87F57B" w14:textId="525AF92C" w:rsidR="00D05783" w:rsidRPr="00293012" w:rsidRDefault="00D05783" w:rsidP="002E470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11. Những dân tộc chính nào sống trong xã này?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6" w:author="Đặng Thị Mai Vân" w:date="2022-01-21T15:56:00Z">
              <w:tcPr>
                <w:tcW w:w="3544" w:type="dxa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E1586E" w14:textId="77777777" w:rsidR="00D05783" w:rsidRPr="00293012" w:rsidRDefault="00D05783" w:rsidP="002E4706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12. Các tôn giáo chính trong xã này?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7" w:author="Đặng Thị Mai Vân" w:date="2022-01-21T15:56:00Z">
              <w:tcPr>
                <w:tcW w:w="297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0A719D" w14:textId="77777777" w:rsidR="00D05783" w:rsidRPr="00293012" w:rsidRDefault="00D05783" w:rsidP="009E23C1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 Xã này thuộc vùng nào?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8" w:author="Đặng Thị Mai Vân" w:date="2022-01-21T15:56:00Z">
              <w:tcPr>
                <w:tcW w:w="2835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CB9384" w14:textId="3C50F9B5" w:rsidR="00D05783" w:rsidRPr="00293012" w:rsidRDefault="00D05783" w:rsidP="002930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ins w:id="139" w:author="Đặng Thị Mai Vân" w:date="2022-01-18T16:04:00Z">
              <w:r w:rsidR="00345616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4</w:t>
              </w:r>
            </w:ins>
            <w:del w:id="140" w:author="Đặng Thị Mai Vân" w:date="2022-01-18T16:04:00Z">
              <w:r w:rsidRPr="00293012" w:rsidDel="00345616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5</w:delText>
              </w:r>
            </w:del>
            <w:r w:rsidRPr="002930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 Xã này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có thuộc xã vùng sâu, vùng xa theo qui định của Chính phủ không?</w:t>
            </w:r>
          </w:p>
        </w:tc>
      </w:tr>
      <w:tr w:rsidR="0015186D" w:rsidRPr="00293012" w14:paraId="1870634A" w14:textId="77777777" w:rsidTr="0015186D">
        <w:trPr>
          <w:trHeight w:val="23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AF15" w14:textId="77777777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746C" w14:textId="77777777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2B21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46F0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36A3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CFB4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E09E" w14:textId="32C76DED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PHẬT GIÁO.............................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D807" w14:textId="77777777" w:rsidR="00D05783" w:rsidRPr="00293012" w:rsidRDefault="00D057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pPrChange w:id="141" w:author="Đặng Thị Mai Vân" w:date="2022-01-18T16:03:00Z">
                <w:pPr>
                  <w:spacing w:after="0" w:line="240" w:lineRule="auto"/>
                </w:pPr>
              </w:pPrChange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6696" w14:textId="4C89F116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VEN BIỂN......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</w:t>
            </w: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BCC9" w14:textId="2ECAB2B0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11B7" w14:textId="629FBCBD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CÓ….……</w:t>
            </w:r>
            <w:ins w:id="142" w:author="Đặng Thị Mai Vân" w:date="2022-01-18T16:04:00Z">
              <w:r w:rsidR="00991695">
                <w:rPr>
                  <w:rFonts w:ascii="Arial" w:eastAsia="Times New Roman" w:hAnsi="Arial" w:cs="Arial"/>
                  <w:sz w:val="18"/>
                  <w:szCs w:val="18"/>
                  <w:lang w:val="en-US"/>
                </w:rPr>
                <w:t>………………..</w:t>
              </w:r>
            </w:ins>
            <w:commentRangeStart w:id="143"/>
            <w:r w:rsidRPr="0029301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  <w:commentRangeEnd w:id="143"/>
            <w:r w:rsidR="00FF3400">
              <w:rPr>
                <w:rStyle w:val="CommentReference"/>
              </w:rPr>
              <w:commentReference w:id="143"/>
            </w:r>
          </w:p>
        </w:tc>
      </w:tr>
      <w:tr w:rsidR="0015186D" w:rsidRPr="00293012" w14:paraId="4C1F9DD4" w14:textId="77777777" w:rsidTr="0015186D">
        <w:trPr>
          <w:trHeight w:val="23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BE23" w14:textId="77777777" w:rsidR="00D05783" w:rsidRPr="00293012" w:rsidRDefault="00D05783" w:rsidP="00D16C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1DA9" w14:textId="77777777" w:rsidR="00D05783" w:rsidRPr="00293012" w:rsidRDefault="00D05783" w:rsidP="00D16C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80CF" w14:textId="77777777" w:rsidR="00D05783" w:rsidRPr="00293012" w:rsidRDefault="00D05783" w:rsidP="00D16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69AF" w14:textId="77777777" w:rsidR="00D05783" w:rsidRPr="00293012" w:rsidRDefault="00D05783" w:rsidP="00D16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0D68" w14:textId="77777777" w:rsidR="00D05783" w:rsidRPr="00293012" w:rsidRDefault="00D05783" w:rsidP="00D16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166A" w14:textId="77777777" w:rsidR="00D05783" w:rsidRPr="00293012" w:rsidRDefault="00D05783" w:rsidP="00D16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ACDD" w14:textId="017D1A6E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CÔNG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GIÁO........................…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5148" w14:textId="77777777" w:rsidR="00D05783" w:rsidRPr="00293012" w:rsidRDefault="00D057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pPrChange w:id="145" w:author="Đặng Thị Mai Vân" w:date="2022-01-18T16:03:00Z">
                <w:pPr>
                  <w:spacing w:after="0" w:line="240" w:lineRule="auto"/>
                </w:pPr>
              </w:pPrChange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1D70" w14:textId="0C182420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ĐỒNG B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ẰNG</w:t>
            </w: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4A3D" w14:textId="382F95C2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19D62" w14:textId="2AB12582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93012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KHÔNG....</w:t>
            </w:r>
            <w:ins w:id="146" w:author="Đặng Thị Mai Vân" w:date="2022-01-18T16:04:00Z">
              <w:r w:rsidR="00991695">
                <w:rPr>
                  <w:rFonts w:ascii="VNHelvet" w:eastAsia="Times New Roman" w:hAnsi="VNHelvet" w:cs="Times New Roman"/>
                  <w:sz w:val="20"/>
                  <w:szCs w:val="20"/>
                  <w:lang w:val="en-US"/>
                </w:rPr>
                <w:t>..............................</w:t>
              </w:r>
            </w:ins>
            <w:r w:rsidRPr="00293012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2</w:t>
            </w:r>
          </w:p>
        </w:tc>
      </w:tr>
      <w:tr w:rsidR="0015186D" w:rsidRPr="00293012" w14:paraId="7C5395B2" w14:textId="77777777" w:rsidTr="0015186D">
        <w:trPr>
          <w:trHeight w:val="23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B710" w14:textId="77777777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D3FA" w14:textId="77777777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FEB3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13EA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A74A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8CF5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935B" w14:textId="2493C6FD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TIN LÀNH..................................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E9BE" w14:textId="77777777" w:rsidR="00D05783" w:rsidRPr="00293012" w:rsidRDefault="00D057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pPrChange w:id="147" w:author="Đặng Thị Mai Vân" w:date="2022-01-18T16:03:00Z">
                <w:pPr>
                  <w:spacing w:after="0" w:line="240" w:lineRule="auto"/>
                </w:pPr>
              </w:pPrChange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F624" w14:textId="17151844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MIỀN NÚI THẤP..............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CEE8" w14:textId="37C0CBCB" w:rsidR="00D05783" w:rsidRPr="00293012" w:rsidRDefault="00B15455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ins w:id="148" w:author="Đặng Thị Mai Vân" w:date="2022-01-21T15:5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3</w:t>
              </w:r>
            </w:ins>
            <w:del w:id="149" w:author="Đặng Thị Mai Vân" w:date="2022-01-21T15:55:00Z">
              <w:r w:rsidR="00D05783" w:rsidRPr="00293012" w:rsidDel="00B1545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4</w:delText>
              </w:r>
            </w:del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3BB7" w14:textId="773170FA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15455" w:rsidRPr="00293012" w14:paraId="2605A8D2" w14:textId="77777777" w:rsidTr="0015186D">
        <w:tblPrEx>
          <w:tblPrExChange w:id="150" w:author="Đặng Thị Mai Vân" w:date="2022-01-21T15:56:00Z">
            <w:tblPrEx>
              <w:tblW w:w="14898" w:type="dxa"/>
            </w:tblPrEx>
          </w:tblPrExChange>
        </w:tblPrEx>
        <w:trPr>
          <w:trHeight w:val="238"/>
          <w:trPrChange w:id="151" w:author="Đặng Thị Mai Vân" w:date="2022-01-21T15:56:00Z">
            <w:trPr>
              <w:gridBefore w:val="1"/>
              <w:gridAfter w:val="0"/>
              <w:trHeight w:val="238"/>
            </w:trPr>
          </w:trPrChange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2" w:author="Đặng Thị Mai Vân" w:date="2022-01-21T15:56:00Z">
              <w:tcPr>
                <w:tcW w:w="993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A2D30A" w14:textId="77777777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3" w:author="Đặng Thị Mai Vân" w:date="2022-01-21T15:56:00Z">
              <w:tcPr>
                <w:tcW w:w="8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86E665" w14:textId="77777777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4" w:author="Đặng Thị Mai Vân" w:date="2022-01-21T15:56:00Z">
              <w:tcPr>
                <w:tcW w:w="85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41A0A3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5" w:author="Đặng Thị Mai Vân" w:date="2022-01-21T15:56:00Z">
              <w:tcPr>
                <w:tcW w:w="8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BC4EED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6" w:author="Đặng Thị Mai Vân" w:date="2022-01-21T15:56:00Z">
              <w:tcPr>
                <w:tcW w:w="99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2CBF67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7" w:author="Đặng Thị Mai Vân" w:date="2022-01-21T15:56:00Z">
              <w:tcPr>
                <w:tcW w:w="99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B79C12" w14:textId="77777777" w:rsidR="00D05783" w:rsidRPr="00293012" w:rsidRDefault="00D05783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8" w:author="Đặng Thị Mai Vân" w:date="2022-01-21T15:56:00Z">
              <w:tcPr>
                <w:tcW w:w="3119" w:type="dxa"/>
                <w:gridSpan w:val="6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EB4D95" w14:textId="6A7ABC6C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CAO ĐÀI...................................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9" w:author="Đặng Thị Mai Vân" w:date="2022-01-21T15:56:00Z">
              <w:tcPr>
                <w:tcW w:w="42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0C2E77" w14:textId="77777777" w:rsidR="00D05783" w:rsidRPr="00293012" w:rsidRDefault="00D057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pPrChange w:id="160" w:author="Đặng Thị Mai Vân" w:date="2022-01-18T16:03:00Z">
                <w:pPr>
                  <w:spacing w:after="0" w:line="240" w:lineRule="auto"/>
                </w:pPr>
              </w:pPrChange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tcPrChange w:id="161" w:author="Đặng Thị Mai Vân" w:date="2022-01-21T15:56:00Z">
              <w:tcPr>
                <w:tcW w:w="2551" w:type="dxa"/>
                <w:gridSpan w:val="7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45F3CE9" w14:textId="4B67AADE" w:rsidR="00D05783" w:rsidRPr="00293012" w:rsidRDefault="00B15455" w:rsidP="00D16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ins w:id="162" w:author="Đặng Thị Mai Vân" w:date="2022-01-21T15:5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TRUNG DU/BÁN SƠN ĐỊA</w:t>
              </w:r>
              <w:r w:rsidR="00CD0B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…</w:t>
              </w:r>
            </w:ins>
            <w:del w:id="163" w:author="Đặng Thị Mai Vân" w:date="2022-01-21T15:55:00Z">
              <w:r w:rsidR="00D05783" w:rsidRPr="00293012" w:rsidDel="00B1545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MIỀN NÚI CA</w:delText>
              </w:r>
              <w:r w:rsidR="00D05783" w:rsidDel="00B1545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O</w:delText>
              </w:r>
              <w:r w:rsidR="00D05783" w:rsidRPr="00293012" w:rsidDel="00B1545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...........</w:delText>
              </w:r>
            </w:del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64" w:author="Đặng Thị Mai Vân" w:date="2022-01-21T15:56:00Z">
              <w:tcPr>
                <w:tcW w:w="43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1597C9D" w14:textId="23918E6A" w:rsidR="00D05783" w:rsidRPr="00293012" w:rsidRDefault="00512B8C" w:rsidP="00D16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ins w:id="165" w:author="Đặng Thị Mai Vân" w:date="2022-01-21T15:5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4</w:t>
              </w:r>
            </w:ins>
            <w:del w:id="166" w:author="Đặng Thị Mai Vân" w:date="2022-01-21T15:55:00Z">
              <w:r w:rsidR="00D05783" w:rsidRPr="00293012" w:rsidDel="00B1545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5</w:delText>
              </w:r>
            </w:del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67" w:author="Đặng Thị Mai Vân" w:date="2022-01-21T15:56:00Z">
              <w:tcPr>
                <w:tcW w:w="2835" w:type="dxa"/>
                <w:gridSpan w:val="5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E5D229D" w14:textId="3EC81231" w:rsidR="00D05783" w:rsidRPr="00293012" w:rsidRDefault="00D05783" w:rsidP="00D16C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15455" w:rsidRPr="00293012" w14:paraId="5F30F396" w14:textId="77777777" w:rsidTr="0015186D">
        <w:tblPrEx>
          <w:tblPrExChange w:id="168" w:author="Đặng Thị Mai Vân" w:date="2022-01-21T15:56:00Z">
            <w:tblPrEx>
              <w:tblW w:w="14898" w:type="dxa"/>
            </w:tblPrEx>
          </w:tblPrExChange>
        </w:tblPrEx>
        <w:trPr>
          <w:trHeight w:val="291"/>
          <w:trPrChange w:id="169" w:author="Đặng Thị Mai Vân" w:date="2022-01-21T15:56:00Z">
            <w:trPr>
              <w:gridBefore w:val="1"/>
              <w:gridAfter w:val="0"/>
              <w:trHeight w:val="291"/>
            </w:trPr>
          </w:trPrChange>
        </w:trPr>
        <w:tc>
          <w:tcPr>
            <w:tcW w:w="993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0" w:author="Đặng Thị Mai Vân" w:date="2022-01-21T15:56:00Z">
              <w:tcPr>
                <w:tcW w:w="993" w:type="dxa"/>
                <w:gridSpan w:val="4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2A3437" w14:textId="7777777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71" w:author="Đặng Thị Mai Vân" w:date="2022-01-21T15:56:00Z">
              <w:tcPr>
                <w:tcW w:w="851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21F719" w14:textId="7777777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72" w:author="Đặng Thị Mai Vân" w:date="2022-01-21T15:56:00Z">
              <w:tcPr>
                <w:tcW w:w="850" w:type="dxa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11611B" w14:textId="77777777" w:rsidR="00B15455" w:rsidRPr="00293012" w:rsidRDefault="00B15455" w:rsidP="00B1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73" w:author="Đặng Thị Mai Vân" w:date="2022-01-21T15:56:00Z">
              <w:tcPr>
                <w:tcW w:w="851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C73FA6" w14:textId="77777777" w:rsidR="00B15455" w:rsidRPr="00293012" w:rsidRDefault="00B15455" w:rsidP="00B1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74" w:author="Đặng Thị Mai Vân" w:date="2022-01-21T15:56:00Z">
              <w:tcPr>
                <w:tcW w:w="992" w:type="dxa"/>
                <w:gridSpan w:val="4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17A15" w14:textId="77777777" w:rsidR="00B15455" w:rsidRPr="00293012" w:rsidRDefault="00B15455" w:rsidP="00B1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75" w:author="Đặng Thị Mai Vân" w:date="2022-01-21T15:56:00Z">
              <w:tcPr>
                <w:tcW w:w="992" w:type="dxa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522A3" w14:textId="77777777" w:rsidR="00B15455" w:rsidRPr="00293012" w:rsidRDefault="00B15455" w:rsidP="00B1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76" w:author="Đặng Thị Mai Vân" w:date="2022-01-21T15:56:00Z">
              <w:tcPr>
                <w:tcW w:w="3119" w:type="dxa"/>
                <w:gridSpan w:val="6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DEAB19" w14:textId="41CD6C89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PHẬT GIÁO HOÀ HẢO............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7" w:author="Đặng Thị Mai Vân" w:date="2022-01-21T15:56:00Z">
              <w:tcPr>
                <w:tcW w:w="42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56AD6E" w14:textId="77777777" w:rsidR="00B15455" w:rsidRPr="00293012" w:rsidRDefault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pPrChange w:id="178" w:author="Đặng Thị Mai Vân" w:date="2022-01-18T16:03:00Z">
                <w:pPr>
                  <w:spacing w:after="0" w:line="240" w:lineRule="auto"/>
                </w:pPr>
              </w:pPrChange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tcPrChange w:id="179" w:author="Đặng Thị Mai Vân" w:date="2022-01-21T15:56:00Z">
              <w:tcPr>
                <w:tcW w:w="14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18C2824" w14:textId="520FBB61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ins w:id="180" w:author="Đặng Thị Mai Vân" w:date="2022-01-21T15:55:00Z">
              <w:r w:rsidRPr="0029301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MIỀN NÚI CA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O</w:t>
              </w:r>
              <w:r w:rsidRPr="0029301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...........</w:t>
              </w:r>
            </w:ins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tcPrChange w:id="181" w:author="Đặng Thị Mai Vân" w:date="2022-01-21T15:56:00Z">
              <w:tcPr>
                <w:tcW w:w="14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246487A" w14:textId="4094473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ins w:id="182" w:author="Đặng Thị Mai Vân" w:date="2022-01-21T15:55:00Z">
              <w:r w:rsidRPr="0029301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5</w:t>
              </w:r>
            </w:ins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83" w:author="Đặng Thị Mai Vân" w:date="2022-01-21T15:56:00Z">
              <w:tcPr>
                <w:tcW w:w="2835" w:type="dxa"/>
                <w:gridSpan w:val="5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AAAA2B6" w14:textId="1C6EC6E2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15455" w:rsidRPr="00293012" w14:paraId="20FD613E" w14:textId="77777777" w:rsidTr="0015186D">
        <w:tblPrEx>
          <w:tblPrExChange w:id="184" w:author="Đặng Thị Mai Vân" w:date="2022-01-21T15:56:00Z">
            <w:tblPrEx>
              <w:tblW w:w="14000" w:type="dxa"/>
            </w:tblPrEx>
          </w:tblPrExChange>
        </w:tblPrEx>
        <w:trPr>
          <w:trHeight w:val="280"/>
          <w:trPrChange w:id="185" w:author="Đặng Thị Mai Vân" w:date="2022-01-21T15:56:00Z">
            <w:trPr>
              <w:gridBefore w:val="3"/>
              <w:gridAfter w:val="0"/>
              <w:trHeight w:val="238"/>
            </w:trPr>
          </w:trPrChange>
        </w:trPr>
        <w:tc>
          <w:tcPr>
            <w:tcW w:w="993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86" w:author="Đặng Thị Mai Vân" w:date="2022-01-21T15:56:00Z">
              <w:tcPr>
                <w:tcW w:w="993" w:type="dxa"/>
                <w:gridSpan w:val="5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FDA8AA" w14:textId="7777777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87" w:author="Đặng Thị Mai Vân" w:date="2022-01-21T15:56:00Z">
              <w:tcPr>
                <w:tcW w:w="851" w:type="dxa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3C8687" w14:textId="7777777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88" w:author="Đặng Thị Mai Vân" w:date="2022-01-21T15:56:00Z">
              <w:tcPr>
                <w:tcW w:w="850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01E426" w14:textId="77777777" w:rsidR="00B15455" w:rsidRPr="00293012" w:rsidRDefault="00B15455" w:rsidP="00B1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89" w:author="Đặng Thị Mai Vân" w:date="2022-01-21T15:56:00Z">
              <w:tcPr>
                <w:tcW w:w="851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9A705B" w14:textId="77777777" w:rsidR="00B15455" w:rsidRPr="00293012" w:rsidRDefault="00B15455" w:rsidP="00B1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  <w:tcPrChange w:id="190" w:author="Đặng Thị Mai Vân" w:date="2022-01-21T15:56:00Z">
              <w:tcPr>
                <w:tcW w:w="992" w:type="dxa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D511C7" w14:textId="77777777" w:rsidR="00B15455" w:rsidRPr="00293012" w:rsidRDefault="00B15455" w:rsidP="00B1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1" w:author="Đặng Thị Mai Vân" w:date="2022-01-21T15:56:00Z">
              <w:tcPr>
                <w:tcW w:w="992" w:type="dxa"/>
                <w:gridSpan w:val="2"/>
                <w:tcBorders>
                  <w:top w:val="nil"/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17B40A" w14:textId="77777777" w:rsidR="00B15455" w:rsidRPr="00293012" w:rsidRDefault="00B15455" w:rsidP="00B1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2" w:author="Đặng Thị Mai Vân" w:date="2022-01-21T15:56:00Z">
              <w:tcPr>
                <w:tcW w:w="2806" w:type="dxa"/>
                <w:gridSpan w:val="7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62DF0B" w14:textId="52E0F919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HỒI GIÁO................................</w:t>
            </w:r>
          </w:p>
        </w:tc>
        <w:tc>
          <w:tcPr>
            <w:tcW w:w="42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3" w:author="Đặng Thị Mai Vân" w:date="2022-01-21T15:56:00Z">
              <w:tcPr>
                <w:tcW w:w="738" w:type="dxa"/>
                <w:gridSpan w:val="2"/>
                <w:tcBorders>
                  <w:top w:val="nil"/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1362C5" w14:textId="77777777" w:rsidR="00B15455" w:rsidRPr="00293012" w:rsidRDefault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pPrChange w:id="194" w:author="Đặng Thị Mai Vân" w:date="2022-01-18T16:03:00Z">
                <w:pPr>
                  <w:spacing w:after="0" w:line="240" w:lineRule="auto"/>
                </w:pPr>
              </w:pPrChange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95" w:author="Đặng Thị Mai Vân" w:date="2022-01-21T15:56:00Z">
              <w:tcPr>
                <w:tcW w:w="2284" w:type="dxa"/>
                <w:gridSpan w:val="6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BAF3BB1" w14:textId="6C878FE1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6" w:author="Đặng Thị Mai Vân" w:date="2022-01-21T15:56:00Z">
              <w:tcPr>
                <w:tcW w:w="2643" w:type="dxa"/>
                <w:gridSpan w:val="3"/>
                <w:tcBorders>
                  <w:top w:val="nil"/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BE277B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B15455" w:rsidRPr="00293012" w14:paraId="3E3C11D3" w14:textId="77777777" w:rsidTr="0015186D">
        <w:tblPrEx>
          <w:tblPrExChange w:id="197" w:author="Đặng Thị Mai Vân" w:date="2022-01-21T15:56:00Z">
            <w:tblPrEx>
              <w:tblW w:w="14000" w:type="dxa"/>
            </w:tblPrEx>
          </w:tblPrExChange>
        </w:tblPrEx>
        <w:trPr>
          <w:trHeight w:val="303"/>
          <w:trPrChange w:id="198" w:author="Đặng Thị Mai Vân" w:date="2022-01-21T15:56:00Z">
            <w:trPr>
              <w:gridBefore w:val="3"/>
              <w:gridAfter w:val="0"/>
              <w:trHeight w:val="303"/>
            </w:trPr>
          </w:trPrChange>
        </w:trPr>
        <w:tc>
          <w:tcPr>
            <w:tcW w:w="993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tcPrChange w:id="199" w:author="Đặng Thị Mai Vân" w:date="2022-01-21T15:56:00Z">
              <w:tcPr>
                <w:tcW w:w="993" w:type="dxa"/>
                <w:gridSpan w:val="5"/>
                <w:tcBorders>
                  <w:top w:val="nil"/>
                  <w:lef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BA73168" w14:textId="6BFFB13A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tcPrChange w:id="200" w:author="Đặng Thị Mai Vân" w:date="2022-01-21T15:56:00Z">
              <w:tcPr>
                <w:tcW w:w="851" w:type="dxa"/>
                <w:gridSpan w:val="3"/>
                <w:tcBorders>
                  <w:top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81F2EC1" w14:textId="53151CD3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tcPrChange w:id="201" w:author="Đặng Thị Mai Vân" w:date="2022-01-21T15:56:00Z">
              <w:tcPr>
                <w:tcW w:w="850" w:type="dxa"/>
                <w:gridSpan w:val="2"/>
                <w:tcBorders>
                  <w:top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F51A95B" w14:textId="27ED3B9F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tcPrChange w:id="202" w:author="Đặng Thị Mai Vân" w:date="2022-01-21T15:56:00Z">
              <w:tcPr>
                <w:tcW w:w="851" w:type="dxa"/>
                <w:gridSpan w:val="2"/>
                <w:tcBorders>
                  <w:top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5ADB0304" w14:textId="3248A4F6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tcPrChange w:id="203" w:author="Đặng Thị Mai Vân" w:date="2022-01-21T15:56:00Z">
              <w:tcPr>
                <w:tcW w:w="992" w:type="dxa"/>
                <w:gridSpan w:val="3"/>
                <w:tcBorders>
                  <w:top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F0F8D11" w14:textId="5499FB40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4" w:author="Đặng Thị Mai Vân" w:date="2022-01-21T15:56:00Z">
              <w:tcPr>
                <w:tcW w:w="992" w:type="dxa"/>
                <w:gridSpan w:val="2"/>
                <w:tcBorders>
                  <w:top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A38C22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  <w:tcPrChange w:id="205" w:author="Đặng Thị Mai Vân" w:date="2022-01-21T15:56:00Z">
              <w:tcPr>
                <w:tcW w:w="2806" w:type="dxa"/>
                <w:gridSpan w:val="7"/>
                <w:tcBorders>
                  <w:lef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C78395" w14:textId="6667876D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KHÁC (GHI RÕ___________)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6" w:author="Đặng Thị Mai Vân" w:date="2022-01-21T15:56:00Z">
              <w:tcPr>
                <w:tcW w:w="738" w:type="dxa"/>
                <w:gridSpan w:val="2"/>
                <w:tcBorders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0FBBFB" w14:textId="14F980C4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2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07" w:author="Đặng Thị Mai Vân" w:date="2022-01-21T15:56:00Z">
              <w:tcPr>
                <w:tcW w:w="2284" w:type="dxa"/>
                <w:gridSpan w:val="6"/>
                <w:tcBorders>
                  <w:top w:val="nil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3A7A8B7" w14:textId="639E1098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08" w:author="Đặng Thị Mai Vân" w:date="2022-01-21T15:56:00Z">
              <w:tcPr>
                <w:tcW w:w="2643" w:type="dxa"/>
                <w:gridSpan w:val="3"/>
                <w:tcBorders>
                  <w:top w:val="nil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E0EF0E4" w14:textId="275B5F96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B15455" w:rsidRPr="00293012" w14:paraId="5E22C27A" w14:textId="77777777" w:rsidTr="0015186D">
        <w:tblPrEx>
          <w:tblPrExChange w:id="209" w:author="Đặng Thị Mai Vân" w:date="2022-01-21T15:56:00Z">
            <w:tblPrEx>
              <w:tblW w:w="14000" w:type="dxa"/>
            </w:tblPrEx>
          </w:tblPrExChange>
        </w:tblPrEx>
        <w:trPr>
          <w:trHeight w:val="303"/>
          <w:trPrChange w:id="210" w:author="Đặng Thị Mai Vân" w:date="2022-01-21T15:56:00Z">
            <w:trPr>
              <w:gridBefore w:val="3"/>
              <w:gridAfter w:val="0"/>
              <w:trHeight w:val="303"/>
            </w:trPr>
          </w:trPrChange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tcPrChange w:id="211" w:author="Đặng Thị Mai Vân" w:date="2022-01-21T15:56:00Z">
              <w:tcPr>
                <w:tcW w:w="993" w:type="dxa"/>
                <w:gridSpan w:val="5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2438800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212" w:author="Đặng Thị Mai Vân" w:date="2022-01-21T15:56:00Z">
              <w:tcPr>
                <w:tcW w:w="851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3C5503A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213" w:author="Đặng Thị Mai Vân" w:date="2022-01-21T15:56:00Z">
              <w:tcPr>
                <w:tcW w:w="850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3A38E05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214" w:author="Đặng Thị Mai Vân" w:date="2022-01-21T15:56:00Z">
              <w:tcPr>
                <w:tcW w:w="851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48C4490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215" w:author="Đặng Thị Mai Vân" w:date="2022-01-21T15:56:00Z">
              <w:tcPr>
                <w:tcW w:w="992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42F0D9F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16" w:author="Đặng Thị Mai Vân" w:date="2022-01-21T15:56:00Z">
              <w:tcPr>
                <w:tcW w:w="992" w:type="dxa"/>
                <w:gridSpan w:val="2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C2A6746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bottom"/>
            <w:tcPrChange w:id="217" w:author="Đặng Thị Mai Vân" w:date="2022-01-21T15:56:00Z">
              <w:tcPr>
                <w:tcW w:w="2806" w:type="dxa"/>
                <w:gridSpan w:val="7"/>
                <w:tcBorders>
                  <w:lef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1C8D275" w14:textId="3C21A542" w:rsidR="00B15455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KHÔNG TÔN GIÁO………                 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tcPrChange w:id="218" w:author="Đặng Thị Mai Vân" w:date="2022-01-21T15:56:00Z">
              <w:tcPr>
                <w:tcW w:w="738" w:type="dxa"/>
                <w:gridSpan w:val="2"/>
                <w:tcBorders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03E86E2" w14:textId="71CDA333" w:rsidR="00B15455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32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19" w:author="Đặng Thị Mai Vân" w:date="2022-01-21T15:56:00Z">
              <w:tcPr>
                <w:tcW w:w="2284" w:type="dxa"/>
                <w:gridSpan w:val="6"/>
                <w:tcBorders>
                  <w:top w:val="nil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9C93E4E" w14:textId="7777777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0" w:author="Đặng Thị Mai Vân" w:date="2022-01-21T15:56:00Z">
              <w:tcPr>
                <w:tcW w:w="2643" w:type="dxa"/>
                <w:gridSpan w:val="3"/>
                <w:tcBorders>
                  <w:top w:val="nil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CF92C3B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B15455" w:rsidRPr="00293012" w14:paraId="4910F032" w14:textId="77777777" w:rsidTr="0015186D">
        <w:tblPrEx>
          <w:tblPrExChange w:id="221" w:author="Đặng Thị Mai Vân" w:date="2022-01-21T15:56:00Z">
            <w:tblPrEx>
              <w:tblW w:w="14318" w:type="dxa"/>
            </w:tblPrEx>
          </w:tblPrExChange>
        </w:tblPrEx>
        <w:trPr>
          <w:trHeight w:val="304"/>
          <w:trPrChange w:id="222" w:author="Đặng Thị Mai Vân" w:date="2022-01-21T15:56:00Z">
            <w:trPr>
              <w:gridBefore w:val="3"/>
              <w:gridAfter w:val="0"/>
              <w:trHeight w:val="304"/>
            </w:trPr>
          </w:trPrChange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3" w:author="Đặng Thị Mai Vân" w:date="2022-01-21T15:56:00Z">
              <w:tcPr>
                <w:tcW w:w="1844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F88B37" w14:textId="7777777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THỨ NHẤT</w:t>
            </w:r>
          </w:p>
          <w:p w14:paraId="7AAACEF9" w14:textId="752FDB2F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4" w:author="Đặng Thị Mai Vân" w:date="2022-01-21T15:56:00Z">
              <w:tcPr>
                <w:tcW w:w="1701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BDA7C8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THỨ HAI</w:t>
            </w:r>
          </w:p>
          <w:p w14:paraId="1164E8CC" w14:textId="51DA8942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5" w:author="Đặng Thị Mai Vân" w:date="2022-01-21T15:56:00Z">
              <w:tcPr>
                <w:tcW w:w="1984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43C568E" w14:textId="0AD46FE5" w:rsidR="00B15455" w:rsidRPr="00293012" w:rsidRDefault="00B15455" w:rsidP="00B15455">
            <w:pPr>
              <w:pBdr>
                <w:right w:val="single" w:sz="4" w:space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THỨ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</w:t>
            </w:r>
          </w:p>
          <w:p w14:paraId="28EB7F04" w14:textId="69D13F5A" w:rsidR="00B15455" w:rsidRPr="00293012" w:rsidRDefault="00B15455" w:rsidP="00B15455">
            <w:pPr>
              <w:pBdr>
                <w:right w:val="single" w:sz="4" w:space="4" w:color="auto"/>
              </w:pBd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tcPrChange w:id="226" w:author="Đặng Thị Mai Vân" w:date="2022-01-21T15:56:00Z">
              <w:tcPr>
                <w:tcW w:w="3119" w:type="dxa"/>
                <w:gridSpan w:val="8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9A9EA8" w14:textId="69A4C5BF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227" w:author="Đặng Thị Mai Vân" w:date="2022-01-21T15:56:00Z">
              <w:tcPr>
                <w:tcW w:w="425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52AE2A24" w14:textId="2C0C299A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8" w:author="Đặng Thị Mai Vân" w:date="2022-01-21T15:56:00Z">
              <w:tcPr>
                <w:tcW w:w="2284" w:type="dxa"/>
                <w:gridSpan w:val="6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E88A93A" w14:textId="1AC57322" w:rsidR="00B15455" w:rsidRPr="00293012" w:rsidRDefault="00B15455" w:rsidP="00B154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9" w:author="Đặng Thị Mai Vân" w:date="2022-01-21T15:56:00Z">
              <w:tcPr>
                <w:tcW w:w="2961" w:type="dxa"/>
                <w:gridSpan w:val="5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CC6A24" w14:textId="1E8D9DF2" w:rsidR="00B15455" w:rsidRPr="00293012" w:rsidRDefault="00B15455" w:rsidP="00B15455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</w:p>
        </w:tc>
      </w:tr>
      <w:tr w:rsidR="00B15455" w:rsidRPr="00293012" w14:paraId="64FD1515" w14:textId="77777777" w:rsidTr="0015186D">
        <w:tblPrEx>
          <w:tblPrExChange w:id="230" w:author="Đặng Thị Mai Vân" w:date="2022-01-21T15:56:00Z">
            <w:tblPrEx>
              <w:tblW w:w="14898" w:type="dxa"/>
            </w:tblPrEx>
          </w:tblPrExChange>
        </w:tblPrEx>
        <w:trPr>
          <w:trHeight w:val="378"/>
          <w:trPrChange w:id="231" w:author="Đặng Thị Mai Vân" w:date="2022-01-21T15:56:00Z">
            <w:trPr>
              <w:gridBefore w:val="1"/>
              <w:gridAfter w:val="0"/>
              <w:trHeight w:val="378"/>
            </w:trPr>
          </w:trPrChange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2" w:author="Đặng Thị Mai Vân" w:date="2022-01-21T15:56:00Z">
              <w:tcPr>
                <w:tcW w:w="9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13A36B2" w14:textId="1760C12E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MÃ DT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3" w:author="Đặng Thị Mai Vân" w:date="2022-01-21T15:56:00Z">
              <w:tcPr>
                <w:tcW w:w="85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1510EA0" w14:textId="75DFADD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TỶ LỆ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4" w:author="Đặng Thị Mai Vân" w:date="2022-01-21T15:56:00Z">
              <w:tcPr>
                <w:tcW w:w="85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DAAE04C" w14:textId="211D10C9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MÃ DT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5" w:author="Đặng Thị Mai Vân" w:date="2022-01-21T15:56:00Z">
              <w:tcPr>
                <w:tcW w:w="85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F6BAB15" w14:textId="7319B646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TỶ LỆ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6" w:author="Đặng Thị Mai Vân" w:date="2022-01-21T15:56:00Z">
              <w:tcPr>
                <w:tcW w:w="992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08F3EEA" w14:textId="3C7291AB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MÃ 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7" w:author="Đặng Thị Mai Vân" w:date="2022-01-21T15:56:00Z">
              <w:tcPr>
                <w:tcW w:w="992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26D5B44" w14:textId="124B18E0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TỶ LỆ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8" w:author="Đặng Thị Mai Vân" w:date="2022-01-21T15:56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840A2CD" w14:textId="77777777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THỨ NHẤT</w:t>
            </w:r>
          </w:p>
          <w:p w14:paraId="48532BC0" w14:textId="02B25CE1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9" w:author="Đặng Thị Mai Vân" w:date="2022-01-21T15:56:00Z"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FA1E561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THỨ HAI</w:t>
            </w:r>
          </w:p>
          <w:p w14:paraId="39C23BBE" w14:textId="50E97236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40" w:author="Đặng Thị Mai Vân" w:date="2022-01-21T15:56:00Z">
              <w:tcPr>
                <w:tcW w:w="1134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6CF6666" w14:textId="77777777" w:rsidR="00B15455" w:rsidRPr="00293012" w:rsidRDefault="00B15455" w:rsidP="00B154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THỨ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</w:t>
            </w:r>
          </w:p>
          <w:p w14:paraId="5EC27496" w14:textId="7D98164A" w:rsidR="00B15455" w:rsidRPr="00293012" w:rsidRDefault="00B15455" w:rsidP="00B1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29301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41" w:author="Đặng Thị Mai Vân" w:date="2022-01-21T15:56:00Z">
              <w:tcPr>
                <w:tcW w:w="2990" w:type="dxa"/>
                <w:gridSpan w:val="8"/>
                <w:tcBorders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99B10D3" w14:textId="77777777" w:rsidR="00B15455" w:rsidRPr="00293012" w:rsidRDefault="00B15455" w:rsidP="00B154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42" w:author="Đặng Thị Mai Vân" w:date="2022-01-21T15:56:00Z">
              <w:tcPr>
                <w:tcW w:w="2835" w:type="dxa"/>
                <w:gridSpan w:val="5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9509F53" w14:textId="77777777" w:rsidR="00B15455" w:rsidRPr="00293012" w:rsidRDefault="00B15455" w:rsidP="00B15455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</w:p>
        </w:tc>
      </w:tr>
    </w:tbl>
    <w:p w14:paraId="684F18E7" w14:textId="7970553F" w:rsidR="00293012" w:rsidRDefault="00293012" w:rsidP="00140C35">
      <w:pPr>
        <w:spacing w:after="0"/>
        <w:ind w:left="142" w:hanging="142"/>
      </w:pPr>
    </w:p>
    <w:p w14:paraId="65835CA7" w14:textId="7B865BCA" w:rsidR="00350FFC" w:rsidRDefault="00350FFC" w:rsidP="00140C35">
      <w:pPr>
        <w:spacing w:after="0"/>
        <w:ind w:left="142" w:hanging="142"/>
      </w:pPr>
    </w:p>
    <w:p w14:paraId="6C7C4E83" w14:textId="7B06A4EA" w:rsidR="00350FFC" w:rsidRDefault="00350FFC" w:rsidP="00140C35">
      <w:pPr>
        <w:spacing w:after="0"/>
        <w:ind w:left="142" w:hanging="142"/>
        <w:rPr>
          <w:ins w:id="243" w:author="Đặng Thị Mai Vân" w:date="2022-01-18T16:06:00Z"/>
        </w:rPr>
      </w:pPr>
    </w:p>
    <w:p w14:paraId="48F1939A" w14:textId="77777777" w:rsidR="00AE284E" w:rsidRDefault="00AE284E" w:rsidP="00140C35">
      <w:pPr>
        <w:spacing w:after="0"/>
        <w:ind w:left="142" w:hanging="142"/>
      </w:pPr>
    </w:p>
    <w:p w14:paraId="738DF351" w14:textId="27BC65D6" w:rsidR="00350FFC" w:rsidRDefault="00350FFC" w:rsidP="00140C35">
      <w:pPr>
        <w:spacing w:after="0"/>
        <w:ind w:left="142" w:hanging="142"/>
      </w:pPr>
    </w:p>
    <w:p w14:paraId="019B7C84" w14:textId="45048927" w:rsidR="00350FFC" w:rsidRDefault="00350FFC" w:rsidP="00140C35">
      <w:pPr>
        <w:spacing w:after="0"/>
        <w:ind w:left="142" w:hanging="142"/>
      </w:pPr>
    </w:p>
    <w:p w14:paraId="5A0E75A8" w14:textId="10B5DBB3" w:rsidR="00350FFC" w:rsidRDefault="000A2CEF" w:rsidP="00140C35">
      <w:pPr>
        <w:spacing w:after="0"/>
        <w:ind w:left="142" w:hanging="142"/>
        <w:rPr>
          <w:b/>
          <w:bCs/>
        </w:rPr>
      </w:pPr>
      <w:r w:rsidRPr="005A1E6B">
        <w:rPr>
          <w:b/>
          <w:bCs/>
        </w:rPr>
        <w:lastRenderedPageBreak/>
        <w:t>MỤC 2. TÌNH TRẠNG KINH TẾ CHUNG VÀ CÁC CHƯƠNG TRÌNH TRỢ GIÚP, CỨU TRỢ</w:t>
      </w:r>
    </w:p>
    <w:tbl>
      <w:tblPr>
        <w:tblW w:w="15310" w:type="dxa"/>
        <w:tblInd w:w="-856" w:type="dxa"/>
        <w:tblLayout w:type="fixed"/>
        <w:tblLook w:val="04A0" w:firstRow="1" w:lastRow="0" w:firstColumn="1" w:lastColumn="0" w:noHBand="0" w:noVBand="1"/>
        <w:tblPrChange w:id="244" w:author="Đặng Thị Mai Vân" w:date="2022-01-18T16:32:00Z">
          <w:tblPr>
            <w:tblW w:w="15168" w:type="dxa"/>
            <w:tblInd w:w="-85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67"/>
        <w:gridCol w:w="567"/>
        <w:gridCol w:w="277"/>
        <w:gridCol w:w="433"/>
        <w:gridCol w:w="706"/>
        <w:gridCol w:w="311"/>
        <w:gridCol w:w="10"/>
        <w:gridCol w:w="945"/>
        <w:gridCol w:w="1146"/>
        <w:gridCol w:w="428"/>
        <w:gridCol w:w="1273"/>
        <w:gridCol w:w="555"/>
        <w:gridCol w:w="555"/>
        <w:gridCol w:w="262"/>
        <w:gridCol w:w="293"/>
        <w:gridCol w:w="1028"/>
        <w:gridCol w:w="713"/>
        <w:gridCol w:w="138"/>
        <w:gridCol w:w="851"/>
        <w:gridCol w:w="145"/>
        <w:gridCol w:w="709"/>
        <w:gridCol w:w="851"/>
        <w:gridCol w:w="709"/>
        <w:gridCol w:w="142"/>
        <w:gridCol w:w="709"/>
        <w:gridCol w:w="142"/>
        <w:gridCol w:w="845"/>
        <w:tblGridChange w:id="245">
          <w:tblGrid>
            <w:gridCol w:w="567"/>
            <w:gridCol w:w="567"/>
            <w:gridCol w:w="277"/>
            <w:gridCol w:w="291"/>
            <w:gridCol w:w="142"/>
            <w:gridCol w:w="706"/>
            <w:gridCol w:w="311"/>
            <w:gridCol w:w="10"/>
            <w:gridCol w:w="945"/>
            <w:gridCol w:w="1145"/>
            <w:gridCol w:w="429"/>
            <w:gridCol w:w="1131"/>
            <w:gridCol w:w="555"/>
            <w:gridCol w:w="555"/>
            <w:gridCol w:w="262"/>
            <w:gridCol w:w="293"/>
            <w:gridCol w:w="1028"/>
            <w:gridCol w:w="713"/>
            <w:gridCol w:w="138"/>
            <w:gridCol w:w="851"/>
            <w:gridCol w:w="145"/>
            <w:gridCol w:w="709"/>
            <w:gridCol w:w="851"/>
            <w:gridCol w:w="709"/>
            <w:gridCol w:w="142"/>
            <w:gridCol w:w="709"/>
            <w:gridCol w:w="142"/>
            <w:gridCol w:w="845"/>
          </w:tblGrid>
        </w:tblGridChange>
      </w:tblGrid>
      <w:tr w:rsidR="00D40569" w:rsidRPr="006F2AEC" w14:paraId="673C2CC2" w14:textId="583AD51F" w:rsidTr="00FE2250">
        <w:trPr>
          <w:trHeight w:val="270"/>
          <w:trPrChange w:id="246" w:author="Đặng Thị Mai Vân" w:date="2022-01-18T16:32:00Z">
            <w:trPr>
              <w:trHeight w:val="270"/>
            </w:trPr>
          </w:trPrChange>
        </w:trPr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247" w:author="Đặng Thị Mai Vân" w:date="2022-01-18T16:32:00Z">
              <w:tcPr>
                <w:tcW w:w="17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FB9203" w14:textId="77777777" w:rsidR="00777AF9" w:rsidRDefault="00777AF9" w:rsidP="00951C01">
            <w:pPr>
              <w:spacing w:after="1320" w:line="240" w:lineRule="auto"/>
              <w:rPr>
                <w:ins w:id="248" w:author="Đặng Thị Mai Vân" w:date="2022-01-18T16:18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 Ba nguồn thu nhập</w:t>
            </w: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chủ yếu của dân cư trong xã này hiện nay là gì?</w:t>
            </w:r>
          </w:p>
          <w:p w14:paraId="588A4F57" w14:textId="742FFCA1" w:rsidR="00647872" w:rsidRPr="00B84F09" w:rsidRDefault="00647872" w:rsidP="00951C01">
            <w:pPr>
              <w:spacing w:after="132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9" w:author="Đặng Thị Mai Vân" w:date="2022-01-18T16:32:00Z">
              <w:tcPr>
                <w:tcW w:w="1169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389088" w14:textId="29927723" w:rsidR="00777AF9" w:rsidRPr="0093723A" w:rsidRDefault="00777A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  <w:pPrChange w:id="250" w:author="Đặng Thị Mai Vân" w:date="2022-01-18T16:35:00Z">
                <w:pPr>
                  <w:spacing w:after="0" w:line="240" w:lineRule="auto"/>
                </w:pPr>
              </w:pPrChange>
            </w:pPr>
            <w:r w:rsidRPr="00B84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2. </w:t>
            </w: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So với 5 năm trước, mức sống của ông/bà hiện nay khá lên, giảm đi hay vẫn như cũ?</w:t>
            </w:r>
          </w:p>
          <w:p w14:paraId="5E89B4EB" w14:textId="20214736" w:rsidR="00777AF9" w:rsidRPr="00B84F09" w:rsidRDefault="00777AF9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1" w:author="Đặng Thị Mai Vân" w:date="2022-01-18T16:32:00Z">
              <w:tcPr>
                <w:tcW w:w="251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54E463" w14:textId="77777777" w:rsidR="00777AF9" w:rsidRPr="0093723A" w:rsidRDefault="00777AF9" w:rsidP="00604E64">
            <w:pPr>
              <w:spacing w:after="60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3.  Nguyên nhân?  </w:t>
            </w:r>
          </w:p>
          <w:p w14:paraId="16CA6217" w14:textId="77777777" w:rsidR="00777AF9" w:rsidRPr="0093723A" w:rsidRDefault="00777AF9" w:rsidP="00604E64">
            <w:pPr>
              <w:spacing w:after="60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03A1DAC7" w14:textId="6D21C1B4" w:rsidR="00777AF9" w:rsidRPr="0093723A" w:rsidRDefault="00777AF9" w:rsidP="00604E64">
            <w:pPr>
              <w:spacing w:after="60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252" w:author="Đặng Thị Mai Vân" w:date="2022-01-18T16:32:00Z">
              <w:tcPr>
                <w:tcW w:w="11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C81A7E8" w14:textId="77777777" w:rsidR="00D35DC4" w:rsidRPr="0093723A" w:rsidRDefault="00777AF9" w:rsidP="00C84DB0">
            <w:pPr>
              <w:spacing w:after="0" w:line="240" w:lineRule="auto"/>
              <w:ind w:right="-224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4. Có dự án/</w:t>
            </w: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chương trình nào </w:t>
            </w:r>
          </w:p>
          <w:p w14:paraId="7D1C8888" w14:textId="77777777" w:rsidR="005631CB" w:rsidRDefault="00777AF9" w:rsidP="00C84DB0">
            <w:pPr>
              <w:spacing w:after="0" w:line="240" w:lineRule="auto"/>
              <w:ind w:right="-224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của Chính phủ hay</w:t>
            </w:r>
          </w:p>
          <w:p w14:paraId="6D83335A" w14:textId="77777777" w:rsidR="005631CB" w:rsidRDefault="00777AF9" w:rsidP="00C84DB0">
            <w:pPr>
              <w:spacing w:after="0" w:line="240" w:lineRule="auto"/>
              <w:ind w:right="-224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của các tổ chức khác được thực hiện trên </w:t>
            </w:r>
          </w:p>
          <w:p w14:paraId="6B779FD9" w14:textId="2EE8999E" w:rsidR="00777AF9" w:rsidRPr="00B84F09" w:rsidRDefault="00777AF9" w:rsidP="00C84DB0">
            <w:pPr>
              <w:spacing w:after="0" w:line="240" w:lineRule="auto"/>
              <w:ind w:right="-224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địa bàn xã trong vòng 3 năm qua không</w:t>
            </w:r>
            <w:r w:rsidR="00214951"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1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3" w:author="Đặng Thị Mai Vân" w:date="2022-01-18T16:32:00Z">
              <w:tcPr>
                <w:tcW w:w="166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356FFA" w14:textId="77777777" w:rsidR="00036487" w:rsidRDefault="007C1FF3" w:rsidP="00B84F09">
            <w:pPr>
              <w:spacing w:after="0" w:line="240" w:lineRule="auto"/>
              <w:rPr>
                <w:ins w:id="254" w:author="Đặng Thị Mai Vân" w:date="2022-01-18T16:35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5. Đó là những loại dự án/</w:t>
            </w:r>
          </w:p>
          <w:p w14:paraId="7CE8056C" w14:textId="412B6E5B" w:rsidR="00777AF9" w:rsidRPr="0093723A" w:rsidRDefault="006F7534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chương trình nào?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5" w:author="Đặng Thị Mai Vân" w:date="2022-01-18T16:32:00Z">
              <w:tcPr>
                <w:tcW w:w="10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2686BA" w14:textId="4A7F324C" w:rsidR="00777AF9" w:rsidRPr="0093723A" w:rsidRDefault="00F12C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  <w:pPrChange w:id="256" w:author="Đặng Thị Mai Vân" w:date="2022-01-18T16:35:00Z">
                <w:pPr>
                  <w:spacing w:after="0" w:line="240" w:lineRule="auto"/>
                </w:pPr>
              </w:pPrChange>
            </w:pP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 Hiện nay, xã này có bao nhiêu hộ được chính quyền địa phương xếp vào dạng hộ nghèo?</w:t>
            </w:r>
          </w:p>
        </w:tc>
        <w:tc>
          <w:tcPr>
            <w:tcW w:w="59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7" w:author="Đặng Thị Mai Vân" w:date="2022-01-18T16:32:00Z">
              <w:tcPr>
                <w:tcW w:w="5954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40EEC16" w14:textId="0EE92081" w:rsidR="00777AF9" w:rsidRPr="0093723A" w:rsidRDefault="00FE760E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7. Năm 20</w:t>
            </w:r>
            <w:r w:rsidR="00F509A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  <w:r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nhờ chương trình xoá đói giảm nghèo và những chương trình</w:t>
            </w:r>
            <w:r w:rsidR="002200DC"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 w:rsidR="00C60DE3" w:rsidRPr="0093723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chính sách trợ giúp khác, bao nhiêu hộ hoặc người được</w:t>
            </w:r>
            <w:ins w:id="258" w:author="Đặng Thị Mai Vân" w:date="2022-01-18T16:42:00Z">
              <w:r w:rsidR="00A35089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:</w:t>
              </w:r>
            </w:ins>
            <w:del w:id="259" w:author="Đặng Thị Mai Vân" w:date="2022-01-18T16:42:00Z">
              <w:r w:rsidR="009B3927" w:rsidDel="00A35089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?</w:delText>
              </w:r>
            </w:del>
          </w:p>
        </w:tc>
      </w:tr>
      <w:tr w:rsidR="00734678" w:rsidRPr="006F2AEC" w14:paraId="1D4C01D2" w14:textId="2B84026D" w:rsidTr="00FE2250">
        <w:trPr>
          <w:trHeight w:val="270"/>
          <w:trPrChange w:id="260" w:author="Đặng Thị Mai Vân" w:date="2022-01-18T16:32:00Z">
            <w:trPr>
              <w:trHeight w:val="270"/>
            </w:trPr>
          </w:trPrChange>
        </w:trPr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tcPrChange w:id="261" w:author="Đặng Thị Mai Vân" w:date="2022-01-18T16:32:00Z">
              <w:tcPr>
                <w:tcW w:w="17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0A8E0218" w14:textId="3D9D0A71" w:rsidR="00734678" w:rsidRPr="00B84F09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LIỆT KÊ THEO THỨ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TỰ QUAN TRỌNG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tcPrChange w:id="262" w:author="Đặng Thị Mai Vân" w:date="2022-01-18T16:32:00Z">
              <w:tcPr>
                <w:tcW w:w="848" w:type="dxa"/>
                <w:gridSpan w:val="2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4F3109D" w14:textId="4D8B9A8E" w:rsidR="00734678" w:rsidRPr="00B84F09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tcPrChange w:id="263" w:author="Đặng Thị Mai Vân" w:date="2022-01-18T16:32:00Z">
              <w:tcPr>
                <w:tcW w:w="321" w:type="dxa"/>
                <w:gridSpan w:val="2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BD10BDB" w14:textId="2652B236" w:rsidR="00734678" w:rsidRPr="00B84F09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  <w:tcPrChange w:id="264" w:author="Đặng Thị Mai Vân" w:date="2022-01-18T16:32:00Z">
              <w:tcPr>
                <w:tcW w:w="2090" w:type="dxa"/>
                <w:gridSpan w:val="2"/>
                <w:tcBorders>
                  <w:top w:val="single" w:sz="4" w:space="0" w:color="auto"/>
                  <w:lef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B507E9" w14:textId="77777777" w:rsidR="00734678" w:rsidRPr="006F2AEC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2267BD4B" w14:textId="218948A8" w:rsidR="00734678" w:rsidRPr="00B84F09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42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265" w:author="Đặng Thị Mai Vân" w:date="2022-01-18T16:32:00Z">
              <w:tcPr>
                <w:tcW w:w="429" w:type="dxa"/>
                <w:tcBorders>
                  <w:top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55012CA" w14:textId="77777777" w:rsidR="00734678" w:rsidRPr="006F2AEC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tcPrChange w:id="266" w:author="Đặng Thị Mai Vân" w:date="2022-01-18T16:32:00Z">
              <w:tcPr>
                <w:tcW w:w="1131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00D5989A" w14:textId="7140281F" w:rsidR="00734678" w:rsidRPr="00B84F09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6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PrChange w:id="267" w:author="Đặng Thị Mai Vân" w:date="2022-01-18T16:32:00Z">
              <w:tcPr>
                <w:tcW w:w="1665" w:type="dxa"/>
                <w:gridSpan w:val="4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600AC5CA" w14:textId="77777777" w:rsidR="00734678" w:rsidRPr="006F2AEC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PrChange w:id="268" w:author="Đặng Thị Mai Vân" w:date="2022-01-18T16:32:00Z">
              <w:tcPr>
                <w:tcW w:w="1028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53AA7F3" w14:textId="77777777" w:rsidR="00734678" w:rsidRPr="006F2AEC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9" w:author="Đặng Thị Mai Vân" w:date="2022-01-18T16:32:00Z">
              <w:tcPr>
                <w:tcW w:w="713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DF48AD" w14:textId="768BA3B5" w:rsidR="00734678" w:rsidRPr="00330D72" w:rsidRDefault="00734678" w:rsidP="00FF4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a.Trợ cấp tín dụng cho vay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0" w:author="Đặng Thị Mai Vân" w:date="2022-01-18T16:32:00Z">
              <w:tcPr>
                <w:tcW w:w="1134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F3D9C8" w14:textId="67FC6D27" w:rsidR="00734678" w:rsidRPr="00330D72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b.</w:t>
            </w:r>
            <w:ins w:id="271" w:author="Đặng Thị Mai Vân" w:date="2022-01-18T16:43:00Z">
              <w:r w:rsidR="00DD30D4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</w:ins>
            <w:r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Miễn giảm, đóng học phí (không tính học sinh tiểu học được miễn giảm theo quy định của Nhà nước?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2" w:author="Đặng Thị Mai Vân" w:date="2022-01-18T16:32:00Z">
              <w:tcPr>
                <w:tcW w:w="709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F6ABB1" w14:textId="2BA35B0F" w:rsidR="00734678" w:rsidRPr="00330D72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C. Miễn giảm đóng tiền viện phí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3" w:author="Đặng Thị Mai Vân" w:date="2022-01-18T16:32:00Z">
              <w:tcPr>
                <w:tcW w:w="851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257D91" w14:textId="5803B6E5" w:rsidR="00734678" w:rsidRPr="00330D72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d.</w:t>
            </w:r>
            <w:ins w:id="274" w:author="Đặng Thị Mai Vân" w:date="2022-01-18T16:43:00Z">
              <w:r w:rsidR="00F924C5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</w:ins>
            <w:r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Cứu trợ lúc giáp hạt hoặc lúc gặp thiên tai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5" w:author="Đặng Thị Mai Vân" w:date="2022-01-18T16:32:00Z">
              <w:tcPr>
                <w:tcW w:w="709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4EFC77" w14:textId="78C2772B" w:rsidR="00734678" w:rsidRPr="00330D72" w:rsidRDefault="00734678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e.</w:t>
            </w:r>
            <w:ins w:id="276" w:author="Đặng Thị Mai Vân" w:date="2022-01-18T16:44:00Z">
              <w:r w:rsidR="006631EF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</w:ins>
            <w:r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Đào tạo nghề, kỹ thuật nông nghiệp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7" w:author="Đặng Thị Mai Vân" w:date="2022-01-18T16:32:00Z">
              <w:tcPr>
                <w:tcW w:w="851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38446F" w14:textId="7009CA05" w:rsidR="00734678" w:rsidRPr="00330D72" w:rsidRDefault="00671D39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ins w:id="278" w:author="Đặng Thị Mai Vân" w:date="2022-01-18T16:43:00Z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f. </w:t>
              </w:r>
            </w:ins>
            <w:r w:rsidR="00734678"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Miễn giảm thuế SXKĐ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9" w:author="Đặng Thị Mai Vân" w:date="2022-01-18T16:32:00Z">
              <w:tcPr>
                <w:tcW w:w="987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5DE1CC" w14:textId="5D931784" w:rsidR="00734678" w:rsidRPr="00330D72" w:rsidRDefault="00671D39" w:rsidP="00B84F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ins w:id="280" w:author="Đặng Thị Mai Vân" w:date="2022-01-18T16:43:00Z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g. </w:t>
              </w:r>
            </w:ins>
            <w:r w:rsidR="00734678"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Miễn giảm thuế sử dụng đất nông nghiệp? (không tính số hộ </w:t>
            </w:r>
            <w:r w:rsidR="005A7113"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được </w:t>
            </w:r>
            <w:r w:rsidR="00734678"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</w:t>
            </w:r>
            <w:ins w:id="281" w:author="Đặng Thị Mai Vân" w:date="2022-01-18T16:44:00Z">
              <w:r w:rsidR="0070269C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ễ</w:t>
              </w:r>
            </w:ins>
            <w:del w:id="282" w:author="Đặng Thị Mai Vân" w:date="2022-01-18T16:44:00Z">
              <w:r w:rsidR="00734678" w:rsidRPr="00330D72" w:rsidDel="0070269C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ề</w:delText>
              </w:r>
            </w:del>
            <w:r w:rsidR="00734678" w:rsidRPr="00330D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 theo chính sách của nhà nước)?</w:t>
            </w:r>
          </w:p>
        </w:tc>
      </w:tr>
      <w:tr w:rsidR="00734678" w:rsidRPr="006F2AEC" w14:paraId="2FC8ACEF" w14:textId="66AC0C8C" w:rsidTr="00FE2250">
        <w:trPr>
          <w:trHeight w:val="270"/>
          <w:trPrChange w:id="283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tcPrChange w:id="284" w:author="Đặng Thị Mai Vân" w:date="2022-01-18T16:32:00Z">
              <w:tcPr>
                <w:tcW w:w="1411" w:type="dxa"/>
                <w:gridSpan w:val="3"/>
                <w:tcBorders>
                  <w:top w:val="nil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FC6DE7A" w14:textId="05F8F3E1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NÔNG NGHIỆP.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tcPrChange w:id="285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07EE9FC6" w14:textId="7953D25B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tcPrChange w:id="286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8D5B0F6" w14:textId="5B2141C2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KHÁ L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ÊN</w:t>
            </w:r>
            <w:ins w:id="287" w:author="Đặng Thị Mai Vân" w:date="2022-01-18T16:29:00Z">
              <w:r w:rsidR="006436C8"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t>…</w:t>
              </w:r>
            </w:ins>
          </w:p>
        </w:tc>
        <w:tc>
          <w:tcPr>
            <w:tcW w:w="321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vAlign w:val="bottom"/>
            <w:tcPrChange w:id="288" w:author="Đặng Thị Mai Vân" w:date="2022-01-18T16:32:00Z">
              <w:tcPr>
                <w:tcW w:w="321" w:type="dxa"/>
                <w:gridSpan w:val="2"/>
                <w:tcBorders>
                  <w:top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8741CAC" w14:textId="12D96F7A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289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7CDB59" w14:textId="759DFA0E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THAY ĐỔI VỀ THU NHẬP NÔNG NGH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IỆP…</w:t>
            </w:r>
            <w:del w:id="290" w:author="Đặng Thị Mai Vân" w:date="2022-01-18T16:29:00Z">
              <w:r w:rsidRPr="006F2AEC" w:rsidDel="00B14813"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delText>………..</w:delText>
              </w:r>
            </w:del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1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7B3DB" w14:textId="77777777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292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ABBC030" w14:textId="3F553472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CÓ.........1</w:t>
            </w:r>
          </w:p>
        </w:tc>
        <w:tc>
          <w:tcPr>
            <w:tcW w:w="1372" w:type="dxa"/>
            <w:gridSpan w:val="3"/>
            <w:tcBorders>
              <w:top w:val="nil"/>
              <w:left w:val="single" w:sz="4" w:space="0" w:color="auto"/>
              <w:bottom w:val="nil"/>
            </w:tcBorders>
            <w:tcPrChange w:id="293" w:author="Đặng Thị Mai Vân" w:date="2022-01-18T16:32:00Z">
              <w:tcPr>
                <w:tcW w:w="1372" w:type="dxa"/>
                <w:gridSpan w:val="3"/>
                <w:tcBorders>
                  <w:top w:val="nil"/>
                  <w:left w:val="single" w:sz="4" w:space="0" w:color="auto"/>
                  <w:bottom w:val="nil"/>
                </w:tcBorders>
              </w:tcPr>
            </w:tcPrChange>
          </w:tcPr>
          <w:p w14:paraId="6A40796E" w14:textId="77777777" w:rsidR="00372AE3" w:rsidRDefault="00372AE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21BDAE96" w14:textId="77777777" w:rsidR="00372AE3" w:rsidRDefault="00372AE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760CD54C" w14:textId="467F6E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TẠO VIỆC LÀM</w:t>
            </w:r>
          </w:p>
        </w:tc>
        <w:tc>
          <w:tcPr>
            <w:tcW w:w="293" w:type="dxa"/>
            <w:tcBorders>
              <w:top w:val="nil"/>
              <w:bottom w:val="nil"/>
              <w:right w:val="single" w:sz="4" w:space="0" w:color="auto"/>
            </w:tcBorders>
            <w:vAlign w:val="bottom"/>
            <w:tcPrChange w:id="294" w:author="Đặng Thị Mai Vân" w:date="2022-01-18T16:32:00Z">
              <w:tcPr>
                <w:tcW w:w="293" w:type="dxa"/>
                <w:tcBorders>
                  <w:top w:val="nil"/>
                  <w:bottom w:val="nil"/>
                  <w:right w:val="single" w:sz="4" w:space="0" w:color="auto"/>
                </w:tcBorders>
                <w:vAlign w:val="bottom"/>
              </w:tcPr>
            </w:tcPrChange>
          </w:tcPr>
          <w:p w14:paraId="37E04523" w14:textId="220CEF14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295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6ADAA0ED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6" w:author="Đặng Thị Mai Vân" w:date="2022-01-18T16:32:00Z">
              <w:tcPr>
                <w:tcW w:w="713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D750EC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7" w:author="Đặng Thị Mai Vân" w:date="2022-01-18T16:32:00Z">
              <w:tcPr>
                <w:tcW w:w="1134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485C1C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8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0240A3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9" w:author="Đặng Thị Mai Vân" w:date="2022-01-18T16:32:00Z">
              <w:tcPr>
                <w:tcW w:w="85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769C55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0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585107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1" w:author="Đặng Thị Mai Vân" w:date="2022-01-18T16:32:00Z">
              <w:tcPr>
                <w:tcW w:w="851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2965D0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2" w:author="Đặng Thị Mai Vân" w:date="2022-01-18T16:32:00Z">
              <w:tcPr>
                <w:tcW w:w="987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16A54F7" w14:textId="44C58DA2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4587E7A5" w14:textId="174A6D1C" w:rsidTr="00FE2250">
        <w:trPr>
          <w:trHeight w:val="270"/>
          <w:trPrChange w:id="303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tcPrChange w:id="304" w:author="Đặng Thị Mai Vân" w:date="2022-01-18T16:32:00Z">
              <w:tcPr>
                <w:tcW w:w="1411" w:type="dxa"/>
                <w:gridSpan w:val="3"/>
                <w:tcBorders>
                  <w:top w:val="nil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528B2E7" w14:textId="297DA4F6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LÂM NGHIỆP...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tcPrChange w:id="305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356437DD" w14:textId="0760C10C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tcPrChange w:id="306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0BFDB25" w14:textId="21A370E2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GIẢM ĐI</w:t>
            </w:r>
            <w:del w:id="307" w:author="Đặng Thị Mai Vân" w:date="2022-01-18T16:29:00Z">
              <w:r w:rsidRPr="00B84F09" w:rsidDel="006436C8"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delText>.</w:delText>
              </w:r>
            </w:del>
            <w:ins w:id="308" w:author="Đặng Thị Mai Vân" w:date="2022-01-18T16:29:00Z">
              <w:r w:rsidR="006436C8"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t>……</w:t>
              </w:r>
            </w:ins>
          </w:p>
        </w:tc>
        <w:tc>
          <w:tcPr>
            <w:tcW w:w="321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vAlign w:val="bottom"/>
            <w:tcPrChange w:id="309" w:author="Đặng Thị Mai Vân" w:date="2022-01-18T16:32:00Z">
              <w:tcPr>
                <w:tcW w:w="321" w:type="dxa"/>
                <w:gridSpan w:val="2"/>
                <w:tcBorders>
                  <w:top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3B470DAF" w14:textId="2F20827E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tcPrChange w:id="310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FE4B3FD" w14:textId="02D600C3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THAY ĐỔI VỀ THU NHẬP TỪ HOẠT ĐỘNG KINH DOANH CỦA HỘ GIA ĐÌNH……………</w:t>
            </w:r>
            <w:r w:rsidR="00D75DA1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11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3D9BA56" w14:textId="0A09942C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12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2CE75C0" w14:textId="66840586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KHÔNG.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372" w:type="dxa"/>
            <w:gridSpan w:val="3"/>
            <w:tcBorders>
              <w:top w:val="nil"/>
              <w:left w:val="single" w:sz="4" w:space="0" w:color="auto"/>
              <w:bottom w:val="nil"/>
            </w:tcBorders>
            <w:tcPrChange w:id="313" w:author="Đặng Thị Mai Vân" w:date="2022-01-18T16:32:00Z">
              <w:tcPr>
                <w:tcW w:w="1372" w:type="dxa"/>
                <w:gridSpan w:val="3"/>
                <w:tcBorders>
                  <w:top w:val="nil"/>
                  <w:left w:val="single" w:sz="4" w:space="0" w:color="auto"/>
                  <w:bottom w:val="nil"/>
                </w:tcBorders>
              </w:tcPr>
            </w:tcPrChange>
          </w:tcPr>
          <w:p w14:paraId="2DC648F5" w14:textId="77777777" w:rsidR="006D68F1" w:rsidRDefault="006D68F1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70920D1" w14:textId="77777777" w:rsidR="00FC65FC" w:rsidRDefault="00FC65FC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595C8727" w14:textId="77777777" w:rsidR="00FC65FC" w:rsidRDefault="00FC65FC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1EB72C41" w14:textId="743CBE46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XOÁ ĐÓI GIẢM NGHÈO.........</w:t>
            </w:r>
          </w:p>
        </w:tc>
        <w:tc>
          <w:tcPr>
            <w:tcW w:w="293" w:type="dxa"/>
            <w:tcBorders>
              <w:top w:val="nil"/>
              <w:bottom w:val="nil"/>
              <w:right w:val="single" w:sz="4" w:space="0" w:color="auto"/>
            </w:tcBorders>
            <w:vAlign w:val="bottom"/>
            <w:tcPrChange w:id="314" w:author="Đặng Thị Mai Vân" w:date="2022-01-18T16:32:00Z">
              <w:tcPr>
                <w:tcW w:w="293" w:type="dxa"/>
                <w:tcBorders>
                  <w:top w:val="nil"/>
                  <w:bottom w:val="nil"/>
                  <w:right w:val="single" w:sz="4" w:space="0" w:color="auto"/>
                </w:tcBorders>
                <w:vAlign w:val="bottom"/>
              </w:tcPr>
            </w:tcPrChange>
          </w:tcPr>
          <w:p w14:paraId="0D23C012" w14:textId="5E341813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315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97D394F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6" w:author="Đặng Thị Mai Vân" w:date="2022-01-18T16:32:00Z">
              <w:tcPr>
                <w:tcW w:w="713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D2EA16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7" w:author="Đặng Thị Mai Vân" w:date="2022-01-18T16:32:00Z">
              <w:tcPr>
                <w:tcW w:w="1134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6B0FEE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8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4EF14F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9" w:author="Đặng Thị Mai Vân" w:date="2022-01-18T16:32:00Z">
              <w:tcPr>
                <w:tcW w:w="85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18C20FE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0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DA7A14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1" w:author="Đặng Thị Mai Vân" w:date="2022-01-18T16:32:00Z">
              <w:tcPr>
                <w:tcW w:w="851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8A27E3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2" w:author="Đặng Thị Mai Vân" w:date="2022-01-18T16:32:00Z">
              <w:tcPr>
                <w:tcW w:w="987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D489BDF" w14:textId="4C8B4B41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591110C9" w14:textId="0590858B" w:rsidTr="00FE2250">
        <w:trPr>
          <w:trHeight w:val="270"/>
          <w:trPrChange w:id="323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324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A7EE22A" w14:textId="644FBA4F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THUỶ SẢN......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25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0B744B8" w14:textId="4D3B80DF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tcPrChange w:id="326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FCD3818" w14:textId="0C4E576E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NHƯ CŨ</w:t>
            </w:r>
            <w:del w:id="327" w:author="Đặng Thị Mai Vân" w:date="2022-01-18T16:29:00Z">
              <w:r w:rsidRPr="00B84F09" w:rsidDel="006436C8"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delText>..</w:delText>
              </w:r>
            </w:del>
            <w:ins w:id="328" w:author="Đặng Thị Mai Vân" w:date="2022-01-18T16:29:00Z">
              <w:r w:rsidR="006436C8"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t>….</w:t>
              </w:r>
            </w:ins>
          </w:p>
        </w:tc>
        <w:tc>
          <w:tcPr>
            <w:tcW w:w="321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  <w:tcPrChange w:id="329" w:author="Đặng Thị Mai Vân" w:date="2022-01-18T16:32:00Z">
              <w:tcPr>
                <w:tcW w:w="321" w:type="dxa"/>
                <w:gridSpan w:val="2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01D40A0F" w14:textId="0D3AEA74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330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285C74" w14:textId="000FE1B1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THAY ĐỔI VỀ VIỆC LÀM LÚC NÔNG NHÀN...........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  <w:tcPrChange w:id="331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3E92924E" w14:textId="2ED59F8C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32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8037E4D" w14:textId="521AFE54" w:rsidR="00734678" w:rsidRPr="00B84F09" w:rsidRDefault="00F00D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  <w:pPrChange w:id="333" w:author="Đặng Thị Mai Vân" w:date="2022-01-18T16:29:00Z">
                <w:pPr>
                  <w:spacing w:after="0" w:line="240" w:lineRule="auto"/>
                </w:pPr>
              </w:pPrChange>
            </w:pPr>
            <w:ins w:id="334" w:author="Đặng Thị Mai Vân" w:date="2022-01-18T16:29:00Z">
              <w:r w:rsidRPr="00B84F09">
                <w:rPr>
                  <w:rFonts w:ascii="Arial" w:eastAsia="Times New Roman" w:hAnsi="Arial" w:cs="Arial"/>
                  <w:b/>
                  <w:bCs/>
                  <w:sz w:val="16"/>
                  <w:szCs w:val="16"/>
                  <w:lang w:val="en-US"/>
                </w:rPr>
                <w:t>(&gt;&gt;6)</w:t>
              </w:r>
            </w:ins>
          </w:p>
        </w:tc>
        <w:tc>
          <w:tcPr>
            <w:tcW w:w="1372" w:type="dxa"/>
            <w:gridSpan w:val="3"/>
            <w:tcBorders>
              <w:top w:val="nil"/>
              <w:left w:val="single" w:sz="4" w:space="0" w:color="auto"/>
              <w:bottom w:val="nil"/>
            </w:tcBorders>
            <w:tcPrChange w:id="335" w:author="Đặng Thị Mai Vân" w:date="2022-01-18T16:32:00Z">
              <w:tcPr>
                <w:tcW w:w="1372" w:type="dxa"/>
                <w:gridSpan w:val="3"/>
                <w:tcBorders>
                  <w:top w:val="nil"/>
                  <w:left w:val="single" w:sz="4" w:space="0" w:color="auto"/>
                  <w:bottom w:val="nil"/>
                </w:tcBorders>
              </w:tcPr>
            </w:tcPrChange>
          </w:tcPr>
          <w:p w14:paraId="1C39F531" w14:textId="647E2062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ĐẦU TƯ PHÁT TRIỂN KINH TẾ VÀ KẾT CẤU HẠ TẦNG……..</w:t>
            </w:r>
          </w:p>
        </w:tc>
        <w:tc>
          <w:tcPr>
            <w:tcW w:w="293" w:type="dxa"/>
            <w:tcBorders>
              <w:top w:val="nil"/>
              <w:bottom w:val="nil"/>
              <w:right w:val="single" w:sz="4" w:space="0" w:color="auto"/>
            </w:tcBorders>
            <w:vAlign w:val="bottom"/>
            <w:tcPrChange w:id="336" w:author="Đặng Thị Mai Vân" w:date="2022-01-18T16:32:00Z">
              <w:tcPr>
                <w:tcW w:w="293" w:type="dxa"/>
                <w:tcBorders>
                  <w:top w:val="nil"/>
                  <w:bottom w:val="nil"/>
                  <w:right w:val="single" w:sz="4" w:space="0" w:color="auto"/>
                </w:tcBorders>
                <w:vAlign w:val="bottom"/>
              </w:tcPr>
            </w:tcPrChange>
          </w:tcPr>
          <w:p w14:paraId="316F9889" w14:textId="0F8C69FF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337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9ABDBCC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8" w:author="Đặng Thị Mai Vân" w:date="2022-01-18T16:32:00Z">
              <w:tcPr>
                <w:tcW w:w="713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5842E5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9" w:author="Đặng Thị Mai Vân" w:date="2022-01-18T16:32:00Z">
              <w:tcPr>
                <w:tcW w:w="1134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0B137F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0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F7D3D7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1" w:author="Đặng Thị Mai Vân" w:date="2022-01-18T16:32:00Z">
              <w:tcPr>
                <w:tcW w:w="85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986BDBE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2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129E550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3" w:author="Đặng Thị Mai Vân" w:date="2022-01-18T16:32:00Z">
              <w:tcPr>
                <w:tcW w:w="851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F4EE5E3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4" w:author="Đặng Thị Mai Vân" w:date="2022-01-18T16:32:00Z">
              <w:tcPr>
                <w:tcW w:w="987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45FDC92" w14:textId="45AFFBB6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400AE4" w:rsidRPr="006F2AEC" w14:paraId="446D0685" w14:textId="3C9D93EC" w:rsidTr="00FE2250">
        <w:trPr>
          <w:trHeight w:val="270"/>
          <w:trPrChange w:id="345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346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EBDCD6D" w14:textId="61AB483B" w:rsidR="00400AE4" w:rsidRPr="00B84F09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CÔNG NGHIỆP.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47" w:author="Đặng Thị Mai Vân" w:date="2022-01-18T16:32:00Z">
              <w:tcPr>
                <w:tcW w:w="433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27EC9B4" w14:textId="6D1D3067" w:rsidR="00400AE4" w:rsidRPr="00B84F09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0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48" w:author="Đặng Thị Mai Vân" w:date="2022-01-18T16:32:00Z">
              <w:tcPr>
                <w:tcW w:w="1027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50CE903" w14:textId="3AA0EEBB" w:rsidR="00400AE4" w:rsidRPr="00D22ABF" w:rsidRDefault="00D22A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  <w:rPrChange w:id="349" w:author="Đặng Thị Mai Vân" w:date="2022-01-18T16:28:00Z">
                  <w:rPr>
                    <w:rFonts w:ascii="Arial" w:eastAsia="Times New Roman" w:hAnsi="Arial" w:cs="Arial"/>
                    <w:sz w:val="16"/>
                    <w:szCs w:val="16"/>
                    <w:lang w:val="en-US"/>
                  </w:rPr>
                </w:rPrChange>
              </w:rPr>
              <w:pPrChange w:id="350" w:author="Đặng Thị Mai Vân" w:date="2022-01-18T16:29:00Z">
                <w:pPr>
                  <w:spacing w:after="0" w:line="240" w:lineRule="auto"/>
                </w:pPr>
              </w:pPrChange>
            </w:pPr>
            <w:ins w:id="351" w:author="Đặng Thị Mai Vân" w:date="2022-01-18T16:28:00Z">
              <w:r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t xml:space="preserve">       </w:t>
              </w:r>
              <w:r w:rsidR="00400AE4" w:rsidRPr="00D22ABF">
                <w:rPr>
                  <w:rFonts w:ascii="Arial" w:eastAsia="Times New Roman" w:hAnsi="Arial" w:cs="Arial"/>
                  <w:b/>
                  <w:bCs/>
                  <w:sz w:val="16"/>
                  <w:szCs w:val="16"/>
                  <w:lang w:val="en-US"/>
                  <w:rPrChange w:id="352" w:author="Đặng Thị Mai Vân" w:date="2022-01-18T16:28:00Z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rPrChange>
                </w:rPr>
                <w:t>&gt;&gt;4</w:t>
              </w:r>
            </w:ins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353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540423" w14:textId="58DF37D0" w:rsidR="00400AE4" w:rsidRPr="00B84F09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THAY ĐỔI VỀ CƠ SỞ HẠ TẦNG CỦA XÃ</w:t>
            </w:r>
            <w:r w:rsidRPr="006F2A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(ĐƯỜNG, ĐIỆN, TT LIÊN LẠC..)….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4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2F89B5" w14:textId="77777777" w:rsidR="00400AE4" w:rsidRPr="00B84F09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55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7C2BA2C" w14:textId="3BD42A12" w:rsidR="00400AE4" w:rsidRPr="00B84F09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2" w:type="dxa"/>
            <w:gridSpan w:val="3"/>
            <w:tcBorders>
              <w:top w:val="nil"/>
              <w:left w:val="single" w:sz="4" w:space="0" w:color="auto"/>
              <w:bottom w:val="nil"/>
            </w:tcBorders>
            <w:tcPrChange w:id="356" w:author="Đặng Thị Mai Vân" w:date="2022-01-18T16:32:00Z">
              <w:tcPr>
                <w:tcW w:w="1372" w:type="dxa"/>
                <w:gridSpan w:val="3"/>
                <w:tcBorders>
                  <w:top w:val="nil"/>
                  <w:left w:val="single" w:sz="4" w:space="0" w:color="auto"/>
                  <w:bottom w:val="nil"/>
                </w:tcBorders>
              </w:tcPr>
            </w:tcPrChange>
          </w:tcPr>
          <w:p w14:paraId="072A45A6" w14:textId="361462B9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ĐẦU TƯ VỀ VĂN HOÁ, GIÁO DỤC……</w:t>
            </w:r>
          </w:p>
        </w:tc>
        <w:tc>
          <w:tcPr>
            <w:tcW w:w="293" w:type="dxa"/>
            <w:tcBorders>
              <w:top w:val="nil"/>
              <w:bottom w:val="nil"/>
              <w:right w:val="single" w:sz="4" w:space="0" w:color="auto"/>
            </w:tcBorders>
            <w:vAlign w:val="bottom"/>
            <w:tcPrChange w:id="357" w:author="Đặng Thị Mai Vân" w:date="2022-01-18T16:32:00Z">
              <w:tcPr>
                <w:tcW w:w="293" w:type="dxa"/>
                <w:tcBorders>
                  <w:top w:val="nil"/>
                  <w:bottom w:val="nil"/>
                  <w:right w:val="single" w:sz="4" w:space="0" w:color="auto"/>
                </w:tcBorders>
                <w:vAlign w:val="bottom"/>
              </w:tcPr>
            </w:tcPrChange>
          </w:tcPr>
          <w:p w14:paraId="06080CC7" w14:textId="18CB0DFE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358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A266610" w14:textId="77777777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9" w:author="Đặng Thị Mai Vân" w:date="2022-01-18T16:32:00Z">
              <w:tcPr>
                <w:tcW w:w="713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FDA1C45" w14:textId="77777777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0" w:author="Đặng Thị Mai Vân" w:date="2022-01-18T16:32:00Z">
              <w:tcPr>
                <w:tcW w:w="1134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7B38DE" w14:textId="77777777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1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416029" w14:textId="77777777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2" w:author="Đặng Thị Mai Vân" w:date="2022-01-18T16:32:00Z">
              <w:tcPr>
                <w:tcW w:w="85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12D19F" w14:textId="77777777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3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009A9A" w14:textId="77777777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4" w:author="Đặng Thị Mai Vân" w:date="2022-01-18T16:32:00Z">
              <w:tcPr>
                <w:tcW w:w="851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37D79F" w14:textId="77777777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5" w:author="Đặng Thị Mai Vân" w:date="2022-01-18T16:32:00Z">
              <w:tcPr>
                <w:tcW w:w="987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409822" w14:textId="3E856E02" w:rsidR="00400AE4" w:rsidRPr="006F2AEC" w:rsidRDefault="00400AE4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5DC9ABB0" w14:textId="3D190A32" w:rsidTr="00FE2250">
        <w:trPr>
          <w:trHeight w:val="270"/>
          <w:trPrChange w:id="366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367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3D6E0AC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THỦ CÔNG, </w:t>
            </w:r>
          </w:p>
          <w:p w14:paraId="25A002AC" w14:textId="201ECEB5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MỸ NGHỆ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</w:t>
            </w:r>
            <w:r w:rsidR="0004502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68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693389C" w14:textId="07202E0F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tcPrChange w:id="369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0CA5095" w14:textId="3E3B8953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  <w:tcPrChange w:id="370" w:author="Đặng Thị Mai Vân" w:date="2022-01-18T16:32:00Z">
              <w:tcPr>
                <w:tcW w:w="321" w:type="dxa"/>
                <w:gridSpan w:val="2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58EF6E05" w14:textId="71BEC294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371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5C9C3E" w14:textId="0649D8A1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THAY ĐỔI VỀ DỊCH VỤ Y TẾ 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HIỆN CÓ</w:t>
            </w:r>
            <w:r w:rsidR="00D75DA1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………….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2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E2DBFB" w14:textId="77777777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73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D1DDD8F" w14:textId="555ED39F" w:rsidR="00734678" w:rsidRPr="00B84F09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2" w:type="dxa"/>
            <w:gridSpan w:val="3"/>
            <w:tcBorders>
              <w:top w:val="nil"/>
              <w:left w:val="single" w:sz="4" w:space="0" w:color="auto"/>
              <w:bottom w:val="nil"/>
            </w:tcBorders>
            <w:tcPrChange w:id="374" w:author="Đặng Thị Mai Vân" w:date="2022-01-18T16:32:00Z">
              <w:tcPr>
                <w:tcW w:w="1372" w:type="dxa"/>
                <w:gridSpan w:val="3"/>
                <w:tcBorders>
                  <w:top w:val="nil"/>
                  <w:left w:val="single" w:sz="4" w:space="0" w:color="auto"/>
                  <w:bottom w:val="nil"/>
                </w:tcBorders>
              </w:tcPr>
            </w:tcPrChange>
          </w:tcPr>
          <w:p w14:paraId="0FA8BD20" w14:textId="37B9FE8B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Y TẾ VÀ SỨC KHOẺ CỘNG ĐỒNG…………</w:t>
            </w:r>
          </w:p>
        </w:tc>
        <w:tc>
          <w:tcPr>
            <w:tcW w:w="293" w:type="dxa"/>
            <w:tcBorders>
              <w:top w:val="nil"/>
              <w:bottom w:val="nil"/>
              <w:right w:val="single" w:sz="4" w:space="0" w:color="auto"/>
            </w:tcBorders>
            <w:vAlign w:val="bottom"/>
            <w:tcPrChange w:id="375" w:author="Đặng Thị Mai Vân" w:date="2022-01-18T16:32:00Z">
              <w:tcPr>
                <w:tcW w:w="293" w:type="dxa"/>
                <w:tcBorders>
                  <w:top w:val="nil"/>
                  <w:bottom w:val="nil"/>
                  <w:right w:val="single" w:sz="4" w:space="0" w:color="auto"/>
                </w:tcBorders>
                <w:vAlign w:val="bottom"/>
              </w:tcPr>
            </w:tcPrChange>
          </w:tcPr>
          <w:p w14:paraId="6D67F321" w14:textId="40E47F26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376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B3F16B7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7" w:author="Đặng Thị Mai Vân" w:date="2022-01-18T16:32:00Z">
              <w:tcPr>
                <w:tcW w:w="713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6DAE0F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8" w:author="Đặng Thị Mai Vân" w:date="2022-01-18T16:32:00Z">
              <w:tcPr>
                <w:tcW w:w="1134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BB3597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9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03A7EB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0" w:author="Đặng Thị Mai Vân" w:date="2022-01-18T16:32:00Z">
              <w:tcPr>
                <w:tcW w:w="85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4D8F7B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1" w:author="Đặng Thị Mai Vân" w:date="2022-01-18T16:32:00Z">
              <w:tcPr>
                <w:tcW w:w="709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862280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2" w:author="Đặng Thị Mai Vân" w:date="2022-01-18T16:32:00Z">
              <w:tcPr>
                <w:tcW w:w="851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E64C0A" w14:textId="7777777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3" w:author="Đặng Thị Mai Vân" w:date="2022-01-18T16:32:00Z">
              <w:tcPr>
                <w:tcW w:w="987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A902B3" w14:textId="63C13727" w:rsidR="00734678" w:rsidRPr="006F2AEC" w:rsidRDefault="00734678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727984E2" w14:textId="62D93B08" w:rsidTr="00FE2250">
        <w:trPr>
          <w:trHeight w:val="270"/>
          <w:trPrChange w:id="384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385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CCC58A1" w14:textId="0F43D323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XÂY DỰNG.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</w:t>
            </w: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</w:t>
            </w:r>
            <w:r w:rsidR="0004502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86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670DC39" w14:textId="5231EFE0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387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2BD5857" w14:textId="6AE09518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88" w:author="Đặng Thị Mai Vân" w:date="2022-01-18T16:32:00Z">
              <w:tcPr>
                <w:tcW w:w="32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4F2CF16" w14:textId="15C61356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389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FF2B6C" w14:textId="64068BE5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THAY ĐỔI VỀ GIÁO DỤC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0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31C36C" w14:textId="77777777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91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122E35F" w14:textId="31E967DC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2" w:type="dxa"/>
            <w:gridSpan w:val="3"/>
            <w:tcBorders>
              <w:top w:val="nil"/>
              <w:left w:val="single" w:sz="4" w:space="0" w:color="auto"/>
              <w:bottom w:val="nil"/>
            </w:tcBorders>
            <w:tcPrChange w:id="392" w:author="Đặng Thị Mai Vân" w:date="2022-01-18T16:32:00Z">
              <w:tcPr>
                <w:tcW w:w="1372" w:type="dxa"/>
                <w:gridSpan w:val="3"/>
                <w:tcBorders>
                  <w:top w:val="nil"/>
                  <w:left w:val="single" w:sz="4" w:space="0" w:color="auto"/>
                  <w:bottom w:val="nil"/>
                </w:tcBorders>
              </w:tcPr>
            </w:tcPrChange>
          </w:tcPr>
          <w:p w14:paraId="02E6A1C7" w14:textId="74373EB6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MÔI TRƯỜNG/ NƯỚC SẠCH...</w:t>
            </w:r>
          </w:p>
        </w:tc>
        <w:tc>
          <w:tcPr>
            <w:tcW w:w="293" w:type="dxa"/>
            <w:tcBorders>
              <w:top w:val="nil"/>
              <w:bottom w:val="nil"/>
              <w:right w:val="single" w:sz="4" w:space="0" w:color="auto"/>
            </w:tcBorders>
            <w:vAlign w:val="bottom"/>
            <w:tcPrChange w:id="393" w:author="Đặng Thị Mai Vân" w:date="2022-01-18T16:32:00Z">
              <w:tcPr>
                <w:tcW w:w="293" w:type="dxa"/>
                <w:tcBorders>
                  <w:top w:val="nil"/>
                  <w:bottom w:val="nil"/>
                  <w:right w:val="single" w:sz="4" w:space="0" w:color="auto"/>
                </w:tcBorders>
                <w:vAlign w:val="bottom"/>
              </w:tcPr>
            </w:tcPrChange>
          </w:tcPr>
          <w:p w14:paraId="099E802D" w14:textId="18EE9F49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394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6515AD43" w14:textId="77777777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5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PrChange w:id="395" w:author="Đặng Thị Mai Vân" w:date="2022-01-18T16:32:00Z">
              <w:tcPr>
                <w:tcW w:w="5954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42BA8FFA" w14:textId="77777777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7E027A62" w14:textId="0A323D25" w:rsidTr="00FE2250">
        <w:trPr>
          <w:trHeight w:val="270"/>
          <w:trPrChange w:id="396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397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AEBB5FB" w14:textId="4A063961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BUÔN BÁN....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398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FB13CF7" w14:textId="16A99396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tcPrChange w:id="399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B6021C3" w14:textId="77777777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  <w:tcPrChange w:id="400" w:author="Đặng Thị Mai Vân" w:date="2022-01-18T16:32:00Z">
              <w:tcPr>
                <w:tcW w:w="321" w:type="dxa"/>
                <w:gridSpan w:val="2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4D7CC751" w14:textId="15FDF9AD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401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F7445E" w14:textId="4263671C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THAY ĐỔI VỀ CÁC DV XÃ HỘI</w:t>
            </w:r>
            <w:r w:rsidR="005167F2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</w:t>
            </w:r>
            <w:r w:rsidR="000C5944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……</w:t>
            </w:r>
            <w:r w:rsidR="00812BEA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………….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2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06B11A" w14:textId="77777777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03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6C4FBF2" w14:textId="62422861" w:rsidR="00925E73" w:rsidRPr="00B84F09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72" w:type="dxa"/>
            <w:gridSpan w:val="3"/>
            <w:tcBorders>
              <w:top w:val="nil"/>
              <w:left w:val="single" w:sz="4" w:space="0" w:color="auto"/>
              <w:bottom w:val="nil"/>
            </w:tcBorders>
            <w:tcPrChange w:id="404" w:author="Đặng Thị Mai Vân" w:date="2022-01-18T16:32:00Z">
              <w:tcPr>
                <w:tcW w:w="1372" w:type="dxa"/>
                <w:gridSpan w:val="3"/>
                <w:tcBorders>
                  <w:top w:val="nil"/>
                  <w:left w:val="single" w:sz="4" w:space="0" w:color="auto"/>
                  <w:bottom w:val="nil"/>
                </w:tcBorders>
              </w:tcPr>
            </w:tcPrChange>
          </w:tcPr>
          <w:p w14:paraId="7A5D80AF" w14:textId="335D4EC3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KHÁC (GHI RÕ_________</w:t>
            </w:r>
            <w:r w:rsidR="00A61F68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293" w:type="dxa"/>
            <w:tcBorders>
              <w:top w:val="nil"/>
              <w:bottom w:val="nil"/>
              <w:right w:val="single" w:sz="4" w:space="0" w:color="auto"/>
            </w:tcBorders>
            <w:vAlign w:val="bottom"/>
            <w:tcPrChange w:id="405" w:author="Đặng Thị Mai Vân" w:date="2022-01-18T16:32:00Z">
              <w:tcPr>
                <w:tcW w:w="293" w:type="dxa"/>
                <w:tcBorders>
                  <w:top w:val="nil"/>
                  <w:bottom w:val="nil"/>
                  <w:right w:val="single" w:sz="4" w:space="0" w:color="auto"/>
                </w:tcBorders>
                <w:vAlign w:val="bottom"/>
              </w:tcPr>
            </w:tcPrChange>
          </w:tcPr>
          <w:p w14:paraId="668796BA" w14:textId="15617C21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06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4AE8F4A6" w14:textId="77777777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5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07" w:author="Đặng Thị Mai Vân" w:date="2022-01-18T16:32:00Z">
              <w:tcPr>
                <w:tcW w:w="5954" w:type="dxa"/>
                <w:gridSpan w:val="11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44606751" w14:textId="77777777" w:rsidR="00925E73" w:rsidRPr="006F2AEC" w:rsidRDefault="00925E73" w:rsidP="00925E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1C6C4CD6" w14:textId="41687514" w:rsidTr="00FE2250">
        <w:trPr>
          <w:trHeight w:val="270"/>
          <w:trPrChange w:id="408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409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401DEB07" w14:textId="1D9F6ABA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VẬN TẢI........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10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6CE34E6" w14:textId="5ADF6DEB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411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FD02EBA" w14:textId="1276EF34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12" w:author="Đặng Thị Mai Vân" w:date="2022-01-18T16:32:00Z">
              <w:tcPr>
                <w:tcW w:w="32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09D60E0" w14:textId="47012861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413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9A39E8" w14:textId="1B61810E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THAY ĐỔI VỀ CƠ HỘI ĐƯỢC ĐÀO TẠO...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</w:t>
            </w:r>
            <w:r w:rsidR="008E4322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......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4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AC4C87" w14:textId="7777777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15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800A951" w14:textId="1F13F9B1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6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16" w:author="Đặng Thị Mai Vân" w:date="2022-01-18T16:32:00Z">
              <w:tcPr>
                <w:tcW w:w="166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B7EC711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17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6AD8DE53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5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18" w:author="Đặng Thị Mai Vân" w:date="2022-01-18T16:32:00Z">
              <w:tcPr>
                <w:tcW w:w="5954" w:type="dxa"/>
                <w:gridSpan w:val="11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F605442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61E13D1B" w14:textId="0D8D5992" w:rsidTr="00FE2250">
        <w:trPr>
          <w:trHeight w:val="270"/>
          <w:trPrChange w:id="419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420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1CC815E" w14:textId="313C8928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DỊCH VỤ KHÁC</w:t>
            </w:r>
            <w:r w:rsidR="004D69E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21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8B9B8A" w14:textId="3EE8376E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422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FDAACF1" w14:textId="7777777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23" w:author="Đặng Thị Mai Vân" w:date="2022-01-18T16:32:00Z">
              <w:tcPr>
                <w:tcW w:w="32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3295FAF" w14:textId="7777777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424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489702" w14:textId="53F73FA6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THỜI TIẾT.............</w:t>
            </w:r>
            <w:r w:rsidR="008E4322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........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5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D63124" w14:textId="7777777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26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0283760" w14:textId="5C5EB6B8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6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27" w:author="Đặng Thị Mai Vân" w:date="2022-01-18T16:32:00Z">
              <w:tcPr>
                <w:tcW w:w="166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4B39FD71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28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C3891F9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5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29" w:author="Đặng Thị Mai Vân" w:date="2022-01-18T16:32:00Z">
              <w:tcPr>
                <w:tcW w:w="5954" w:type="dxa"/>
                <w:gridSpan w:val="11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2B1F79B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41FDABBD" w14:textId="0074A651" w:rsidTr="00FE2250">
        <w:trPr>
          <w:trHeight w:val="270"/>
          <w:trPrChange w:id="430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431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8F22FD8" w14:textId="7B6F94DF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KHÁC (GHI RÕ</w:t>
            </w:r>
            <w:r w:rsidR="00163602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32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E222EB0" w14:textId="2BD00C1F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433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2065D8C7" w14:textId="3329B52F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34" w:author="Đặng Thị Mai Vân" w:date="2022-01-18T16:32:00Z">
              <w:tcPr>
                <w:tcW w:w="32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E39FEAA" w14:textId="3C80C59C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  <w:tcPrChange w:id="435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EBBEB1" w14:textId="681B3256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THIÊN TAI............</w:t>
            </w:r>
            <w:r w:rsidR="008E4322"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.........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6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FF3464" w14:textId="7777777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7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899AA0" w14:textId="7777777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6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38" w:author="Đặng Thị Mai Vân" w:date="2022-01-18T16:32:00Z">
              <w:tcPr>
                <w:tcW w:w="166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742E400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39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4C76C894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5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40" w:author="Đặng Thị Mai Vân" w:date="2022-01-18T16:32:00Z">
              <w:tcPr>
                <w:tcW w:w="5954" w:type="dxa"/>
                <w:gridSpan w:val="11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61D1CF7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7A897F85" w14:textId="75ECE84B" w:rsidTr="00FE2250">
        <w:trPr>
          <w:trHeight w:val="270"/>
          <w:trPrChange w:id="441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442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3BB253AB" w14:textId="1285972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43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3409113" w14:textId="1ACF01D2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444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1F0A6A75" w14:textId="64AACA4F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45" w:author="Đặng Thị Mai Vân" w:date="2022-01-18T16:32:00Z">
              <w:tcPr>
                <w:tcW w:w="32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DA2DB33" w14:textId="621898CD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  <w:tcPrChange w:id="446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C0256C" w14:textId="07743312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TÁC ĐỘNG CỦA GIÁ CẢ</w:t>
            </w:r>
          </w:p>
        </w:tc>
        <w:tc>
          <w:tcPr>
            <w:tcW w:w="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7" w:author="Đặng Thị Mai Vân" w:date="2022-01-18T16:32:00Z">
              <w:tcPr>
                <w:tcW w:w="429" w:type="dxa"/>
                <w:tcBorders>
                  <w:top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68574F" w14:textId="7777777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448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EEA3894" w14:textId="75FC8A32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6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49" w:author="Đặng Thị Mai Vân" w:date="2022-01-18T16:32:00Z">
              <w:tcPr>
                <w:tcW w:w="166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235AFDC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50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CE109CD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5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451" w:author="Đặng Thị Mai Vân" w:date="2022-01-18T16:32:00Z">
              <w:tcPr>
                <w:tcW w:w="5954" w:type="dxa"/>
                <w:gridSpan w:val="11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C9877A5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734678" w:rsidRPr="006F2AEC" w14:paraId="39B87FDC" w14:textId="2032BE4C" w:rsidTr="00FE2250">
        <w:trPr>
          <w:trHeight w:val="270"/>
          <w:trPrChange w:id="452" w:author="Đặng Thị Mai Vân" w:date="2022-01-18T16:32:00Z">
            <w:trPr>
              <w:trHeight w:val="270"/>
            </w:trPr>
          </w:trPrChange>
        </w:trPr>
        <w:tc>
          <w:tcPr>
            <w:tcW w:w="14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453" w:author="Đặng Thị Mai Vân" w:date="2022-01-18T16:32:00Z">
              <w:tcPr>
                <w:tcW w:w="1411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7EE17F7" w14:textId="144354DB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54" w:author="Đặng Thị Mai Vân" w:date="2022-01-18T16:32:00Z">
              <w:tcPr>
                <w:tcW w:w="29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41A21F1" w14:textId="4169D5FE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455" w:author="Đặng Thị Mai Vân" w:date="2022-01-18T16:32:00Z">
              <w:tcPr>
                <w:tcW w:w="84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994F1C5" w14:textId="78FA75AF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56" w:author="Đặng Thị Mai Vân" w:date="2022-01-18T16:32:00Z">
              <w:tcPr>
                <w:tcW w:w="32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20BD687" w14:textId="072030BD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457" w:author="Đặng Thị Mai Vân" w:date="2022-01-18T16:32:00Z">
              <w:tcPr>
                <w:tcW w:w="2090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31C938" w14:textId="067666AF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KHÁC (GHI RÕ______</w:t>
            </w:r>
            <w:del w:id="458" w:author="Đặng Thị Mai Vân" w:date="2022-01-18T16:30:00Z">
              <w:r w:rsidRPr="00B84F09" w:rsidDel="0041005F"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delText>_</w:delText>
              </w:r>
            </w:del>
            <w:r w:rsidR="00381A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9" w:author="Đặng Thị Mai Vân" w:date="2022-01-18T16:32:00Z">
              <w:tcPr>
                <w:tcW w:w="429" w:type="dxa"/>
                <w:tcBorders>
                  <w:top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012A76" w14:textId="77777777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60" w:author="Đặng Thị Mai Vân" w:date="2022-01-18T16:32:00Z">
              <w:tcPr>
                <w:tcW w:w="113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7C69E6D" w14:textId="744E8F34" w:rsidR="00777AF9" w:rsidRPr="00B84F09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6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1" w:author="Đặng Thị Mai Vân" w:date="2022-01-18T16:32:00Z">
              <w:tcPr>
                <w:tcW w:w="1665" w:type="dxa"/>
                <w:gridSpan w:val="4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17FDFF4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2" w:author="Đặng Thị Mai Vân" w:date="2022-01-18T16:32:00Z">
              <w:tcPr>
                <w:tcW w:w="102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4929BE9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5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3" w:author="Đặng Thị Mai Vân" w:date="2022-01-18T16:32:00Z">
              <w:tcPr>
                <w:tcW w:w="5954" w:type="dxa"/>
                <w:gridSpan w:val="11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B3CC7" w14:textId="77777777" w:rsidR="00777AF9" w:rsidRPr="006F2AEC" w:rsidRDefault="00777AF9" w:rsidP="00BE3E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2E7230" w:rsidRPr="006F2AEC" w14:paraId="251256D2" w14:textId="0B178FF6" w:rsidTr="00FE2250">
        <w:trPr>
          <w:trHeight w:val="195"/>
          <w:trPrChange w:id="464" w:author="Đặng Thị Mai Vân" w:date="2022-01-18T16:32:00Z">
            <w:trPr>
              <w:trHeight w:val="195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65" w:author="Đặng Thị Mai Vân" w:date="2022-01-18T16:32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C445CC" w14:textId="77777777" w:rsidR="002E7230" w:rsidRPr="00B84F09" w:rsidRDefault="002E7230" w:rsidP="005B7E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T1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466" w:author="Đặng Thị Mai Vân" w:date="2022-01-18T16:32:00Z"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789BC29" w14:textId="7A046C86" w:rsidR="002E7230" w:rsidRPr="00B84F09" w:rsidRDefault="002E7230" w:rsidP="005B7E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T2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467" w:author="Đặng Thị Mai Vân" w:date="2022-01-18T16:32:00Z">
              <w:tcPr>
                <w:tcW w:w="56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536F4BB" w14:textId="3EB66D3E" w:rsidR="002E7230" w:rsidRPr="00B84F09" w:rsidRDefault="002E7230" w:rsidP="005B7E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68" w:author="Đặng Thị Mai Vân" w:date="2022-01-18T16:32:00Z">
              <w:tcPr>
                <w:tcW w:w="1159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68C3FA" w14:textId="402E05B3" w:rsidR="002E7230" w:rsidRPr="00B84F09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del w:id="469" w:author="Đặng Thị Mai Vân" w:date="2022-01-18T16:24:00Z">
              <w:r w:rsidRPr="00B84F09" w:rsidDel="008A51E8">
                <w:rPr>
                  <w:rFonts w:ascii="Arial" w:eastAsia="Times New Roman" w:hAnsi="Arial" w:cs="Arial"/>
                  <w:sz w:val="16"/>
                  <w:szCs w:val="16"/>
                  <w:lang w:val="en-US"/>
                </w:rPr>
                <w:delText> </w:delText>
              </w:r>
              <w:r w:rsidRPr="00B84F09" w:rsidDel="008A51E8">
                <w:rPr>
                  <w:rFonts w:ascii="Arial" w:eastAsia="Times New Roman" w:hAnsi="Arial" w:cs="Arial"/>
                  <w:b/>
                  <w:bCs/>
                  <w:sz w:val="16"/>
                  <w:szCs w:val="16"/>
                  <w:lang w:val="en-US"/>
                </w:rPr>
                <w:delText>(&gt;&gt;4)</w:delText>
              </w:r>
            </w:del>
          </w:p>
        </w:tc>
        <w:tc>
          <w:tcPr>
            <w:tcW w:w="9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0" w:author="Đặng Thị Mai Vân" w:date="2022-01-18T16:32:00Z">
              <w:tcPr>
                <w:tcW w:w="95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332CFB" w14:textId="77777777" w:rsidR="002E7230" w:rsidRPr="00B84F09" w:rsidRDefault="002E7230" w:rsidP="005B7E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T1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1" w:author="Đặng Thị Mai Vân" w:date="2022-01-18T16:32:00Z">
              <w:tcPr>
                <w:tcW w:w="114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5166E2" w14:textId="77777777" w:rsidR="002E7230" w:rsidRPr="00B84F09" w:rsidRDefault="002E7230" w:rsidP="005B7E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T2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2" w:author="Đặng Thị Mai Vân" w:date="2022-01-18T16:32:00Z">
              <w:tcPr>
                <w:tcW w:w="4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9E484C" w14:textId="24F62288" w:rsidR="002E7230" w:rsidRPr="00B84F09" w:rsidRDefault="002E7230" w:rsidP="005B7E55">
            <w:pPr>
              <w:spacing w:after="0" w:line="240" w:lineRule="auto"/>
              <w:ind w:right="103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3" w:author="Đặng Thị Mai Vân" w:date="2022-01-18T16:32:00Z">
              <w:tcPr>
                <w:tcW w:w="11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4869DE" w14:textId="02FAAA6F" w:rsidR="002E7230" w:rsidRPr="00B84F09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del w:id="474" w:author="Đặng Thị Mai Vân" w:date="2022-01-18T16:29:00Z">
              <w:r w:rsidRPr="00B84F09" w:rsidDel="00F00DF7">
                <w:rPr>
                  <w:rFonts w:ascii="Arial" w:eastAsia="Times New Roman" w:hAnsi="Arial" w:cs="Arial"/>
                  <w:b/>
                  <w:bCs/>
                  <w:sz w:val="16"/>
                  <w:szCs w:val="16"/>
                  <w:lang w:val="en-US"/>
                </w:rPr>
                <w:delText>(&gt;&gt;6)</w:delText>
              </w:r>
            </w:del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75" w:author="Đặng Thị Mai Vân" w:date="2022-01-18T16:32:00Z">
              <w:tcPr>
                <w:tcW w:w="55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89382EC" w14:textId="61EF49D0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T1 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76" w:author="Đặng Thị Mai Vân" w:date="2022-01-18T16:32:00Z">
              <w:tcPr>
                <w:tcW w:w="55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E1290E4" w14:textId="33EF999D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T2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77" w:author="Đặng Thị Mai Vân" w:date="2022-01-18T16:32:00Z">
              <w:tcPr>
                <w:tcW w:w="55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7847D1A" w14:textId="09E4E8D7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84F0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</w:t>
            </w: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78" w:author="Đặng Thị Mai Vân" w:date="2022-01-18T16:32:00Z">
              <w:tcPr>
                <w:tcW w:w="102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EF36FF2" w14:textId="3FC4D070" w:rsidR="002E7230" w:rsidRPr="006F2AEC" w:rsidRDefault="002E7230" w:rsidP="005B7E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HỘ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79" w:author="Đặng Thị Mai Vân" w:date="2022-01-18T16:32:00Z">
              <w:tcPr>
                <w:tcW w:w="85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30D0C11B" w14:textId="2759E6E7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HỘ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80" w:author="Đặng Thị Mai Vân" w:date="2022-01-18T16:32:00Z">
              <w:tcPr>
                <w:tcW w:w="85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38CF6B8" w14:textId="306FF230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NGƯỜI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81" w:author="Đặng Thị Mai Vân" w:date="2022-01-18T16:32:00Z">
              <w:tcPr>
                <w:tcW w:w="85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1E1D68F" w14:textId="5ACA2B81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NGƯỜI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82" w:author="Đặng Thị Mai Vân" w:date="2022-01-18T16:32:00Z">
              <w:tcPr>
                <w:tcW w:w="85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FF108B6" w14:textId="1C625ED1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HỘ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83" w:author="Đặng Thị Mai Vân" w:date="2022-01-18T16:32:00Z">
              <w:tcPr>
                <w:tcW w:w="85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CE80303" w14:textId="5CC01402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HỘ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84" w:author="Đặng Thị Mai Vân" w:date="2022-01-18T16:32:00Z">
              <w:tcPr>
                <w:tcW w:w="85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BC85C35" w14:textId="10C3ADFD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HỘ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485" w:author="Đặng Thị Mai Vân" w:date="2022-01-18T16:32:00Z">
              <w:tcPr>
                <w:tcW w:w="84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1FA98E6" w14:textId="0C36ADB5" w:rsidR="002E7230" w:rsidRPr="006F2AEC" w:rsidRDefault="002E7230" w:rsidP="005B7E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6F2AE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HỘ</w:t>
            </w:r>
          </w:p>
        </w:tc>
      </w:tr>
    </w:tbl>
    <w:p w14:paraId="2BBA0E3D" w14:textId="2B788E56" w:rsidR="00B84F09" w:rsidRDefault="00B84F09" w:rsidP="00140C35">
      <w:pPr>
        <w:spacing w:after="0"/>
        <w:ind w:left="142" w:hanging="142"/>
        <w:rPr>
          <w:ins w:id="486" w:author="Đặng Thị Mai Vân" w:date="2022-01-18T16:17:00Z"/>
        </w:rPr>
      </w:pPr>
    </w:p>
    <w:p w14:paraId="4AF94F09" w14:textId="77777777" w:rsidR="00BC6D5C" w:rsidRDefault="00BC6D5C" w:rsidP="00140C35">
      <w:pPr>
        <w:spacing w:after="0"/>
        <w:ind w:left="142" w:hanging="142"/>
      </w:pPr>
    </w:p>
    <w:p w14:paraId="5B3F6D9C" w14:textId="77777777" w:rsidR="00256CF3" w:rsidRDefault="00256CF3" w:rsidP="00120F32">
      <w:pPr>
        <w:spacing w:after="0"/>
        <w:ind w:left="142" w:hanging="142"/>
        <w:rPr>
          <w:rFonts w:ascii="Arial" w:hAnsi="Arial" w:cs="Arial"/>
          <w:b/>
          <w:bCs/>
        </w:rPr>
      </w:pPr>
    </w:p>
    <w:p w14:paraId="4936098B" w14:textId="69BEE40B" w:rsidR="00120F32" w:rsidRPr="00521878" w:rsidRDefault="00120F32" w:rsidP="00120F32">
      <w:pPr>
        <w:spacing w:after="0"/>
        <w:ind w:left="142" w:hanging="142"/>
        <w:rPr>
          <w:rFonts w:ascii="Arial" w:hAnsi="Arial" w:cs="Arial"/>
          <w:b/>
          <w:bCs/>
          <w:lang w:val="en-US"/>
        </w:rPr>
      </w:pPr>
      <w:r w:rsidRPr="00521878">
        <w:rPr>
          <w:rFonts w:ascii="Arial" w:hAnsi="Arial" w:cs="Arial"/>
          <w:b/>
          <w:bCs/>
        </w:rPr>
        <w:lastRenderedPageBreak/>
        <w:t>MỤC 2. TÌNH TRẠNG KINH TẾ CHUNG VÀ CÁC CHƯƠNG TRÌNH TRỢ GIÚP, CỨU TRỢ</w:t>
      </w:r>
      <w:r w:rsidRPr="00521878">
        <w:rPr>
          <w:rFonts w:ascii="Arial" w:hAnsi="Arial" w:cs="Arial"/>
          <w:b/>
          <w:bCs/>
          <w:lang w:val="en-US"/>
        </w:rPr>
        <w:t xml:space="preserve"> (hết)</w:t>
      </w:r>
    </w:p>
    <w:tbl>
      <w:tblPr>
        <w:tblW w:w="17127" w:type="dxa"/>
        <w:tblInd w:w="-851" w:type="dxa"/>
        <w:tblLook w:val="04A0" w:firstRow="1" w:lastRow="0" w:firstColumn="1" w:lastColumn="0" w:noHBand="0" w:noVBand="1"/>
      </w:tblPr>
      <w:tblGrid>
        <w:gridCol w:w="566"/>
        <w:gridCol w:w="1561"/>
        <w:gridCol w:w="425"/>
        <w:gridCol w:w="776"/>
        <w:gridCol w:w="301"/>
        <w:gridCol w:w="483"/>
        <w:gridCol w:w="248"/>
        <w:gridCol w:w="244"/>
        <w:gridCol w:w="556"/>
        <w:gridCol w:w="9"/>
        <w:gridCol w:w="894"/>
        <w:gridCol w:w="383"/>
        <w:gridCol w:w="9"/>
        <w:gridCol w:w="689"/>
        <w:gridCol w:w="344"/>
        <w:gridCol w:w="721"/>
        <w:gridCol w:w="1042"/>
        <w:gridCol w:w="425"/>
        <w:gridCol w:w="853"/>
        <w:gridCol w:w="312"/>
        <w:gridCol w:w="1096"/>
        <w:gridCol w:w="306"/>
        <w:gridCol w:w="126"/>
        <w:gridCol w:w="422"/>
        <w:gridCol w:w="427"/>
        <w:gridCol w:w="1374"/>
        <w:gridCol w:w="223"/>
        <w:gridCol w:w="294"/>
        <w:gridCol w:w="59"/>
        <w:gridCol w:w="177"/>
        <w:gridCol w:w="318"/>
        <w:gridCol w:w="236"/>
        <w:gridCol w:w="227"/>
        <w:gridCol w:w="236"/>
        <w:gridCol w:w="765"/>
      </w:tblGrid>
      <w:tr w:rsidR="00C249EF" w:rsidRPr="00521878" w14:paraId="67E6D0FB" w14:textId="77777777" w:rsidTr="004D1B5D">
        <w:trPr>
          <w:gridAfter w:val="6"/>
          <w:wAfter w:w="1959" w:type="dxa"/>
          <w:trHeight w:val="201"/>
        </w:trPr>
        <w:tc>
          <w:tcPr>
            <w:tcW w:w="15168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1EE9" w14:textId="155E8C74" w:rsidR="00D2238A" w:rsidRPr="00521878" w:rsidRDefault="00D2238A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2187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8. Có bao nhiêu đợt/vụ thiên tai, hoả hoạn hay bệnh dịch xảy ra đối với xã này trong 3 năm qua?   NẾU =0&gt;&gt;MỤC 3     SỐ ĐỢT/VỤ</w:t>
            </w:r>
          </w:p>
          <w:p w14:paraId="73719826" w14:textId="60684F31" w:rsidR="00D2238A" w:rsidRPr="00521878" w:rsidRDefault="00D2238A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025892" w:rsidRPr="00853EDD" w14:paraId="08CDDC10" w14:textId="77777777" w:rsidTr="004D1B5D">
        <w:trPr>
          <w:gridAfter w:val="1"/>
          <w:wAfter w:w="765" w:type="dxa"/>
          <w:trHeight w:val="11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0BAC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7AD6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23CE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7B4A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9D79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11C2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2169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7C22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E6AA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EF16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E4FA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1752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9016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7A07" w14:textId="594CF380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36CE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7BFD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7C1E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5142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19F6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A2B2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6692" w14:textId="77777777" w:rsidR="00853EDD" w:rsidRPr="00853EDD" w:rsidRDefault="00853EDD" w:rsidP="0085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0D5B" w:rsidRPr="00853EDD" w14:paraId="56226B18" w14:textId="77777777" w:rsidTr="00812295">
        <w:trPr>
          <w:gridAfter w:val="6"/>
          <w:wAfter w:w="1959" w:type="dxa"/>
          <w:trHeight w:val="3486"/>
        </w:trPr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8635E" w14:textId="7F937F06" w:rsidR="001065C7" w:rsidRDefault="00770D5B" w:rsidP="005263D5">
            <w:pPr>
              <w:spacing w:before="120" w:after="168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  <w:r w:rsidRPr="004D000A">
              <w:rPr>
                <w:rFonts w:ascii="Arial" w:hAnsi="Arial" w:cs="Arial"/>
              </w:rPr>
              <w:t xml:space="preserve"> </w:t>
            </w: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Xin hãy liệt kê 5 đợt/v</w:t>
            </w:r>
            <w:ins w:id="487" w:author="Đặng Thị Mai Vân" w:date="2022-01-19T15:53:00Z">
              <w:r w:rsidR="00BD101B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ụ</w:t>
              </w:r>
            </w:ins>
            <w:del w:id="488" w:author="Đặng Thị Mai Vân" w:date="2022-01-19T15:53:00Z">
              <w:r w:rsidRPr="004D000A" w:rsidDel="00BD101B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ô</w:delText>
              </w:r>
            </w:del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thiên tai, hoả hoạn hay bệnh dịch xảy ra trong 3 năm qua, bắt đầu từ đợt/v</w:t>
            </w:r>
            <w:ins w:id="489" w:author="Đặng Thị Mai Vân" w:date="2022-01-19T15:53:00Z">
              <w:r w:rsidR="00BD101B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ụ</w:t>
              </w:r>
            </w:ins>
            <w:del w:id="490" w:author="Đặng Thị Mai Vân" w:date="2022-01-19T15:53:00Z">
              <w:r w:rsidRPr="004D000A" w:rsidDel="00BD101B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ô</w:delText>
              </w:r>
            </w:del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gần đây nhất</w:t>
            </w:r>
            <w:r w:rsidR="00C7004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?</w:t>
            </w:r>
          </w:p>
          <w:p w14:paraId="5C801060" w14:textId="642E0811" w:rsidR="00C70047" w:rsidRPr="004D000A" w:rsidRDefault="00C70047" w:rsidP="005263D5">
            <w:pPr>
              <w:spacing w:before="120" w:after="168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93BC4" w14:textId="3076376A" w:rsidR="00770D5B" w:rsidRPr="004D000A" w:rsidRDefault="00770D5B" w:rsidP="00892398">
            <w:pPr>
              <w:spacing w:after="8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 [...] xảy ra khi nào?</w:t>
            </w:r>
          </w:p>
          <w:p w14:paraId="4238A537" w14:textId="77777777" w:rsidR="006C72DC" w:rsidRPr="004D000A" w:rsidRDefault="006C72DC" w:rsidP="00892398">
            <w:pPr>
              <w:spacing w:after="8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206C317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087730FC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5F9EEF1D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6F4814E2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3B560AC7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6EE844B0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5FA01051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1A9EE159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5C37D8B7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3801266A" w14:textId="6581C5F6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204C" w14:textId="1227024E" w:rsidR="00770D5B" w:rsidRPr="004D000A" w:rsidRDefault="00770D5B" w:rsidP="00F73D05">
            <w:pPr>
              <w:spacing w:after="8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11. Có bao nhiêu hộ trong xã chịu ảnh hưởng của […]?</w:t>
            </w:r>
          </w:p>
          <w:p w14:paraId="7D901D35" w14:textId="77777777" w:rsidR="006C72DC" w:rsidRPr="004D000A" w:rsidRDefault="006C72DC" w:rsidP="00F73D05">
            <w:pPr>
              <w:spacing w:after="8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EA14D6E" w14:textId="77777777" w:rsidR="00495ECF" w:rsidRPr="004D000A" w:rsidRDefault="00495ECF" w:rsidP="00F73D05">
            <w:pPr>
              <w:spacing w:after="8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F2B8DCC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EDD57" w14:textId="1CBD8745" w:rsidR="00770D5B" w:rsidRPr="004D000A" w:rsidRDefault="00770D5B" w:rsidP="002A45B3">
            <w:pPr>
              <w:spacing w:after="14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12. Xã có nhận được cứu trợ do […] không?</w:t>
            </w:r>
          </w:p>
          <w:p w14:paraId="2DFB3636" w14:textId="77777777" w:rsidR="006C72DC" w:rsidRPr="004D000A" w:rsidRDefault="006C72DC" w:rsidP="002A45B3">
            <w:pPr>
              <w:spacing w:after="14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E3E2DCB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64EB840E" w14:textId="226FA0C3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30" w:type="dxa"/>
            <w:gridSpan w:val="6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133EA" w14:textId="6ACA5E34" w:rsidR="00770D5B" w:rsidRPr="004D000A" w:rsidRDefault="00770D5B" w:rsidP="00305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13. Các nguồn cứu trợ xã nhận được do […]?</w:t>
            </w:r>
          </w:p>
          <w:p w14:paraId="708CD538" w14:textId="65DCA793" w:rsidR="00770D5B" w:rsidRPr="004D000A" w:rsidRDefault="00770D5B" w:rsidP="00305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D159156" w14:textId="77777777" w:rsidR="00770D5B" w:rsidRPr="004D000A" w:rsidRDefault="00770D5B" w:rsidP="00305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803EA10" w14:textId="593739C8" w:rsidR="00770D5B" w:rsidRPr="004D000A" w:rsidRDefault="00770D5B" w:rsidP="00305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5E41692" w14:textId="195B8EC9" w:rsidR="00770D5B" w:rsidRPr="004D000A" w:rsidRDefault="00770D5B" w:rsidP="0030522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LIỆT KÊ THEO MỨC ĐỘ QUAN TRỌNG.</w:t>
            </w:r>
          </w:p>
          <w:p w14:paraId="68816E56" w14:textId="4872D7B9" w:rsidR="006C72DC" w:rsidRPr="004D000A" w:rsidRDefault="006C72DC" w:rsidP="0030522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78CA9F0F" w14:textId="1044EDE6" w:rsidR="006C72DC" w:rsidRPr="004D000A" w:rsidRDefault="006C72DC" w:rsidP="0030522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F675650" w14:textId="7A671905" w:rsidR="006C72DC" w:rsidRPr="004D000A" w:rsidRDefault="006C72DC" w:rsidP="0030522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6037CC7A" w14:textId="57AC414E" w:rsidR="006C72DC" w:rsidRPr="004D000A" w:rsidRDefault="006C72DC" w:rsidP="0030522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06523723" w14:textId="1B19FF7A" w:rsidR="006C72DC" w:rsidRPr="004D000A" w:rsidRDefault="006C72DC" w:rsidP="0030522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4F6AA2EB" w14:textId="77777777" w:rsidR="006C72DC" w:rsidRPr="004D000A" w:rsidRDefault="006C72DC" w:rsidP="0030522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36B0A2EB" w14:textId="2A42C34B" w:rsidR="00770D5B" w:rsidRPr="004D000A" w:rsidRDefault="00770D5B" w:rsidP="00305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28CFFC3" w14:textId="77777777" w:rsidR="00770D5B" w:rsidRPr="004D000A" w:rsidRDefault="00770D5B" w:rsidP="00773DF1">
            <w:pPr>
              <w:spacing w:after="14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A35E8B9" w14:textId="7CC89AA3" w:rsidR="00770D5B" w:rsidRPr="004D000A" w:rsidRDefault="00770D5B" w:rsidP="003052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54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E1F83" w14:textId="673EF3F0" w:rsidR="00770D5B" w:rsidRPr="004D000A" w:rsidRDefault="00425282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21878"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31F9B2" wp14:editId="6E1C966D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-367665</wp:posOffset>
                      </wp:positionV>
                      <wp:extent cx="701040" cy="228600"/>
                      <wp:effectExtent l="0" t="0" r="22860" b="19050"/>
                      <wp:wrapNone/>
                      <wp:docPr id="18498" name="Rectangle 1849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2773E54-48B9-4456-A5A6-94295661179F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1DF81" w14:textId="77777777" w:rsidR="00A63997" w:rsidRDefault="00A63997" w:rsidP="00A639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1F9B2" id="Rectangle 18498" o:spid="_x0000_s1026" style="position:absolute;margin-left:116.3pt;margin-top:-28.95pt;width:55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">
                      <v:textbox>
                        <w:txbxContent>
                          <w:p w14:paraId="0051DF81" w14:textId="77777777" w:rsidR="00A63997" w:rsidRDefault="00A63997" w:rsidP="00A639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0D5B"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14. Hình thức cứu trợ xã nhận được do […]?</w:t>
            </w:r>
          </w:p>
          <w:p w14:paraId="2228C609" w14:textId="3EB6FCA6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D0735D0" w14:textId="68A8274E" w:rsidR="00AD3DF2" w:rsidRPr="004D000A" w:rsidRDefault="00AD3DF2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5F8C4C3" w14:textId="03A13620" w:rsidR="00AD3DF2" w:rsidRPr="004D000A" w:rsidRDefault="00AD3DF2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AA60F76" w14:textId="2FAC17A8" w:rsidR="00AD3DF2" w:rsidRPr="004D000A" w:rsidRDefault="00AD3DF2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814502F" w14:textId="77777777" w:rsidR="00AD3DF2" w:rsidRPr="004D000A" w:rsidRDefault="00AD3DF2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C35E7E0" w14:textId="2B0D3762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51272DF" w14:textId="1FCDA30D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EF4F73D" w14:textId="06BDA243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4069DEC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8ABB150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6DBE4A43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3833E473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39CFF036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793F18B0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04A30650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7D35CD9A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141D8309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412DE0AA" w14:textId="4B38ADEF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95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7F24A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15. Trị giá các</w:t>
            </w:r>
          </w:p>
          <w:p w14:paraId="3486DEB2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khoản cứu trợ</w:t>
            </w:r>
          </w:p>
          <w:p w14:paraId="351A1607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nhận được do [....]</w:t>
            </w:r>
          </w:p>
          <w:p w14:paraId="44CBC955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bao gồm tiền mặt</w:t>
            </w:r>
          </w:p>
          <w:p w14:paraId="58F7A3F5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và hiện vật?</w:t>
            </w:r>
          </w:p>
          <w:p w14:paraId="2F59E54B" w14:textId="4207FDFE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47A7C7B9" w14:textId="0AA5E4DE" w:rsidR="00407C9F" w:rsidRPr="004D000A" w:rsidRDefault="00407C9F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949D844" w14:textId="40FA6459" w:rsidR="00407C9F" w:rsidRPr="004D000A" w:rsidRDefault="00407C9F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60E87449" w14:textId="50C1F913" w:rsidR="00407C9F" w:rsidRPr="004D000A" w:rsidRDefault="00407C9F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C7D1E9A" w14:textId="270BC57A" w:rsidR="00407C9F" w:rsidRPr="004D000A" w:rsidRDefault="00407C9F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9A39065" w14:textId="77777777" w:rsidR="00407C9F" w:rsidRPr="004D000A" w:rsidRDefault="00407C9F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BF2FE0F" w14:textId="74094E34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40A090B" w14:textId="3009B10E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EDA398D" w14:textId="14DEE3C4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5D48E53" w14:textId="0664E1DE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6739C1B6" w14:textId="2DC94892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DF1E0A2" w14:textId="6343674A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BDE63D1" w14:textId="0DA80BEA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2DDD253" w14:textId="77777777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810C356" w14:textId="26BE2851" w:rsidR="00770D5B" w:rsidRPr="004D000A" w:rsidRDefault="00770D5B" w:rsidP="00853E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614605" w:rsidRPr="00853EDD" w14:paraId="69E7E5B0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98DD" w14:textId="797149E6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HOẢ HOẠN...</w:t>
            </w:r>
            <w:r w:rsidR="00E758B7"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.................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3644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7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41E8" w14:textId="77777777" w:rsidR="00614605" w:rsidRPr="004D000A" w:rsidRDefault="00614605" w:rsidP="00586A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GHI ĐỦ 2</w:t>
            </w:r>
          </w:p>
          <w:p w14:paraId="118E4C35" w14:textId="77777777" w:rsidR="00614605" w:rsidRPr="004D000A" w:rsidRDefault="00614605" w:rsidP="00586A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CHỮ SỐ</w:t>
            </w:r>
          </w:p>
          <w:p w14:paraId="20A8A0E2" w14:textId="1B0E4886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030B5C7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67BA4531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6FFD67F4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5FB2E108" w14:textId="6789ED3B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78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034F" w14:textId="781B9E2E" w:rsidR="00614605" w:rsidRPr="004D000A" w:rsidRDefault="00614605" w:rsidP="00586A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GHI ĐỦ 4</w:t>
            </w:r>
          </w:p>
          <w:p w14:paraId="40EAD0FB" w14:textId="77777777" w:rsidR="00614605" w:rsidRPr="004D000A" w:rsidRDefault="00614605" w:rsidP="00586A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CHỮ SỐ</w:t>
            </w:r>
          </w:p>
          <w:p w14:paraId="0B5FFA83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C1A3872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14F46AD9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7FB3BD00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1A787515" w14:textId="2D66B5B8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04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7109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27E8" w14:textId="5CCB85B4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CÓ......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CD9E" w14:textId="0711598B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1</w:t>
            </w:r>
          </w:p>
        </w:tc>
        <w:tc>
          <w:tcPr>
            <w:tcW w:w="2805" w:type="dxa"/>
            <w:gridSpan w:val="5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BEEE8A0" w14:textId="486A403B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NHÀ NƯỚC CỨU TRỢ T.TIẾP TỪ  NGUỒN NGÂN SÁCH…</w:t>
            </w:r>
            <w:r w:rsidR="00547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………….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FCF42D" w14:textId="3F70F92C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2AA7" w14:textId="77FFCEEB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TIỀN.........................................................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2D5F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50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FB10" w14:textId="77777777" w:rsidR="00614605" w:rsidRPr="004D000A" w:rsidRDefault="00614605" w:rsidP="0058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568D8C55" w14:textId="0F4D6B74" w:rsidR="00614605" w:rsidRPr="004D000A" w:rsidRDefault="00614605" w:rsidP="00586A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6DEF57F2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120DD587" w14:textId="77777777" w:rsidR="00614605" w:rsidRPr="004D000A" w:rsidRDefault="00614605" w:rsidP="000D4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37C56433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2AA1CF4C" w14:textId="77777777" w:rsidR="00614605" w:rsidRPr="004D000A" w:rsidRDefault="00614605" w:rsidP="000D4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1C9A5720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680D2929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5BF0EF1F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45126150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6D2C06DD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4D102D18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04F29918" w14:textId="009EBF46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614605" w:rsidRPr="00853EDD" w14:paraId="2D615AF3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8515" w14:textId="06AAF3EC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BỆNH DỊCH</w:t>
            </w:r>
            <w:r w:rsidR="00E758B7"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…………….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1893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F07" w14:textId="49D5F8ED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287E" w14:textId="2B46D87C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421D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324A" w14:textId="6349105E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KHÔNG.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4654" w14:textId="3FA4EE35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2</w:t>
            </w:r>
          </w:p>
        </w:tc>
        <w:tc>
          <w:tcPr>
            <w:tcW w:w="2805" w:type="dxa"/>
            <w:gridSpan w:val="5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5FEEED0" w14:textId="6F35CA48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hAnsi="Arial" w:cs="Arial"/>
                <w:sz w:val="16"/>
                <w:szCs w:val="16"/>
              </w:rPr>
              <w:t>CÁC CƠ QUAN/DN N.NƯỚC QUYÊN GÓP........................</w:t>
            </w:r>
            <w:r w:rsidRPr="004D000A">
              <w:rPr>
                <w:rFonts w:ascii="Arial" w:hAnsi="Arial" w:cs="Arial"/>
                <w:sz w:val="16"/>
                <w:szCs w:val="16"/>
                <w:lang w:val="en-US"/>
              </w:rPr>
              <w:t>.....</w:t>
            </w:r>
            <w:r w:rsidR="0054743C">
              <w:rPr>
                <w:rFonts w:ascii="Arial" w:hAnsi="Arial" w:cs="Arial"/>
                <w:sz w:val="16"/>
                <w:szCs w:val="16"/>
                <w:lang w:val="en-US"/>
              </w:rPr>
              <w:t>...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362F1B0" w14:textId="353AD9E0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B95D" w14:textId="72C046E2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LƯƠNG THỰC/THỰC PHẨM...............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091C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9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6124" w14:textId="5B61EB52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14605" w:rsidRPr="00853EDD" w14:paraId="68678BAC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F0F3" w14:textId="2D536782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LŨ, LỤT.......</w:t>
            </w:r>
            <w:r w:rsidR="00E758B7"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....................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577E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7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DC31" w14:textId="3621A852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CE62" w14:textId="77FCEADC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6656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B7D3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8A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805" w:type="dxa"/>
            <w:gridSpan w:val="5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0FCB075" w14:textId="1D66294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hAnsi="Arial" w:cs="Arial"/>
                <w:sz w:val="16"/>
                <w:szCs w:val="16"/>
              </w:rPr>
              <w:t>CÁC CÔNG TY/DN TƯ NHÂN..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3143376" w14:textId="2DC52FF5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16E5" w14:textId="3863D15B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THUỐC MEN..........................................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5803" w14:textId="77777777" w:rsidR="00614605" w:rsidRPr="004D000A" w:rsidRDefault="00614605" w:rsidP="000D4A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9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C557" w14:textId="1BAAF3C1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14605" w:rsidRPr="00853EDD" w14:paraId="73B679B5" w14:textId="77777777" w:rsidTr="004D1B5D">
        <w:trPr>
          <w:trHeight w:val="201"/>
        </w:trPr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22FE" w14:textId="7F4D9196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BÃO, LỐC...</w:t>
            </w:r>
            <w:r w:rsidR="00E758B7"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.....................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5E7C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76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0A27" w14:textId="24A23FF3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B742" w14:textId="716DCA2B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4EEC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7573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7BB8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805" w:type="dxa"/>
            <w:gridSpan w:val="5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53245B3" w14:textId="0F33BE14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hAnsi="Arial" w:cs="Arial"/>
                <w:sz w:val="16"/>
                <w:szCs w:val="16"/>
              </w:rPr>
              <w:t>CÁC TỔ CHỨC ĐOÀN THỂ CHÍNH TRỊ/XH........................................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C780B7F" w14:textId="00CD8BB8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C053" w14:textId="02570280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QUẦN ÁO...............................................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70591F6" w14:textId="644844F8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9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6DA7" w14:textId="6FAF5FEA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46A1" w14:textId="77777777" w:rsidR="00614605" w:rsidRPr="00853EDD" w:rsidRDefault="00614605" w:rsidP="00B7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53ED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</w:tr>
      <w:tr w:rsidR="00614605" w:rsidRPr="00853EDD" w14:paraId="5416D574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1242" w14:textId="2E58CEA8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HẠN HÁN....</w:t>
            </w:r>
            <w:r w:rsidR="00E758B7"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....................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5168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7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2EFB" w14:textId="05EE251D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966E" w14:textId="4408C645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CB68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3FA0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DE3A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805" w:type="dxa"/>
            <w:gridSpan w:val="5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8FBC7F1" w14:textId="5A8558F9" w:rsidR="00614605" w:rsidRPr="004D000A" w:rsidRDefault="00614605" w:rsidP="00B72B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000A">
              <w:rPr>
                <w:rFonts w:ascii="Arial" w:hAnsi="Arial" w:cs="Arial"/>
                <w:sz w:val="16"/>
                <w:szCs w:val="16"/>
              </w:rPr>
              <w:t>CÁC Q.GIA/CÁC T.CHỨC QUỐC TẾ/</w:t>
            </w:r>
            <w:r w:rsidRPr="004D000A">
              <w:rPr>
                <w:rFonts w:ascii="Arial" w:hAnsi="Arial" w:cs="Arial"/>
              </w:rPr>
              <w:t xml:space="preserve"> </w:t>
            </w:r>
            <w:r w:rsidRPr="004D000A">
              <w:rPr>
                <w:rFonts w:ascii="Arial" w:hAnsi="Arial" w:cs="Arial"/>
                <w:sz w:val="16"/>
                <w:szCs w:val="16"/>
              </w:rPr>
              <w:t xml:space="preserve">CÁC TỔ CHỨC </w:t>
            </w:r>
            <w:r w:rsidR="0054743C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D000A">
              <w:rPr>
                <w:rFonts w:ascii="Arial" w:hAnsi="Arial" w:cs="Arial"/>
                <w:sz w:val="16"/>
                <w:szCs w:val="16"/>
              </w:rPr>
              <w:t>PHI CHÍNH PH</w:t>
            </w:r>
            <w:r w:rsidR="006879A1" w:rsidRPr="004D000A">
              <w:rPr>
                <w:rFonts w:ascii="Arial" w:hAnsi="Arial" w:cs="Arial"/>
                <w:sz w:val="16"/>
                <w:szCs w:val="16"/>
                <w:lang w:val="en-US"/>
              </w:rPr>
              <w:t>Ủ</w:t>
            </w:r>
            <w:r w:rsidR="0054743C">
              <w:rPr>
                <w:rFonts w:ascii="Arial" w:hAnsi="Arial" w:cs="Arial"/>
                <w:sz w:val="16"/>
                <w:szCs w:val="16"/>
                <w:lang w:val="en-US"/>
              </w:rPr>
              <w:t>………………………………..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0892FA4" w14:textId="6875D0C8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4E84" w14:textId="38EB7981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XÂY DỰNG............................................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F0AD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9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EAD5" w14:textId="7BCC072B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14605" w:rsidRPr="00853EDD" w14:paraId="318CB637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93CD8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SÂU BỆNH/ DỊCH BỆNH</w:t>
            </w:r>
          </w:p>
          <w:p w14:paraId="1BFA9DDA" w14:textId="7905ADFB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GIA SÚC/GIA CẦM…</w:t>
            </w:r>
            <w:r w:rsidR="00E758B7"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….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B07A872" w14:textId="20EB3D92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6639" w14:textId="4A9B0174" w:rsidR="00614605" w:rsidRPr="004D000A" w:rsidRDefault="00614605" w:rsidP="00B72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78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1D6F" w14:textId="17962A0F" w:rsidR="00614605" w:rsidRPr="004D000A" w:rsidRDefault="00614605" w:rsidP="00B72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  <w:p w14:paraId="4CB52C12" w14:textId="7948ED7C" w:rsidR="00614605" w:rsidRPr="004D000A" w:rsidRDefault="00614605" w:rsidP="00B72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9A0F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2464" w14:textId="78AB257E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05" w:type="dxa"/>
            <w:gridSpan w:val="5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4EA72F4" w14:textId="59D472AE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hAnsi="Arial" w:cs="Arial"/>
                <w:sz w:val="16"/>
                <w:szCs w:val="16"/>
              </w:rPr>
              <w:t>CÁ NHÂN............................</w:t>
            </w:r>
            <w:r w:rsidR="00F36A4E" w:rsidRPr="004D000A">
              <w:rPr>
                <w:rFonts w:ascii="Arial" w:hAnsi="Arial" w:cs="Arial"/>
                <w:sz w:val="16"/>
                <w:szCs w:val="16"/>
                <w:lang w:val="en-US"/>
              </w:rPr>
              <w:t>.....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7DFDC3B" w14:textId="0AD778AE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9D59" w14:textId="4DA57552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GIỐNG/VỐN/PHƯƠNG TIỆN SX.........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37F8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9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4E2B" w14:textId="481A2E72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14605" w:rsidRPr="00853EDD" w14:paraId="2ADDBCE7" w14:textId="77777777" w:rsidTr="00F02C04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739B6" w14:textId="2C3F4B1B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KHÁC</w:t>
            </w:r>
            <w:r w:rsidR="00B25A5B"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(GHI RÕ________)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043D" w14:textId="60402394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77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962FC" w14:textId="5455744E" w:rsidR="00614605" w:rsidRPr="004D000A" w:rsidRDefault="00614605" w:rsidP="00B72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37F5" w14:textId="12BC303C" w:rsidR="00614605" w:rsidRPr="004D000A" w:rsidRDefault="00614605" w:rsidP="00B72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4A086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0B73" w14:textId="58CA5406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E489C9" w14:textId="06E98316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hAnsi="Arial" w:cs="Arial"/>
                <w:sz w:val="16"/>
                <w:szCs w:val="16"/>
              </w:rPr>
              <w:t>NGUỒN KHÁC (GHI RÕ_____</w:t>
            </w:r>
            <w:r w:rsidR="006879A1" w:rsidRPr="004D000A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6FB4A" w14:textId="073D58FF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31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32EC8" w14:textId="2356EDCB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HÌNH THỨC KHÁC (GHI RÕ_______</w:t>
            </w:r>
            <w:r w:rsidR="004439F5"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93E2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9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5AF9" w14:textId="16F4BB0E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14605" w:rsidRPr="00853EDD" w14:paraId="22961D62" w14:textId="77777777" w:rsidTr="00F02C04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AACF96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A598E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7A4891" w14:textId="77777777" w:rsidR="00614605" w:rsidRPr="004D000A" w:rsidRDefault="00614605" w:rsidP="00B72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ED46A" w14:textId="77777777" w:rsidR="00614605" w:rsidRPr="004D000A" w:rsidRDefault="00614605" w:rsidP="00B72B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67DC5F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DF7B5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7AF935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4DABA" w14:textId="7618EE4D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1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981B10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31AA4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78780" w14:textId="77777777" w:rsidR="00614605" w:rsidRPr="004D000A" w:rsidRDefault="00614605" w:rsidP="00B72B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A91B1B" w:rsidRPr="00853EDD" w14:paraId="329EC3E7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A4B779" w14:textId="2873FA8F" w:rsidR="00A91B1B" w:rsidRPr="004D000A" w:rsidRDefault="00A91B1B" w:rsidP="00A91B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505C" w14:textId="654BCFE9" w:rsidR="00A91B1B" w:rsidRPr="004D000A" w:rsidRDefault="00A91B1B" w:rsidP="00A91B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50F3" w14:textId="7777777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THÁNG</w:t>
            </w:r>
          </w:p>
          <w:p w14:paraId="59573D22" w14:textId="650318E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EB10" w14:textId="7777777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NĂM</w:t>
            </w:r>
          </w:p>
          <w:p w14:paraId="2F00CAF4" w14:textId="53C3C2E0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6ACDD" w14:textId="7777777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SỐ HỘ</w:t>
            </w: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269EE" w14:textId="2110972C" w:rsidR="00A91B1B" w:rsidRPr="004D000A" w:rsidRDefault="00A91B1B" w:rsidP="00A91B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(&gt;&gt;MỤC 3)</w:t>
            </w: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CBB1" w14:textId="7777777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T1 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291D7" w14:textId="1DE1A313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T2</w:t>
            </w:r>
          </w:p>
        </w:tc>
        <w:tc>
          <w:tcPr>
            <w:tcW w:w="1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8666C" w14:textId="7200A18D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T3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A84F" w14:textId="7777777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4436A363" w14:textId="7777777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T1 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420AA" w14:textId="3C528149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4B955E61" w14:textId="7777777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T2</w:t>
            </w:r>
          </w:p>
        </w:tc>
        <w:tc>
          <w:tcPr>
            <w:tcW w:w="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8C67B" w14:textId="77777777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3EA1CEB9" w14:textId="710642E3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T3</w:t>
            </w:r>
          </w:p>
        </w:tc>
        <w:tc>
          <w:tcPr>
            <w:tcW w:w="1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EF93" w14:textId="5726FD41" w:rsidR="00A91B1B" w:rsidRPr="004D000A" w:rsidRDefault="00A91B1B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4D000A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NGHÌN ĐỒNG </w:t>
            </w:r>
          </w:p>
        </w:tc>
      </w:tr>
      <w:tr w:rsidR="00AF0977" w:rsidRPr="00853EDD" w14:paraId="50CA086D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ED48A1" w14:textId="77777777" w:rsidR="00AF0977" w:rsidRPr="004D000A" w:rsidRDefault="00AF0977" w:rsidP="00A91B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856B5" w14:textId="77777777" w:rsidR="00AF0977" w:rsidRPr="004D000A" w:rsidRDefault="00AF0977" w:rsidP="00A91B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307F0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46625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4F58C2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0CD09C" w14:textId="77777777" w:rsidR="00AF0977" w:rsidRPr="004D000A" w:rsidRDefault="00AF0977" w:rsidP="00A9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BCB1C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BD43B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993DA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A09C7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61399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ABB9C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C2026" w14:textId="77777777" w:rsidR="00AF0977" w:rsidRPr="004D000A" w:rsidRDefault="00AF0977" w:rsidP="00A91B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AF0977" w:rsidRPr="00853EDD" w14:paraId="497432D8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6B547" w14:textId="77777777" w:rsidR="00AF0977" w:rsidRPr="00853EDD" w:rsidRDefault="00AF0977" w:rsidP="00A9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5295A" w14:textId="77777777" w:rsidR="00AF0977" w:rsidRPr="00853EDD" w:rsidRDefault="00AF0977" w:rsidP="00A9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04340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DB46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B8CAEC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4D85F2" w14:textId="77777777" w:rsidR="00AF0977" w:rsidRPr="00853EDD" w:rsidRDefault="00AF0977" w:rsidP="00A91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84FF6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048F0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AFE58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C6A08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C9C9C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0CF22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299D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F0977" w:rsidRPr="00853EDD" w14:paraId="1093B787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AE9D3C" w14:textId="77777777" w:rsidR="00AF0977" w:rsidRPr="00853EDD" w:rsidRDefault="00AF0977" w:rsidP="00A9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2B9E7" w14:textId="77777777" w:rsidR="00AF0977" w:rsidRPr="00853EDD" w:rsidRDefault="00AF0977" w:rsidP="00A9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281C0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86A63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05FDF4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EC5700" w14:textId="77777777" w:rsidR="00AF0977" w:rsidRPr="00853EDD" w:rsidRDefault="00AF0977" w:rsidP="00A91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28147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65862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98E66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8E759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02AC2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51DD4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6478E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F0977" w:rsidRPr="00853EDD" w14:paraId="13DCC29D" w14:textId="77777777" w:rsidTr="004D1B5D">
        <w:trPr>
          <w:gridAfter w:val="6"/>
          <w:wAfter w:w="1959" w:type="dxa"/>
          <w:trHeight w:val="201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20846C" w14:textId="77777777" w:rsidR="00AF0977" w:rsidRPr="00853EDD" w:rsidRDefault="00AF0977" w:rsidP="00A9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D343" w14:textId="77777777" w:rsidR="00AF0977" w:rsidRPr="00853EDD" w:rsidRDefault="00AF0977" w:rsidP="00A9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99BBD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878CE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CF33D3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04204F" w14:textId="77777777" w:rsidR="00AF0977" w:rsidRPr="00853EDD" w:rsidRDefault="00AF0977" w:rsidP="00A91B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85DDF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638C8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4BC3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06276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E34FD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3ABDF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5B50" w14:textId="77777777" w:rsidR="00AF0977" w:rsidRPr="00853EDD" w:rsidRDefault="00AF0977" w:rsidP="00A91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35FB8540" w14:textId="71B22765" w:rsidR="00404FC5" w:rsidRDefault="00404FC5" w:rsidP="00140C35">
      <w:pPr>
        <w:spacing w:after="0"/>
        <w:ind w:left="142" w:hanging="142"/>
      </w:pPr>
    </w:p>
    <w:p w14:paraId="5A9E39D0" w14:textId="32411CA0" w:rsidR="00AF0977" w:rsidRDefault="00AF0977" w:rsidP="00140C35">
      <w:pPr>
        <w:spacing w:after="0"/>
        <w:ind w:left="142" w:hanging="142"/>
      </w:pPr>
    </w:p>
    <w:p w14:paraId="06F3F9F8" w14:textId="58C9493D" w:rsidR="00AF0977" w:rsidRDefault="00AF0977" w:rsidP="00140C35">
      <w:pPr>
        <w:spacing w:after="0"/>
        <w:ind w:left="142" w:hanging="142"/>
      </w:pPr>
    </w:p>
    <w:tbl>
      <w:tblPr>
        <w:tblW w:w="15059" w:type="dxa"/>
        <w:tblInd w:w="-567" w:type="dxa"/>
        <w:tblLayout w:type="fixed"/>
        <w:tblLook w:val="04A0" w:firstRow="1" w:lastRow="0" w:firstColumn="1" w:lastColumn="0" w:noHBand="0" w:noVBand="1"/>
        <w:tblPrChange w:id="491" w:author="Đặng Thị Mai Vân" w:date="2022-01-21T15:14:00Z">
          <w:tblPr>
            <w:tblW w:w="14742" w:type="dxa"/>
            <w:tblInd w:w="-567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67"/>
        <w:gridCol w:w="6552"/>
        <w:gridCol w:w="284"/>
        <w:gridCol w:w="535"/>
        <w:gridCol w:w="7121"/>
        <w:tblGridChange w:id="492">
          <w:tblGrid>
            <w:gridCol w:w="394"/>
            <w:gridCol w:w="6552"/>
            <w:gridCol w:w="284"/>
            <w:gridCol w:w="394"/>
            <w:gridCol w:w="7118"/>
          </w:tblGrid>
        </w:tblGridChange>
      </w:tblGrid>
      <w:tr w:rsidR="00F15A66" w:rsidRPr="00272F2D" w14:paraId="1F5BDF44" w14:textId="77777777" w:rsidTr="002F5222">
        <w:trPr>
          <w:trHeight w:val="274"/>
          <w:trPrChange w:id="493" w:author="Đặng Thị Mai Vân" w:date="2022-01-21T15:14:00Z">
            <w:trPr>
              <w:trHeight w:val="274"/>
            </w:trPr>
          </w:trPrChange>
        </w:trPr>
        <w:tc>
          <w:tcPr>
            <w:tcW w:w="150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4" w:author="Đặng Thị Mai Vân" w:date="2022-01-21T15:14:00Z">
              <w:tcPr>
                <w:tcW w:w="1474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88B386" w14:textId="314B6E03" w:rsidR="00F15A66" w:rsidRPr="00272F2D" w:rsidRDefault="00F15A66" w:rsidP="00272F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bookmarkStart w:id="495" w:name="RANGE!A1:E37"/>
            <w:r w:rsidRPr="00272F2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DANH MỤC NGÀNH KINH TẾ QUỐC DÂN</w:t>
            </w:r>
            <w:bookmarkEnd w:id="495"/>
          </w:p>
        </w:tc>
      </w:tr>
      <w:tr w:rsidR="00264911" w:rsidRPr="00272F2D" w14:paraId="32502470" w14:textId="77777777" w:rsidTr="002F5222">
        <w:trPr>
          <w:trHeight w:val="313"/>
          <w:trPrChange w:id="496" w:author="Đặng Thị Mai Vân" w:date="2022-01-21T15:14:00Z">
            <w:trPr>
              <w:trHeight w:val="31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49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2910766" w14:textId="77777777" w:rsidR="00272F2D" w:rsidRPr="00B06132" w:rsidRDefault="00272F2D" w:rsidP="00272F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49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0D5A9C6" w14:textId="2FB53C2A" w:rsidR="00272F2D" w:rsidRPr="00B06132" w:rsidRDefault="00272F2D" w:rsidP="00272F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N</w:t>
            </w:r>
            <w:r w:rsidR="00E65F1B"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Ô</w:t>
            </w: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NG NGHIỆP, LÂM NGHIỆP VÀ THUỶ SẢN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DEE2FB" w14:textId="77777777" w:rsidR="00272F2D" w:rsidRPr="00B06132" w:rsidRDefault="00272F2D" w:rsidP="00272F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0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74B666AF" w14:textId="77777777" w:rsidR="00272F2D" w:rsidRPr="00B06132" w:rsidRDefault="00272F2D" w:rsidP="00272F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0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148E4DEC" w14:textId="43264777" w:rsidR="00272F2D" w:rsidRPr="00B06132" w:rsidRDefault="00272F2D" w:rsidP="00272F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SẢN XUẤT VÀ PHÂN PHỐI ĐIỆN, KHÍ ĐỐT, NƯỚC N</w:t>
            </w:r>
            <w:r w:rsidR="0076361D"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Ó</w:t>
            </w: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NG, HƠI NƯỚC VÀ ĐIỀU</w:t>
            </w:r>
            <w:r w:rsidR="00ED7386"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HÒA KHÔNG KHÍ</w:t>
            </w:r>
          </w:p>
        </w:tc>
      </w:tr>
      <w:tr w:rsidR="00277D9C" w:rsidRPr="00272F2D" w14:paraId="3A5C9D94" w14:textId="77777777" w:rsidTr="002F5222">
        <w:trPr>
          <w:trHeight w:val="283"/>
          <w:trPrChange w:id="50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0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47929E06" w14:textId="77777777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0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5EC53501" w14:textId="6ABB2A76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Nông nghiệp và hoạt động dịch vụ cú liờn quan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8F459F" w14:textId="77777777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0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696ED1EE" w14:textId="75C3322A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0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B788A40" w14:textId="66274D93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và ph</w:t>
            </w:r>
            <w:r w:rsidR="00D605D0"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â</w:t>
            </w: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 phối điện, kh</w:t>
            </w:r>
            <w:r w:rsidR="00D605D0"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í</w:t>
            </w: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đốt, nước n</w:t>
            </w:r>
            <w:r w:rsidR="00D605D0"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ó</w:t>
            </w: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ng, hơi nước và điều </w:t>
            </w:r>
            <w:r w:rsidR="001506ED"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hòa không khí</w:t>
            </w:r>
          </w:p>
        </w:tc>
      </w:tr>
      <w:tr w:rsidR="00277D9C" w:rsidRPr="00272F2D" w14:paraId="2663F755" w14:textId="77777777" w:rsidTr="002F5222">
        <w:trPr>
          <w:trHeight w:val="283"/>
          <w:trPrChange w:id="50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0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0E1618ED" w14:textId="77777777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1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00C6EDA1" w14:textId="1BDB9A82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Lâm nghiệp và hoạt động dịch vụ có liên quan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96EF6F" w14:textId="77777777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1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B6C6D23" w14:textId="156739CB" w:rsidR="009E2F0C" w:rsidRPr="00B06132" w:rsidRDefault="009E2F0C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1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9A3A7AA" w14:textId="62FB9852" w:rsidR="009E2F0C" w:rsidRPr="00B06132" w:rsidRDefault="00591DB9" w:rsidP="009E2F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CUNG CẤP NƯỚC; HOẠT ĐỘNG QUẢN LÝ VÀ XỬ LÝ RÁC THẢI, NƯỚC THẢI</w:t>
            </w:r>
          </w:p>
        </w:tc>
      </w:tr>
      <w:tr w:rsidR="006145C9" w:rsidRPr="00272F2D" w14:paraId="275CAFF8" w14:textId="77777777" w:rsidTr="002F5222">
        <w:trPr>
          <w:trHeight w:val="283"/>
          <w:trPrChange w:id="51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1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641431CC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03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1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75C7489B" w14:textId="0162129D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Khai thác, nuôi trồng thuỷ sản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3958EB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1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8151DE4" w14:textId="4178ABC3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1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D288AAB" w14:textId="4D62252A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Khai thác, xử lý và cung cấp nước</w:t>
            </w:r>
          </w:p>
        </w:tc>
      </w:tr>
      <w:tr w:rsidR="006145C9" w:rsidRPr="00272F2D" w14:paraId="300E4C54" w14:textId="77777777" w:rsidTr="002F5222">
        <w:trPr>
          <w:trHeight w:val="283"/>
          <w:trPrChange w:id="52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2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9D77B83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2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4AAA0FD4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KHAI KHOÁNG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2E1D8A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2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9303C0D" w14:textId="4938A77B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37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2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A7CC7EB" w14:textId="1D7DF0C1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Thoát nước và xử lý nước thải</w:t>
            </w:r>
          </w:p>
        </w:tc>
      </w:tr>
      <w:tr w:rsidR="006145C9" w:rsidRPr="00272F2D" w14:paraId="0B04C8C7" w14:textId="77777777" w:rsidTr="002F5222">
        <w:trPr>
          <w:trHeight w:val="283"/>
          <w:trPrChange w:id="52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2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F92F0B5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05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2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3292074" w14:textId="19A262FF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Khai thác than cứng và than non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CECDAB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3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7B4F68E" w14:textId="0389D224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38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3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46392D5" w14:textId="594F6121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Hoạt động thu gom, xử lý và tiêu huỷ rác thải; tái chế phế liệu</w:t>
            </w:r>
          </w:p>
        </w:tc>
      </w:tr>
      <w:tr w:rsidR="006145C9" w:rsidRPr="00272F2D" w14:paraId="16C8376F" w14:textId="77777777" w:rsidTr="002F5222">
        <w:trPr>
          <w:trHeight w:val="283"/>
          <w:trPrChange w:id="53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3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51973423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06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3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0B8053F" w14:textId="74C5DE95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Khai thác dầu thụ và khớ đốt tự nhiờn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AE1642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3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798A9B0" w14:textId="554E15B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39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3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6B271E5" w14:textId="2FA3E872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Xử lý ô nhiễm và hoạt động quản lý chất thải khác</w:t>
            </w:r>
          </w:p>
        </w:tc>
      </w:tr>
      <w:tr w:rsidR="006145C9" w:rsidRPr="00272F2D" w14:paraId="3668FFCB" w14:textId="77777777" w:rsidTr="002F5222">
        <w:trPr>
          <w:trHeight w:val="283"/>
          <w:trPrChange w:id="53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3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1A035D9E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07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4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0E2B2408" w14:textId="6017B6C1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Khai thác quặng kim loại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121223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4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84E8A47" w14:textId="74779159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4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81B9D29" w14:textId="3E192485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XÂY DỰNG</w:t>
            </w:r>
          </w:p>
        </w:tc>
      </w:tr>
      <w:tr w:rsidR="006145C9" w:rsidRPr="00272F2D" w14:paraId="33BE4970" w14:textId="77777777" w:rsidTr="002F5222">
        <w:trPr>
          <w:trHeight w:val="283"/>
          <w:trPrChange w:id="54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4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7529D6AD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08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4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611D9312" w14:textId="4FB18D02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Khai khoáng khác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A00CDB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4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519F5F1" w14:textId="659AEA9D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41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4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FFCE3DC" w14:textId="0327833F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Xây dựng nhà các loại</w:t>
            </w:r>
          </w:p>
        </w:tc>
      </w:tr>
      <w:tr w:rsidR="006145C9" w:rsidRPr="00272F2D" w14:paraId="47D6BE92" w14:textId="77777777" w:rsidTr="002F5222">
        <w:trPr>
          <w:trHeight w:val="283"/>
          <w:trPrChange w:id="55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5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614115A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09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5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6AEA5DFE" w14:textId="50D27090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Hoạt động dịch vụ hỗ trợ khai thác mỏ và quặng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24D13C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5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B7BBD4A" w14:textId="1DE2C52E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42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5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519BF91" w14:textId="1FB33F85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Xây dựng cụng trình kỹ thuật dân dụng</w:t>
            </w:r>
          </w:p>
        </w:tc>
      </w:tr>
      <w:tr w:rsidR="006145C9" w:rsidRPr="00272F2D" w14:paraId="3AE5FEC0" w14:textId="77777777" w:rsidTr="002F5222">
        <w:trPr>
          <w:trHeight w:val="283"/>
          <w:trPrChange w:id="55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5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1459B6EA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5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50CAFA9C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CễNG NGHIỆP CHẾ BIẾN, CHẾ TẠO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D1714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6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96B1D07" w14:textId="3A989893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6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D456951" w14:textId="0B220F48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Hoạt động xây dựng chuyên dụng</w:t>
            </w:r>
          </w:p>
        </w:tc>
      </w:tr>
      <w:tr w:rsidR="006145C9" w:rsidRPr="00272F2D" w14:paraId="010BD7AD" w14:textId="77777777" w:rsidTr="002F5222">
        <w:trPr>
          <w:trHeight w:val="283"/>
          <w:trPrChange w:id="56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6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46AD9AD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6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22D9817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chế biến thực phẩm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3086D2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6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2B0DF4F" w14:textId="14F8D1F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6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673BC4E" w14:textId="34B0E266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BÁN BUÔN VÀ BÁN LẺ; SỬA CHỮA Ô TÔ, MÔ TÔ, XE MÁY VÀ XE CÓ ĐỘNG CƠ KHÁC</w:t>
            </w:r>
          </w:p>
        </w:tc>
      </w:tr>
      <w:tr w:rsidR="006145C9" w:rsidRPr="00272F2D" w14:paraId="1B9B74C1" w14:textId="77777777" w:rsidTr="002F5222">
        <w:trPr>
          <w:trHeight w:val="283"/>
          <w:trPrChange w:id="56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6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E5DCB6F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7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F523506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Sản xuất đồ uống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C8E1FF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7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892E407" w14:textId="33B90F34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7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642CC11" w14:textId="5D890EE3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Bán, sửa chữa ô tô, mô tô, xe máy và xe có động cơ khác</w:t>
            </w:r>
          </w:p>
        </w:tc>
      </w:tr>
      <w:tr w:rsidR="006145C9" w:rsidRPr="00272F2D" w14:paraId="5A66DF0A" w14:textId="77777777" w:rsidTr="002F5222">
        <w:trPr>
          <w:trHeight w:val="283"/>
          <w:trPrChange w:id="57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7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5DADC04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7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8375F5E" w14:textId="648BE7EE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sản phẩm thuốc lá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5271C9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7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8E427A7" w14:textId="6E0D01DD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7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3D2006A" w14:textId="040D6E9B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Bán buôn (trừ ô tô, mô tô, xe máy và xe có động cơ khác)</w:t>
            </w:r>
          </w:p>
        </w:tc>
      </w:tr>
      <w:tr w:rsidR="006145C9" w:rsidRPr="00272F2D" w14:paraId="6A74CA43" w14:textId="77777777" w:rsidTr="002F5222">
        <w:trPr>
          <w:trHeight w:val="283"/>
          <w:trPrChange w:id="58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8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37875847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8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5E5266DF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Dệt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415301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8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71A069B" w14:textId="1258D26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47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8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C7C5FD2" w14:textId="748C85B1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Bán lẻ (trừ ô tô, mô tô, xe máy và xe có động cơ khác)</w:t>
            </w:r>
          </w:p>
        </w:tc>
      </w:tr>
      <w:tr w:rsidR="006145C9" w:rsidRPr="00272F2D" w14:paraId="4DCAD212" w14:textId="77777777" w:rsidTr="002F5222">
        <w:trPr>
          <w:trHeight w:val="283"/>
          <w:trPrChange w:id="58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8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1D80576A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8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5FA646A3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trang phục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F0BFD9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9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6FC9923" w14:textId="07AB0F6B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9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38B9B1E" w14:textId="4DF1D40E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VẬN TẢI KHO BÃI</w:t>
            </w:r>
          </w:p>
        </w:tc>
      </w:tr>
      <w:tr w:rsidR="006145C9" w:rsidRPr="00272F2D" w14:paraId="597CB160" w14:textId="77777777" w:rsidTr="002F5222">
        <w:trPr>
          <w:trHeight w:val="283"/>
          <w:trPrChange w:id="59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9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78E9E642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9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40337D7E" w14:textId="1E62C5A0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da và các sản phẩm có liên quan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622D02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9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B655E39" w14:textId="5161078F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49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59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ADC88E5" w14:textId="126BD710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Vận tải đường sắt, đường bộ và vận tải đường ống</w:t>
            </w:r>
          </w:p>
        </w:tc>
      </w:tr>
      <w:tr w:rsidR="006145C9" w:rsidRPr="00272F2D" w14:paraId="1B6FE2A9" w14:textId="77777777" w:rsidTr="002F5222">
        <w:trPr>
          <w:trHeight w:val="283"/>
          <w:trPrChange w:id="59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59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1FAD9734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60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618E6BDF" w14:textId="26B6BF2D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Chế biến gỗ và sản xuất sản phẩm từ gỗ, tre, nứa (trừ giường, tủ, bàn ghế); sản xuất sản phẩm từ rơm, rạ và vật liệu tết bền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CD3CE1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0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FA548AB" w14:textId="4E2639AF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0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2E1CC85" w14:textId="2B7FC33F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Vận tải đường thủy</w:t>
            </w:r>
          </w:p>
        </w:tc>
      </w:tr>
      <w:tr w:rsidR="006145C9" w:rsidRPr="00272F2D" w14:paraId="0E4CACF0" w14:textId="77777777" w:rsidTr="002F5222">
        <w:trPr>
          <w:trHeight w:val="283"/>
          <w:trPrChange w:id="60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  <w:tcPrChange w:id="60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</w:tcPrChange>
          </w:tcPr>
          <w:p w14:paraId="2E5726CA" w14:textId="64B058E0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0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077F277" w14:textId="5C4E7233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giấy và sản phẩm từ giấy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9DAC53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0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FE8D7F9" w14:textId="5F72051A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51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0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2B253FC" w14:textId="343A9FA5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Vận tải hàng không</w:t>
            </w:r>
          </w:p>
        </w:tc>
      </w:tr>
      <w:tr w:rsidR="006145C9" w:rsidRPr="00272F2D" w14:paraId="52D4FBD9" w14:textId="77777777" w:rsidTr="002F5222">
        <w:trPr>
          <w:trHeight w:val="283"/>
          <w:trPrChange w:id="61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1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E93241F" w14:textId="487FECC9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1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DDD74D4" w14:textId="772B83BC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In, sao chép bản ghi các loại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D7D25E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1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9AE2275" w14:textId="480B57AE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52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1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86CD932" w14:textId="762F86C6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Kho bãi và các hoạt động hỗ trợ cho vận tải</w:t>
            </w:r>
          </w:p>
        </w:tc>
      </w:tr>
      <w:tr w:rsidR="006145C9" w:rsidRPr="00272F2D" w14:paraId="3F8DD805" w14:textId="77777777" w:rsidTr="002F5222">
        <w:trPr>
          <w:trHeight w:val="283"/>
          <w:trPrChange w:id="61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1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FCEA5DF" w14:textId="4F2BCC3A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1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5BE4762" w14:textId="5E46B166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than cốc, sản phẩm dầu mỏ tinh chế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C55F9B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2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1F19174" w14:textId="18524E99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2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B65E84E" w14:textId="289DF004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Bưu chính và chuyển phát</w:t>
            </w:r>
          </w:p>
        </w:tc>
      </w:tr>
      <w:tr w:rsidR="006145C9" w:rsidRPr="00272F2D" w14:paraId="718AED97" w14:textId="77777777" w:rsidTr="002F5222">
        <w:trPr>
          <w:trHeight w:val="283"/>
          <w:trPrChange w:id="62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2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FA51002" w14:textId="59107836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2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A63EE8D" w14:textId="7FC6DD33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hoá chất và sản phẩm hoá chất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C35830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2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F1AEF6C" w14:textId="3F956A8C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2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75FCEBD" w14:textId="4E0D984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DỊCH VỤ LƯU TRÚ VÀ ĂN UỐNG</w:t>
            </w:r>
          </w:p>
        </w:tc>
      </w:tr>
      <w:tr w:rsidR="006145C9" w:rsidRPr="00272F2D" w14:paraId="673E0339" w14:textId="77777777" w:rsidTr="002F5222">
        <w:trPr>
          <w:trHeight w:val="283"/>
          <w:trPrChange w:id="62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2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9C9BE40" w14:textId="2BBB628A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3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B949BF4" w14:textId="645AC1BC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thuốc, hoá dược và dược liệu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3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2FBF7A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3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5D16B03" w14:textId="7A97B8ED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3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E0314B3" w14:textId="299E53D6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Dịch vụ lưu trú</w:t>
            </w:r>
          </w:p>
        </w:tc>
      </w:tr>
      <w:tr w:rsidR="006145C9" w:rsidRPr="00272F2D" w14:paraId="6AC5D3C4" w14:textId="77777777" w:rsidTr="002F5222">
        <w:trPr>
          <w:trHeight w:val="283"/>
          <w:trPrChange w:id="63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3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10E86A2" w14:textId="3AA22D9D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3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54FE864" w14:textId="7ABCBA9F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sản phẩm từ cao su và plastic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3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93219D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3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87D6359" w14:textId="3A02F669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3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D59029B" w14:textId="1EB3E06E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Dịch vụ ăn uống</w:t>
            </w:r>
          </w:p>
        </w:tc>
      </w:tr>
      <w:tr w:rsidR="006145C9" w:rsidRPr="00272F2D" w14:paraId="48162CE9" w14:textId="77777777" w:rsidTr="002F5222">
        <w:trPr>
          <w:trHeight w:val="283"/>
          <w:trPrChange w:id="64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4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259EFC7" w14:textId="355056C1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4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F507C96" w14:textId="1C5061D0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sản phẩm từ khoáng phi kim loại khác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C8516C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4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8E8684A" w14:textId="3C8217D9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4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6F5A05E" w14:textId="75B59DF8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THÔNG TIN VÀ TRUYỀN THÔNG  </w:t>
            </w:r>
          </w:p>
        </w:tc>
      </w:tr>
      <w:tr w:rsidR="006145C9" w:rsidRPr="00272F2D" w14:paraId="6B1EE638" w14:textId="77777777" w:rsidTr="002F5222">
        <w:trPr>
          <w:trHeight w:val="283"/>
          <w:trPrChange w:id="64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4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5C5BCBD" w14:textId="01AEFF02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4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DE66D2F" w14:textId="31799844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Sản xuất kim loại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F78BB3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5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2B733E3" w14:textId="537A3445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5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94E47A3" w14:textId="12341A9A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Hoạt động xuất bản</w:t>
            </w:r>
          </w:p>
        </w:tc>
      </w:tr>
      <w:tr w:rsidR="006145C9" w:rsidRPr="00272F2D" w14:paraId="2E02E8C7" w14:textId="77777777" w:rsidTr="002F5222">
        <w:trPr>
          <w:trHeight w:val="283"/>
          <w:trPrChange w:id="65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5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B72E06A" w14:textId="20D32673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5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11815E8" w14:textId="431CD7FF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sản phẩm từ kim loại đúc sẵn (trừ máy móc, thiết bị)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0D1F20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5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66FF127" w14:textId="73ED501F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5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F835FE7" w14:textId="7227AEB8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Hoạt động điện ảnh, sản xuất chương trình truyền hình, ghi âm và xuất bản nhạc</w:t>
            </w:r>
          </w:p>
        </w:tc>
      </w:tr>
      <w:tr w:rsidR="006145C9" w:rsidRPr="00272F2D" w14:paraId="11310020" w14:textId="77777777" w:rsidTr="002F5222">
        <w:trPr>
          <w:trHeight w:val="283"/>
          <w:trPrChange w:id="65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5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0A8D530" w14:textId="6AD6C64E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6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8076370" w14:textId="330B0B0C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sản phẩm điện tử, mỏy vi tính và sản phẩm quang học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7E80BA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6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61D2C86" w14:textId="597BC7D2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6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841D90F" w14:textId="7CADBAB9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Hoạt động phát thanh, truyền hình</w:t>
            </w:r>
          </w:p>
        </w:tc>
      </w:tr>
      <w:tr w:rsidR="006145C9" w:rsidRPr="00272F2D" w14:paraId="15595524" w14:textId="77777777" w:rsidTr="002F5222">
        <w:trPr>
          <w:trHeight w:val="283"/>
          <w:trPrChange w:id="66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6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FDE7FDA" w14:textId="4A5C420E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6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5DB98D3" w14:textId="505EE80E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thiết bị điện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82AD32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6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43B2922" w14:textId="2FE13994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6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CA5F29D" w14:textId="6E6AABAB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Viễn thông</w:t>
            </w:r>
          </w:p>
        </w:tc>
      </w:tr>
      <w:tr w:rsidR="006145C9" w:rsidRPr="00272F2D" w14:paraId="12DC2D49" w14:textId="77777777" w:rsidTr="002F5222">
        <w:trPr>
          <w:trHeight w:val="283"/>
          <w:trPrChange w:id="67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7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F241355" w14:textId="63F93A2C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7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60661C5" w14:textId="5B8131AD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máy móc, thiết bị chưa được phân vào đâu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E19DC0" w14:textId="77777777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7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36DD120" w14:textId="0D48B536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62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7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6FC9490" w14:textId="395C9649" w:rsidR="006145C9" w:rsidRPr="00B06132" w:rsidRDefault="006145C9" w:rsidP="006145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Lập trình máy vi tính, dịch vụ tư vấn và các hoạt động khác liên quan đến máy vi tính </w:t>
            </w:r>
          </w:p>
        </w:tc>
      </w:tr>
      <w:tr w:rsidR="00572F65" w:rsidRPr="00272F2D" w14:paraId="4E11D417" w14:textId="77777777" w:rsidTr="002F5222">
        <w:trPr>
          <w:trHeight w:val="283"/>
          <w:trPrChange w:id="67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7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3C1FC3F" w14:textId="1E17A70D" w:rsidR="00572F65" w:rsidRPr="00B06132" w:rsidRDefault="00572F65" w:rsidP="0057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7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3F6D59A" w14:textId="4250ACBE" w:rsidR="00572F65" w:rsidRPr="00B06132" w:rsidRDefault="00572F65" w:rsidP="0057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xe có động cơ, rơ moóc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6D512F" w14:textId="77777777" w:rsidR="00572F65" w:rsidRPr="00B06132" w:rsidRDefault="00572F65" w:rsidP="0057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8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FD0428D" w14:textId="291E8F63" w:rsidR="00572F65" w:rsidRPr="00B06132" w:rsidRDefault="00572F65" w:rsidP="0057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63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8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3960A32" w14:textId="146F99BE" w:rsidR="00572F65" w:rsidRPr="00B06132" w:rsidRDefault="00572F65" w:rsidP="00572F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Hoạt động dịch vụ thụng tin</w:t>
            </w:r>
          </w:p>
        </w:tc>
      </w:tr>
      <w:tr w:rsidR="00D2467E" w:rsidRPr="00272F2D" w14:paraId="2AC627D7" w14:textId="77777777" w:rsidTr="002F5222">
        <w:trPr>
          <w:trHeight w:val="283"/>
          <w:trPrChange w:id="68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8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D024B7A" w14:textId="4F5D3B5E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30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8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C1647FB" w14:textId="31BD57AB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phương tiện vận tải khác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8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D45F04" w14:textId="77777777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8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74E1FF4" w14:textId="63B3A8CD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8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B2CA516" w14:textId="03B693AD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HOẠT ĐỘNG TÀI CHÍNH, NGÂN HÀNG VÀ BẢO HIỂM </w:t>
            </w:r>
          </w:p>
        </w:tc>
      </w:tr>
      <w:tr w:rsidR="00D2467E" w:rsidRPr="00272F2D" w14:paraId="18943BEC" w14:textId="77777777" w:rsidTr="002F5222">
        <w:trPr>
          <w:trHeight w:val="283"/>
          <w:trPrChange w:id="68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8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EF33DD9" w14:textId="1CA8280D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9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4986009" w14:textId="7A153BFB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Sản xuất giường, tủ, bàn, ghế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9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A90793" w14:textId="77777777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9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3943EC2" w14:textId="0E4C1257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9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93886B2" w14:textId="176859D1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dịch vụ tài chính (trừ bảo hiểm và bảo hiểm xã hội)</w:t>
            </w:r>
          </w:p>
        </w:tc>
      </w:tr>
      <w:tr w:rsidR="00D2467E" w:rsidRPr="00272F2D" w14:paraId="29004823" w14:textId="77777777" w:rsidTr="002F5222">
        <w:trPr>
          <w:trHeight w:val="283"/>
          <w:trPrChange w:id="69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9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9CB9DBC" w14:textId="1BAB1468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9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36EF655" w14:textId="6430668A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Công nghiệp chế biến, chế tạo khác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9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ED0E32" w14:textId="77777777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9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B465C8B" w14:textId="194A61F9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69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5592C2B" w14:textId="75358761" w:rsidR="00D2467E" w:rsidRPr="00B06132" w:rsidRDefault="00D2467E" w:rsidP="00D246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 xml:space="preserve">Bảo hiểm, tái bảo hiểm và bảo hiểm xã hội (trừ bảo đảm xã hội </w:t>
            </w:r>
            <w:r w:rsidR="00741948" w:rsidRPr="00B06132">
              <w:rPr>
                <w:rFonts w:ascii="Arial" w:hAnsi="Arial" w:cs="Arial"/>
                <w:sz w:val="20"/>
                <w:szCs w:val="20"/>
              </w:rPr>
              <w:t>bắt buộc)</w:t>
            </w:r>
          </w:p>
        </w:tc>
      </w:tr>
      <w:tr w:rsidR="004C259F" w:rsidRPr="00272F2D" w14:paraId="62F2A428" w14:textId="77777777" w:rsidTr="002F5222">
        <w:trPr>
          <w:trHeight w:val="283"/>
          <w:trPrChange w:id="70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0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ADC2A61" w14:textId="1D615AC5" w:rsidR="004C259F" w:rsidRPr="00B06132" w:rsidRDefault="004C259F" w:rsidP="004C25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0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B527F8A" w14:textId="3AE4032B" w:rsidR="004C259F" w:rsidRPr="00B06132" w:rsidRDefault="004C259F" w:rsidP="004C25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Sửa chữa, bảo dưỡng và lắp đặt mỏy múc và thiết bị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0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F3A2BA" w14:textId="77777777" w:rsidR="004C259F" w:rsidRPr="00B06132" w:rsidRDefault="004C259F" w:rsidP="004C25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0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BB6B25B" w14:textId="769357D4" w:rsidR="004C259F" w:rsidRPr="00B06132" w:rsidRDefault="004C259F" w:rsidP="004C25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0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AE51F68" w14:textId="0D9D5D39" w:rsidR="004C259F" w:rsidRPr="00B06132" w:rsidRDefault="004C259F" w:rsidP="004C25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tài chính khác</w:t>
            </w:r>
          </w:p>
        </w:tc>
      </w:tr>
      <w:tr w:rsidR="00792C92" w:rsidRPr="00272F2D" w14:paraId="03A3D99B" w14:textId="77777777" w:rsidTr="002F5222">
        <w:trPr>
          <w:trHeight w:val="283"/>
          <w:trPrChange w:id="70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0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B7621EC" w14:textId="77777777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0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E003459" w14:textId="6BC4A24A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>HOẠT ĐỘNG KINH DOANH BẤT ĐỘNG SẢN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0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48E51D76" w14:textId="77777777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1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8A81D9F" w14:textId="77777777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1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48529DE" w14:textId="0CE10882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>GIÁO DỤC VÀ ĐÀO TẠO</w:t>
            </w:r>
          </w:p>
        </w:tc>
      </w:tr>
      <w:tr w:rsidR="00792C92" w:rsidRPr="00272F2D" w14:paraId="6FB1A66B" w14:textId="77777777" w:rsidTr="002F5222">
        <w:trPr>
          <w:trHeight w:val="283"/>
          <w:trPrChange w:id="71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1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DC07210" w14:textId="7192D908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1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AE48ADA" w14:textId="299CF454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kinh doanh bất động sản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1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2CAFD27F" w14:textId="478E8C64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1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02B0B01" w14:textId="30100FCF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1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E522065" w14:textId="733B54F5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Giáo dục và đào tạo</w:t>
            </w:r>
          </w:p>
        </w:tc>
      </w:tr>
      <w:tr w:rsidR="00792C92" w:rsidRPr="00272F2D" w14:paraId="272F7966" w14:textId="77777777" w:rsidTr="002F5222">
        <w:trPr>
          <w:trHeight w:val="283"/>
          <w:trPrChange w:id="71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1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F93784A" w14:textId="77777777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2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77A8CEA" w14:textId="05560E11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HOẠT ĐỘNG CHUYÊN MÔN, KHOA HỌC VÀ CÔNG NGHỆ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2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637CEBA3" w14:textId="77777777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2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A68A501" w14:textId="77777777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2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B8EFA92" w14:textId="46373643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>Y TẾ VÀ HOẠT ĐỘNG TRỢ GIÚP XÃ HỘI</w:t>
            </w:r>
          </w:p>
        </w:tc>
      </w:tr>
      <w:tr w:rsidR="00792C92" w:rsidRPr="00272F2D" w14:paraId="126E01FC" w14:textId="77777777" w:rsidTr="002F5222">
        <w:trPr>
          <w:trHeight w:val="283"/>
          <w:trPrChange w:id="72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2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4366749" w14:textId="51664398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2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6251BCF" w14:textId="5B3BF882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pháp luật, kế toán và kiểm toán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2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68A8A831" w14:textId="42ACA6EE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2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9495165" w14:textId="4F297A89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2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CC45140" w14:textId="054EBD94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y tế</w:t>
            </w:r>
          </w:p>
        </w:tc>
      </w:tr>
      <w:tr w:rsidR="00792C92" w:rsidRPr="00272F2D" w14:paraId="75F21EF1" w14:textId="77777777" w:rsidTr="002F5222">
        <w:trPr>
          <w:trHeight w:val="283"/>
          <w:trPrChange w:id="73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3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74FB4E5" w14:textId="26B96859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3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7DB825E" w14:textId="31E4DEFF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của  trụ sở văn phòng; hoạt động tư vấn quản lý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3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1B252D70" w14:textId="748CC0B0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3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C4CDAA1" w14:textId="38CB8825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3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B6C547E" w14:textId="7332C1D0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chăm sóc, điều dưỡng tập trung</w:t>
            </w:r>
          </w:p>
        </w:tc>
      </w:tr>
      <w:tr w:rsidR="00792C92" w:rsidRPr="00272F2D" w14:paraId="7C244DE3" w14:textId="77777777" w:rsidTr="002F5222">
        <w:trPr>
          <w:trHeight w:val="283"/>
          <w:trPrChange w:id="73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3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FFE6610" w14:textId="344BAD1C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3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D9E3B85" w14:textId="563CE828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kiến trúc; kiểm tra và phân tích kỹ thuật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3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2A5E30A3" w14:textId="56C92409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4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A7CB674" w14:textId="7D42489D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4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D7066CB" w14:textId="72E89935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trợ giúp xã hội không tập trung</w:t>
            </w:r>
          </w:p>
        </w:tc>
      </w:tr>
      <w:tr w:rsidR="00792C92" w:rsidRPr="00272F2D" w14:paraId="0F47BC01" w14:textId="77777777" w:rsidTr="002F5222">
        <w:trPr>
          <w:trHeight w:val="283"/>
          <w:trPrChange w:id="74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4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8F83B3B" w14:textId="79A33054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4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60501A0" w14:textId="0481F2A4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Nghiên cứu khoa học và phát triển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4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191C4400" w14:textId="7D785019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4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C69648D" w14:textId="77777777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4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2436A0A" w14:textId="604A6EED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>NGHỆ THUẬT, VUI CHƠI VÀ GIẢI TRÍ</w:t>
            </w:r>
          </w:p>
        </w:tc>
      </w:tr>
      <w:tr w:rsidR="00792C92" w:rsidRPr="00272F2D" w14:paraId="22CD99D5" w14:textId="77777777" w:rsidTr="002F5222">
        <w:trPr>
          <w:trHeight w:val="283"/>
          <w:trPrChange w:id="74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4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12318BA" w14:textId="08463541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5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A78692B" w14:textId="0875B085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Quảng cáo và nghiên cứu thị trường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5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6867690A" w14:textId="0BA5BF54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5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2359D57" w14:textId="228E70DC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5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DE20459" w14:textId="4D8C7DF0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 xml:space="preserve">Hoạt động sáng tác, nghệ thuật và giải trí </w:t>
            </w:r>
          </w:p>
        </w:tc>
      </w:tr>
      <w:tr w:rsidR="00792C92" w:rsidRPr="00272F2D" w14:paraId="6CB34C6D" w14:textId="77777777" w:rsidTr="002F5222">
        <w:trPr>
          <w:trHeight w:val="283"/>
          <w:trPrChange w:id="75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5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A6A3C6C" w14:textId="260190BF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5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89CBAEC" w14:textId="251AAC3B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chuyên môn, khoa học và công nghệ khác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5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3FBBD8B6" w14:textId="70A9B0E3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5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47583F4" w14:textId="21C84E1C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5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B53E635" w14:textId="1C694D8F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 xml:space="preserve">Hoạt động của thư viện, lưu trữ, bảo tàng và các hoạt động văn </w:t>
            </w:r>
          </w:p>
        </w:tc>
      </w:tr>
      <w:tr w:rsidR="00792C92" w:rsidRPr="00272F2D" w14:paraId="57413C2D" w14:textId="77777777" w:rsidTr="002F5222">
        <w:trPr>
          <w:trHeight w:val="283"/>
          <w:trPrChange w:id="76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6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70BFD56" w14:textId="0B4E19CB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6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202A1E3" w14:textId="4E4049BA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thú 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6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2A094C8B" w14:textId="38F3D739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6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1CA4A7C" w14:textId="77777777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6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89856A9" w14:textId="0ED12212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hoá khác</w:t>
            </w:r>
          </w:p>
        </w:tc>
      </w:tr>
      <w:tr w:rsidR="00792C92" w:rsidRPr="00272F2D" w14:paraId="3CCBB954" w14:textId="77777777" w:rsidTr="002F5222">
        <w:trPr>
          <w:trHeight w:val="283"/>
          <w:trPrChange w:id="76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6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A7BD270" w14:textId="77777777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6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B44D825" w14:textId="13593B44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HOẠT ĐỘNG HÀNH CHÍNH VÀ DỊCH VỤ HỖ TRỢ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6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4B24EBE4" w14:textId="77777777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7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27A6BC2" w14:textId="0814CC15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7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D84DAD4" w14:textId="20E5F64E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xổ số, cá cược và đánh bạc</w:t>
            </w:r>
          </w:p>
        </w:tc>
      </w:tr>
      <w:tr w:rsidR="00792C92" w:rsidRPr="00272F2D" w14:paraId="166F28E8" w14:textId="77777777" w:rsidTr="002F5222">
        <w:trPr>
          <w:trHeight w:val="283"/>
          <w:trPrChange w:id="77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7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1D697F5" w14:textId="6143593F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7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090561D" w14:textId="41499536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 xml:space="preserve">Cho thuê máy móc, thiết bị (không kèm người điều khiển); cho </w:t>
            </w:r>
            <w:r w:rsidR="00DE30DB" w:rsidRPr="00B06132">
              <w:rPr>
                <w:rFonts w:ascii="Arial" w:hAnsi="Arial" w:cs="Arial"/>
                <w:sz w:val="20"/>
                <w:szCs w:val="20"/>
                <w:lang w:val="en-US"/>
              </w:rPr>
              <w:t>thuê đồ dùng cá nhân và gia đình; cho thuê tài sản vô hình phi tài chính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7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7C4474A4" w14:textId="7D9468C4" w:rsidR="00792C92" w:rsidRPr="00B06132" w:rsidRDefault="00792C92" w:rsidP="00792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7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93BBD2C" w14:textId="3126DC6A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7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3D53C18" w14:textId="3AE28C53" w:rsidR="00792C92" w:rsidRPr="00B06132" w:rsidRDefault="00792C92" w:rsidP="00792C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thể thao, vui chơi và giải trí</w:t>
            </w:r>
          </w:p>
        </w:tc>
      </w:tr>
      <w:tr w:rsidR="00AC22EB" w:rsidRPr="00272F2D" w14:paraId="2E340A33" w14:textId="77777777" w:rsidTr="002F5222">
        <w:trPr>
          <w:trHeight w:val="283"/>
          <w:trPrChange w:id="77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7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DA5213F" w14:textId="147EAAB3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8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2F97B34" w14:textId="5A6746C7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dịch vụ lao động và việc làm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8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77F8438B" w14:textId="77777777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8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A441A8B" w14:textId="77777777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8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1BB0176" w14:textId="202E2060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>HOẠT ĐỘNG DỊCH VỤ KHÁC</w:t>
            </w:r>
          </w:p>
        </w:tc>
      </w:tr>
      <w:tr w:rsidR="00AC22EB" w:rsidRPr="00272F2D" w14:paraId="2EF78780" w14:textId="77777777" w:rsidTr="002F5222">
        <w:trPr>
          <w:trHeight w:val="283"/>
          <w:trPrChange w:id="784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8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84C3BEB" w14:textId="47133182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8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FA3738C" w14:textId="465F33AC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 xml:space="preserve">Hoạt động của các đại lý du lịch, kinh doanh tua du lịch và các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8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7C949F24" w14:textId="77777777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8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CAA2DBF" w14:textId="249CBCA6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8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7A9FA63" w14:textId="2BFDE181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của các hiệp hội, tổ chức khác</w:t>
            </w:r>
          </w:p>
        </w:tc>
      </w:tr>
      <w:tr w:rsidR="00AC22EB" w:rsidRPr="00272F2D" w14:paraId="4D1917B8" w14:textId="77777777" w:rsidTr="002F5222">
        <w:trPr>
          <w:trHeight w:val="283"/>
          <w:trPrChange w:id="79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9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B7C4CFB" w14:textId="0EBCF300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9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AA20E60" w14:textId="4D4E3975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dịch vụ hỗ trợ, liên quan đến quảng bá và tổ chức tua du lịch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9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360E66DF" w14:textId="418416D9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9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18D455D" w14:textId="45C0EA5B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9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03AADE26" w14:textId="14EB6C65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Sửa chữa máy vi tính, đồ dùng cá nhân và gia đình</w:t>
            </w:r>
          </w:p>
        </w:tc>
      </w:tr>
      <w:tr w:rsidR="00AC22EB" w:rsidRPr="00272F2D" w14:paraId="098F1342" w14:textId="77777777" w:rsidTr="002F5222">
        <w:trPr>
          <w:trHeight w:val="283"/>
          <w:trPrChange w:id="79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9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683686E" w14:textId="4CFF0D87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79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A4A4CB5" w14:textId="6FB6CD94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điều tra bảo đảm an toàn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9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7F6D8242" w14:textId="036D4F30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0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72B1B42" w14:textId="26AA0F2C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0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BC1816D" w14:textId="6514D277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dịch vụ phục vụ cá nhân khác</w:t>
            </w:r>
          </w:p>
        </w:tc>
      </w:tr>
      <w:tr w:rsidR="00AC22EB" w:rsidRPr="00272F2D" w14:paraId="67D33E49" w14:textId="77777777" w:rsidTr="002F5222">
        <w:trPr>
          <w:trHeight w:val="283"/>
          <w:trPrChange w:id="802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03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47258BB" w14:textId="52F9A94A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04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1C2DA05" w14:textId="4EE065E8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dịch vụ vệ sinh nhà cửa, công trình và cảnh quan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05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6B32D4B8" w14:textId="77777777" w:rsidR="00AC22EB" w:rsidRPr="00B06132" w:rsidRDefault="00AC22EB" w:rsidP="00AC2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06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8178E0F" w14:textId="77777777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07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AB188A0" w14:textId="0F8C5789" w:rsidR="00AC22EB" w:rsidRPr="00B06132" w:rsidRDefault="00AC22EB" w:rsidP="00AC22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HOẠT ĐỘNG LÀM THUÊ CÁC CÔNG VIỆC TRONG CÁC HỘ GIA ĐÌNH, SẢN </w:t>
            </w:r>
            <w:r w:rsidR="005A4C97" w:rsidRPr="00B06132">
              <w:rPr>
                <w:rFonts w:ascii="Arial" w:hAnsi="Arial" w:cs="Arial"/>
                <w:b/>
                <w:bCs/>
                <w:sz w:val="20"/>
                <w:szCs w:val="20"/>
              </w:rPr>
              <w:t>XUẤT SẢN PHẨM VẬT CHẤT VÀ DỊCH VỤ TỰ TIÊU DÙNG CỦA HỘ GIA ĐÌNH</w:t>
            </w:r>
          </w:p>
        </w:tc>
      </w:tr>
      <w:tr w:rsidR="003B6E44" w:rsidRPr="00272F2D" w14:paraId="29890982" w14:textId="77777777" w:rsidTr="002F5222">
        <w:trPr>
          <w:trHeight w:val="283"/>
          <w:trPrChange w:id="808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09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E223427" w14:textId="11B24FF3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10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137776F" w14:textId="00B1C884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 xml:space="preserve">Hoạt động hành chính, hỗ trợ văn phòng và các hoạt động hỗ trợ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11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77EDD129" w14:textId="13839B70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12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97E0B33" w14:textId="5F16B8EF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13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380A6B9" w14:textId="05C182BE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làm thuê công việc gia đình trong các hộ gia đình</w:t>
            </w:r>
          </w:p>
        </w:tc>
      </w:tr>
      <w:tr w:rsidR="003B6E44" w:rsidRPr="00272F2D" w14:paraId="6E0FCA92" w14:textId="77777777" w:rsidTr="002F5222">
        <w:trPr>
          <w:trHeight w:val="414"/>
          <w:trPrChange w:id="814" w:author="Đặng Thị Mai Vân" w:date="2022-01-21T15:14:00Z">
            <w:trPr>
              <w:trHeight w:val="414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15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B769EFE" w14:textId="78E5955C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16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0BE5A74" w14:textId="53FBD66C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b/>
                <w:bCs/>
                <w:sz w:val="20"/>
                <w:szCs w:val="20"/>
              </w:rPr>
              <w:t>HOẠT ĐỘNG CỦA ĐẢNG CỘNG SẢN, TỔ CHỨC CHÍNH TRỊ - XÃ HỘI, QUẢN LÝ</w:t>
            </w:r>
            <w:r w:rsidRPr="00B0613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NHÀ NƯỚC, AN NINH QUỐC PHÒNG; BẢO ĐẢM XÃ HỘI BẮT BUỘC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17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61A0E86F" w14:textId="3AEED79A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1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501D16C" w14:textId="6BC1654C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1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1CC1A0A" w14:textId="7558103D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 xml:space="preserve">Hoạt động sản xuất sản phẩm vật chất và dịch vụ tự tiêu dùng </w:t>
            </w:r>
          </w:p>
        </w:tc>
      </w:tr>
      <w:tr w:rsidR="003B6E44" w:rsidRPr="00272F2D" w14:paraId="0FF023CE" w14:textId="77777777" w:rsidTr="002F5222">
        <w:trPr>
          <w:trHeight w:val="283"/>
          <w:trPrChange w:id="82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2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8449EE7" w14:textId="0DCAA978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2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B90E5DA" w14:textId="32D40935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06132">
              <w:rPr>
                <w:rFonts w:ascii="Arial" w:hAnsi="Arial" w:cs="Arial"/>
                <w:sz w:val="20"/>
                <w:szCs w:val="20"/>
              </w:rPr>
              <w:t>Hoạt động của Đảng cộng sản, tổ chức chính trị - xã hội, quản lý nhà nước, an ninh quốc phòng và bảo đảm xã hội bắt buộc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2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70CE9F2E" w14:textId="77D20675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2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1BD9063" w14:textId="47E5D33C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2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058F65D" w14:textId="1AA1AFE6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6E44" w:rsidRPr="00272F2D" w14:paraId="0B2731FC" w14:textId="77777777" w:rsidTr="002F5222">
        <w:trPr>
          <w:trHeight w:val="283"/>
          <w:trPrChange w:id="826" w:author="Đặng Thị Mai Vân" w:date="2022-01-21T15:14:00Z">
            <w:trPr>
              <w:trHeight w:val="283"/>
            </w:trPr>
          </w:trPrChange>
        </w:trPr>
        <w:tc>
          <w:tcPr>
            <w:tcW w:w="740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tcPrChange w:id="827" w:author="Đặng Thị Mai Vân" w:date="2022-01-21T15:14:00Z">
              <w:tcPr>
                <w:tcW w:w="7230" w:type="dxa"/>
                <w:gridSpan w:val="3"/>
                <w:tcBorders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76A158C8" w14:textId="7ED09B71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28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26D7F342" w14:textId="77777777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29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59BF588" w14:textId="77777777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6E44" w:rsidRPr="00272F2D" w14:paraId="00A91BB3" w14:textId="77777777" w:rsidTr="002F5222">
        <w:trPr>
          <w:trHeight w:val="283"/>
          <w:trPrChange w:id="830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31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2281C8C" w14:textId="20B73DFB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32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7DC0D49" w14:textId="16DFBF36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833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7FF68EF8" w14:textId="77777777" w:rsidR="003B6E44" w:rsidRPr="00B06132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34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30D7BE0D" w14:textId="77777777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35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5FA2B93C" w14:textId="77777777" w:rsidR="003B6E44" w:rsidRPr="00B06132" w:rsidRDefault="003B6E44" w:rsidP="003B6E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6E44" w:rsidRPr="00272F2D" w14:paraId="7E154A18" w14:textId="77777777" w:rsidTr="002F5222">
        <w:trPr>
          <w:trHeight w:val="283"/>
          <w:trPrChange w:id="836" w:author="Đặng Thị Mai Vân" w:date="2022-01-21T15:14:00Z">
            <w:trPr>
              <w:trHeight w:val="283"/>
            </w:trPr>
          </w:trPrChange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37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73B921A" w14:textId="77777777" w:rsidR="003B6E44" w:rsidRPr="00272F2D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38" w:author="Đặng Thị Mai Vân" w:date="2022-01-21T15:14:00Z">
              <w:tcPr>
                <w:tcW w:w="65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6360AFA8" w14:textId="77777777" w:rsidR="003B6E44" w:rsidRPr="00272F2D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tcPrChange w:id="839" w:author="Đặng Thị Mai Vân" w:date="2022-01-21T15:14:00Z">
              <w:tcPr>
                <w:tcW w:w="2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0F3FB36D" w14:textId="77777777" w:rsidR="003B6E44" w:rsidRPr="00272F2D" w:rsidRDefault="003B6E44" w:rsidP="003B6E4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40" w:author="Đặng Thị Mai Vân" w:date="2022-01-21T15:14:00Z">
              <w:tcPr>
                <w:tcW w:w="39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19D30596" w14:textId="77777777" w:rsidR="003B6E44" w:rsidRDefault="003B6E44" w:rsidP="003B6E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tcPrChange w:id="841" w:author="Đặng Thị Mai Vân" w:date="2022-01-21T15:14:00Z">
              <w:tcPr>
                <w:tcW w:w="71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14:paraId="4F8A0CAE" w14:textId="77777777" w:rsidR="003B6E44" w:rsidRDefault="003B6E44" w:rsidP="003B6E4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D0B9CD0" w14:textId="7E4D0EDE" w:rsidR="00AF0977" w:rsidDel="009B5DEB" w:rsidRDefault="00AF0977" w:rsidP="00140C35">
      <w:pPr>
        <w:spacing w:after="0"/>
        <w:ind w:left="142" w:hanging="142"/>
        <w:rPr>
          <w:del w:id="842" w:author="Đặng Thị Mai Vân" w:date="2022-01-21T15:14:00Z"/>
        </w:rPr>
      </w:pPr>
    </w:p>
    <w:p w14:paraId="6D404AF7" w14:textId="5688CA5C" w:rsidR="00877861" w:rsidDel="009B5DEB" w:rsidRDefault="00877861" w:rsidP="00140C35">
      <w:pPr>
        <w:spacing w:after="0"/>
        <w:ind w:left="142" w:hanging="142"/>
        <w:rPr>
          <w:del w:id="843" w:author="Đặng Thị Mai Vân" w:date="2022-01-21T15:14:00Z"/>
        </w:rPr>
      </w:pPr>
    </w:p>
    <w:p w14:paraId="58C80329" w14:textId="0C2E30A3" w:rsidR="00877861" w:rsidDel="009B5DEB" w:rsidRDefault="00877861" w:rsidP="00140C35">
      <w:pPr>
        <w:spacing w:after="0"/>
        <w:ind w:left="142" w:hanging="142"/>
        <w:rPr>
          <w:del w:id="844" w:author="Đặng Thị Mai Vân" w:date="2022-01-21T15:14:00Z"/>
        </w:rPr>
      </w:pPr>
    </w:p>
    <w:p w14:paraId="630C908A" w14:textId="7411E83A" w:rsidR="00877861" w:rsidDel="009B5DEB" w:rsidRDefault="00877861" w:rsidP="00140C35">
      <w:pPr>
        <w:spacing w:after="0"/>
        <w:ind w:left="142" w:hanging="142"/>
        <w:rPr>
          <w:del w:id="845" w:author="Đặng Thị Mai Vân" w:date="2022-01-21T15:14:00Z"/>
        </w:rPr>
      </w:pPr>
    </w:p>
    <w:p w14:paraId="6E070110" w14:textId="1DC0B6BB" w:rsidR="00877861" w:rsidDel="009B5DEB" w:rsidRDefault="00877861" w:rsidP="00140C35">
      <w:pPr>
        <w:spacing w:after="0"/>
        <w:ind w:left="142" w:hanging="142"/>
        <w:rPr>
          <w:del w:id="846" w:author="Đặng Thị Mai Vân" w:date="2022-01-21T15:14:00Z"/>
        </w:rPr>
      </w:pPr>
    </w:p>
    <w:p w14:paraId="052ED76A" w14:textId="710AA8D0" w:rsidR="00877861" w:rsidDel="009B5DEB" w:rsidRDefault="00877861" w:rsidP="00140C35">
      <w:pPr>
        <w:spacing w:after="0"/>
        <w:ind w:left="142" w:hanging="142"/>
        <w:rPr>
          <w:del w:id="847" w:author="Đặng Thị Mai Vân" w:date="2022-01-21T15:14:00Z"/>
        </w:rPr>
      </w:pPr>
    </w:p>
    <w:p w14:paraId="40FB3351" w14:textId="7FEC78B9" w:rsidR="00877861" w:rsidRDefault="00877861">
      <w:pPr>
        <w:spacing w:after="0"/>
        <w:pPrChange w:id="848" w:author="Đặng Thị Mai Vân" w:date="2022-01-21T15:14:00Z">
          <w:pPr>
            <w:spacing w:after="0"/>
            <w:ind w:left="142" w:hanging="142"/>
          </w:pPr>
        </w:pPrChange>
      </w:pPr>
    </w:p>
    <w:p w14:paraId="2DE04A4B" w14:textId="108EE71B" w:rsidR="00877861" w:rsidRDefault="00877861" w:rsidP="00140C35">
      <w:pPr>
        <w:spacing w:after="0"/>
        <w:ind w:left="142" w:hanging="142"/>
      </w:pPr>
    </w:p>
    <w:p w14:paraId="5544B1B4" w14:textId="47621763" w:rsidR="00877861" w:rsidRDefault="00877861" w:rsidP="00140C35">
      <w:pPr>
        <w:spacing w:after="0"/>
        <w:ind w:left="142" w:hanging="142"/>
      </w:pPr>
    </w:p>
    <w:p w14:paraId="1928185E" w14:textId="323B9B1A" w:rsidR="00877861" w:rsidRDefault="00877861" w:rsidP="00140C35">
      <w:pPr>
        <w:spacing w:after="0"/>
        <w:ind w:left="142" w:hanging="142"/>
      </w:pPr>
    </w:p>
    <w:p w14:paraId="33B9FCD4" w14:textId="769D0FFD" w:rsidR="00877861" w:rsidRDefault="00877861" w:rsidP="00140C35">
      <w:pPr>
        <w:spacing w:after="0"/>
        <w:ind w:left="142" w:hanging="142"/>
      </w:pPr>
    </w:p>
    <w:p w14:paraId="027B5998" w14:textId="5128D949" w:rsidR="00B06132" w:rsidRDefault="00B06132" w:rsidP="00140C35">
      <w:pPr>
        <w:spacing w:after="0"/>
        <w:ind w:left="142" w:hanging="142"/>
      </w:pPr>
    </w:p>
    <w:p w14:paraId="2724A0C9" w14:textId="433912A4" w:rsidR="00B06132" w:rsidRDefault="00B06132" w:rsidP="00140C35">
      <w:pPr>
        <w:spacing w:after="0"/>
        <w:ind w:left="142" w:hanging="142"/>
      </w:pPr>
    </w:p>
    <w:p w14:paraId="7F8CEC53" w14:textId="77777777" w:rsidR="00B06132" w:rsidRDefault="00B06132" w:rsidP="00140C35">
      <w:pPr>
        <w:spacing w:after="0"/>
        <w:ind w:left="142" w:hanging="142"/>
      </w:pPr>
    </w:p>
    <w:p w14:paraId="06D648AB" w14:textId="65AE8BC8" w:rsidR="00877861" w:rsidRDefault="00877861" w:rsidP="00140C35">
      <w:pPr>
        <w:spacing w:after="0"/>
        <w:ind w:left="142" w:hanging="142"/>
      </w:pPr>
    </w:p>
    <w:tbl>
      <w:tblPr>
        <w:tblW w:w="9981" w:type="dxa"/>
        <w:jc w:val="center"/>
        <w:tblLook w:val="04A0" w:firstRow="1" w:lastRow="0" w:firstColumn="1" w:lastColumn="0" w:noHBand="0" w:noVBand="1"/>
      </w:tblPr>
      <w:tblGrid>
        <w:gridCol w:w="328"/>
        <w:gridCol w:w="272"/>
        <w:gridCol w:w="4555"/>
        <w:gridCol w:w="222"/>
        <w:gridCol w:w="539"/>
        <w:gridCol w:w="272"/>
        <w:gridCol w:w="4156"/>
      </w:tblGrid>
      <w:tr w:rsidR="000D630E" w:rsidRPr="001D2D25" w14:paraId="18921B59" w14:textId="77777777" w:rsidTr="000D630E">
        <w:trPr>
          <w:trHeight w:val="465"/>
          <w:jc w:val="center"/>
        </w:trPr>
        <w:tc>
          <w:tcPr>
            <w:tcW w:w="9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65A3" w14:textId="77777777" w:rsidR="000D630E" w:rsidRPr="001121F6" w:rsidRDefault="000D630E" w:rsidP="000D63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121F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BẢNG MÃ NGHỀ THỦ CÔNG MỸ NGHỆ TRUYỀN THỐNG</w:t>
            </w:r>
          </w:p>
        </w:tc>
      </w:tr>
      <w:tr w:rsidR="000D630E" w:rsidRPr="001D2D25" w14:paraId="515223BE" w14:textId="77777777" w:rsidTr="000D630E">
        <w:trPr>
          <w:trHeight w:val="360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E5FF" w14:textId="77777777" w:rsidR="000D630E" w:rsidRPr="001D2D25" w:rsidRDefault="000D630E" w:rsidP="000D63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381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6728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5354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A9A3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B040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5F84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0D630E" w:rsidRPr="001D2D25" w14:paraId="01120DE9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133A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884CB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trồng trọt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28B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E43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3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F7040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chế biến thực phẩm</w:t>
            </w:r>
          </w:p>
        </w:tc>
      </w:tr>
      <w:tr w:rsidR="000D630E" w:rsidRPr="001D2D25" w14:paraId="438A31C4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6223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9EE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B0A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hoa, cây cảnh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7134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816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180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733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chế biến thực phẩm</w:t>
            </w:r>
          </w:p>
        </w:tc>
      </w:tr>
      <w:tr w:rsidR="000D630E" w:rsidRPr="001D2D25" w14:paraId="05F484D2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00F3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52E76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chăn nuôi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49F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A406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759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DB8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pha thuốc lá</w:t>
            </w:r>
          </w:p>
        </w:tc>
      </w:tr>
      <w:tr w:rsidR="000D630E" w:rsidRPr="001D2D25" w14:paraId="477C42A3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228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CF1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7FB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chó, mèo, cá cảnh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91E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3A5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F8F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281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nấu rượu</w:t>
            </w:r>
          </w:p>
        </w:tc>
      </w:tr>
      <w:tr w:rsidR="000D630E" w:rsidRPr="001D2D25" w14:paraId="38D5AC2A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5537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2C4F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luyện kim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3B7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B76B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5B63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C4C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chế biến chè/ cà phê</w:t>
            </w:r>
          </w:p>
        </w:tc>
      </w:tr>
      <w:tr w:rsidR="000D630E" w:rsidRPr="001D2D25" w14:paraId="229F73C0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89D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F5D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4466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gò hàn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CA4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F697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43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0DA3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dệt may</w:t>
            </w:r>
          </w:p>
        </w:tc>
      </w:tr>
      <w:tr w:rsidR="000D630E" w:rsidRPr="001D2D25" w14:paraId="2663CD1A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607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CB2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A96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rèn đúc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83E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B8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6478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305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thêu</w:t>
            </w:r>
          </w:p>
        </w:tc>
      </w:tr>
      <w:tr w:rsidR="000D630E" w:rsidRPr="001D2D25" w14:paraId="0C682CFB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15F8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7A0E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làm vật liệu xây dựng không phải sắt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6D60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EE70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348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D45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dệt vải</w:t>
            </w:r>
          </w:p>
        </w:tc>
      </w:tr>
      <w:tr w:rsidR="000D630E" w:rsidRPr="001D2D25" w14:paraId="589B5B49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5A13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49E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8CF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hàng làm bằng xi măng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D73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7AB8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D1D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F02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may mặc</w:t>
            </w:r>
          </w:p>
        </w:tc>
      </w:tr>
      <w:tr w:rsidR="000D630E" w:rsidRPr="001D2D25" w14:paraId="7CE9CE6B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E0E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DA0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615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gạch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FB4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ED5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6B0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0E4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dệt thảm</w:t>
            </w:r>
          </w:p>
        </w:tc>
      </w:tr>
      <w:tr w:rsidR="000D630E" w:rsidRPr="001D2D25" w14:paraId="5686119A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D3E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60F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D7D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ngói lợp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948B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58A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2B4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EFF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nhuộm</w:t>
            </w:r>
          </w:p>
        </w:tc>
      </w:tr>
      <w:tr w:rsidR="000D630E" w:rsidRPr="001D2D25" w14:paraId="7029EE86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1B3B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7A1E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hoá chất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750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ABF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43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4180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da</w:t>
            </w:r>
          </w:p>
        </w:tc>
      </w:tr>
      <w:tr w:rsidR="000D630E" w:rsidRPr="001D2D25" w14:paraId="0934B773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76C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748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777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xà phòng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F5B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384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207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F23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thợ làm giày dép</w:t>
            </w:r>
          </w:p>
        </w:tc>
      </w:tr>
      <w:tr w:rsidR="000D630E" w:rsidRPr="001D2D25" w14:paraId="09F74C29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6D7A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AABB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lâm sản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C03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8F97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43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D61A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văn hoá, mỹ thuật</w:t>
            </w:r>
          </w:p>
        </w:tc>
      </w:tr>
      <w:tr w:rsidR="000D630E" w:rsidRPr="001D2D25" w14:paraId="6EAF3EF4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7F3B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F6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08A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đồ gỗ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06B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EFA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AA9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434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vẽ </w:t>
            </w:r>
          </w:p>
        </w:tc>
      </w:tr>
      <w:tr w:rsidR="000D630E" w:rsidRPr="001D2D25" w14:paraId="7D2F617B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0502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00CF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làm đồ tre, mây và nguyên liệu tương tự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625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4774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F36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5E9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điều khắc (đá, gỗ)</w:t>
            </w:r>
          </w:p>
        </w:tc>
      </w:tr>
      <w:tr w:rsidR="000D630E" w:rsidRPr="001D2D25" w14:paraId="449C6A56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B19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6B6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68AB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dệt chiếu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2856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384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7E6B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9010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sơn mài</w:t>
            </w:r>
          </w:p>
        </w:tc>
      </w:tr>
      <w:tr w:rsidR="000D630E" w:rsidRPr="001D2D25" w14:paraId="591E1B66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4BB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A47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7CE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đan lát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D14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6F35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43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9F2A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y dược</w:t>
            </w:r>
          </w:p>
        </w:tc>
      </w:tr>
      <w:tr w:rsidR="000D630E" w:rsidRPr="001D2D25" w14:paraId="390ADA07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FD2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DC76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964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mũ nón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DB9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FEE0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AFD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9EF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thuốc bắc, thuốc nam</w:t>
            </w:r>
          </w:p>
        </w:tc>
      </w:tr>
      <w:tr w:rsidR="000D630E" w:rsidRPr="001D2D25" w14:paraId="63EA31BF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0606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2F8F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giấy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B4A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63C8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43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DD11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vàng mã</w:t>
            </w:r>
          </w:p>
        </w:tc>
      </w:tr>
      <w:tr w:rsidR="000D630E" w:rsidRPr="001D2D25" w14:paraId="11B9CBB5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4B8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0790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E0A6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giấy mỹ thuật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2921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B53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1F0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4EE0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hương</w:t>
            </w:r>
          </w:p>
        </w:tc>
      </w:tr>
      <w:tr w:rsidR="000D630E" w:rsidRPr="001D2D25" w14:paraId="0625FB0C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9A8D" w14:textId="77777777" w:rsidR="000D630E" w:rsidRPr="001D2D25" w:rsidRDefault="000D630E" w:rsidP="000D63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DC4B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Nghề sành, sứ và thuỷ tinh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D60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F542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CFE7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8C1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đồ giấy</w:t>
            </w:r>
          </w:p>
        </w:tc>
      </w:tr>
      <w:tr w:rsidR="000D630E" w:rsidRPr="001D2D25" w14:paraId="424179DE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ABE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FE7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AF3D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sứ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7DB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BFE9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17FA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8C7E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0D630E" w:rsidRPr="001D2D25" w14:paraId="685D26CB" w14:textId="77777777" w:rsidTr="000D630E">
        <w:trPr>
          <w:trHeight w:val="30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D070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4498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792C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thuỷ tinh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437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FBB5F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3D326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3605" w14:textId="77777777" w:rsidR="000D630E" w:rsidRPr="001D2D25" w:rsidRDefault="000D630E" w:rsidP="000D63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D2D2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</w:tbl>
    <w:p w14:paraId="74355DD1" w14:textId="3969C4B9" w:rsidR="00877861" w:rsidDel="00BE2B4A" w:rsidRDefault="00877861" w:rsidP="000D630E">
      <w:pPr>
        <w:spacing w:after="0"/>
        <w:ind w:left="142" w:hanging="142"/>
        <w:jc w:val="center"/>
        <w:rPr>
          <w:del w:id="849" w:author="Đặng Thị Mai Vân" w:date="2022-01-21T15:14:00Z"/>
        </w:rPr>
      </w:pPr>
    </w:p>
    <w:p w14:paraId="29ACC7B9" w14:textId="6476C7DE" w:rsidR="00A931A8" w:rsidDel="00BE2B4A" w:rsidRDefault="00A931A8" w:rsidP="000D630E">
      <w:pPr>
        <w:spacing w:after="0"/>
        <w:ind w:left="142" w:hanging="142"/>
        <w:jc w:val="center"/>
        <w:rPr>
          <w:del w:id="850" w:author="Đặng Thị Mai Vân" w:date="2022-01-21T15:14:00Z"/>
        </w:rPr>
      </w:pPr>
    </w:p>
    <w:p w14:paraId="3BDE6A50" w14:textId="5EA150A8" w:rsidR="00A931A8" w:rsidDel="00BE2B4A" w:rsidRDefault="00A931A8" w:rsidP="000D630E">
      <w:pPr>
        <w:spacing w:after="0"/>
        <w:ind w:left="142" w:hanging="142"/>
        <w:jc w:val="center"/>
        <w:rPr>
          <w:del w:id="851" w:author="Đặng Thị Mai Vân" w:date="2022-01-21T15:14:00Z"/>
        </w:rPr>
      </w:pPr>
    </w:p>
    <w:p w14:paraId="6DA035D0" w14:textId="363D6546" w:rsidR="00A931A8" w:rsidDel="00BE2B4A" w:rsidRDefault="00A931A8" w:rsidP="000D630E">
      <w:pPr>
        <w:spacing w:after="0"/>
        <w:ind w:left="142" w:hanging="142"/>
        <w:jc w:val="center"/>
        <w:rPr>
          <w:del w:id="852" w:author="Đặng Thị Mai Vân" w:date="2022-01-21T15:14:00Z"/>
        </w:rPr>
      </w:pPr>
    </w:p>
    <w:p w14:paraId="6C62F9E1" w14:textId="2C192992" w:rsidR="00A931A8" w:rsidRDefault="00A931A8">
      <w:pPr>
        <w:spacing w:after="0"/>
        <w:pPrChange w:id="853" w:author="Đặng Thị Mai Vân" w:date="2022-01-21T15:14:00Z">
          <w:pPr>
            <w:spacing w:after="0"/>
            <w:ind w:left="142" w:hanging="142"/>
            <w:jc w:val="center"/>
          </w:pPr>
        </w:pPrChange>
      </w:pPr>
    </w:p>
    <w:p w14:paraId="5C5C9131" w14:textId="663AE5C2" w:rsidR="00A931A8" w:rsidRDefault="00A931A8" w:rsidP="000D630E">
      <w:pPr>
        <w:spacing w:after="0"/>
        <w:ind w:left="142" w:hanging="142"/>
        <w:jc w:val="center"/>
      </w:pPr>
    </w:p>
    <w:p w14:paraId="7C8D1EF6" w14:textId="4CE9BB41" w:rsidR="00A931A8" w:rsidRDefault="00A931A8" w:rsidP="000D630E">
      <w:pPr>
        <w:spacing w:after="0"/>
        <w:ind w:left="142" w:hanging="142"/>
        <w:jc w:val="center"/>
      </w:pPr>
    </w:p>
    <w:p w14:paraId="3DC17811" w14:textId="4227FAA5" w:rsidR="00A931A8" w:rsidRDefault="00A931A8" w:rsidP="000D630E">
      <w:pPr>
        <w:spacing w:after="0"/>
        <w:ind w:left="142" w:hanging="142"/>
        <w:jc w:val="center"/>
      </w:pPr>
    </w:p>
    <w:p w14:paraId="12C756F3" w14:textId="6A3A9645" w:rsidR="00A931A8" w:rsidRPr="003442F7" w:rsidRDefault="00FE53DE" w:rsidP="00A931A8">
      <w:pPr>
        <w:spacing w:after="0"/>
        <w:ind w:left="142" w:hanging="142"/>
        <w:rPr>
          <w:rFonts w:ascii="Arial" w:hAnsi="Arial" w:cs="Arial"/>
          <w:b/>
          <w:bCs/>
        </w:rPr>
      </w:pPr>
      <w:r w:rsidRPr="003442F7">
        <w:rPr>
          <w:rFonts w:ascii="Arial" w:hAnsi="Arial" w:cs="Arial"/>
          <w:b/>
          <w:bCs/>
        </w:rPr>
        <w:lastRenderedPageBreak/>
        <w:t>MỤC 3. CƠ HỘI VIỆC LÀM PHI NÔNG, LÂM NGHIỆP, THỦY SẢN</w:t>
      </w:r>
    </w:p>
    <w:tbl>
      <w:tblPr>
        <w:tblW w:w="15163" w:type="dxa"/>
        <w:tblInd w:w="-714" w:type="dxa"/>
        <w:tblLook w:val="04A0" w:firstRow="1" w:lastRow="0" w:firstColumn="1" w:lastColumn="0" w:noHBand="0" w:noVBand="1"/>
      </w:tblPr>
      <w:tblGrid>
        <w:gridCol w:w="460"/>
        <w:gridCol w:w="340"/>
        <w:gridCol w:w="888"/>
        <w:gridCol w:w="415"/>
        <w:gridCol w:w="758"/>
        <w:gridCol w:w="633"/>
        <w:gridCol w:w="558"/>
        <w:gridCol w:w="383"/>
        <w:gridCol w:w="401"/>
        <w:gridCol w:w="496"/>
        <w:gridCol w:w="254"/>
        <w:gridCol w:w="827"/>
        <w:gridCol w:w="419"/>
        <w:gridCol w:w="430"/>
        <w:gridCol w:w="278"/>
        <w:gridCol w:w="727"/>
        <w:gridCol w:w="712"/>
        <w:gridCol w:w="216"/>
        <w:gridCol w:w="216"/>
        <w:gridCol w:w="216"/>
        <w:gridCol w:w="216"/>
        <w:gridCol w:w="216"/>
        <w:gridCol w:w="216"/>
        <w:gridCol w:w="509"/>
        <w:gridCol w:w="336"/>
        <w:gridCol w:w="418"/>
        <w:gridCol w:w="491"/>
        <w:gridCol w:w="833"/>
        <w:gridCol w:w="330"/>
        <w:gridCol w:w="244"/>
        <w:gridCol w:w="481"/>
        <w:gridCol w:w="78"/>
        <w:gridCol w:w="322"/>
        <w:gridCol w:w="846"/>
      </w:tblGrid>
      <w:tr w:rsidR="002E13BD" w:rsidRPr="003442F7" w14:paraId="3E2A9827" w14:textId="77777777" w:rsidTr="00F40D96">
        <w:trPr>
          <w:gridAfter w:val="1"/>
          <w:wAfter w:w="882" w:type="dxa"/>
          <w:trHeight w:val="274"/>
        </w:trPr>
        <w:tc>
          <w:tcPr>
            <w:tcW w:w="287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C46DF" w14:textId="3BD65A52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1. Có cơ sở SXKD/ dịch vụ hoặc làng nghề nào nằm trong phạm vi mà người dân trong xã này có thể tới đó làm và về nhà trong ngày không?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43D" w14:textId="68D3A7AF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2. Trong đó có bao nhiêu cơ sở SXKD/dịch vụ nằm trên địa bàn xã?</w:t>
            </w:r>
          </w:p>
        </w:tc>
        <w:tc>
          <w:tcPr>
            <w:tcW w:w="3079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EC1C9C" w14:textId="77777777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2a. Hình thức xử lý chất thải của các cơ sở SXKD, dịch vụ này là gì?</w:t>
            </w:r>
          </w:p>
          <w:p w14:paraId="57C92663" w14:textId="5AD27C01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  <w:p w14:paraId="3EFAF252" w14:textId="06431D56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FBCC" w14:textId="519FE6F8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3. Xã này có làng nghề không?</w:t>
            </w:r>
          </w:p>
        </w:tc>
        <w:tc>
          <w:tcPr>
            <w:tcW w:w="256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4480" w14:textId="3C008E80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4. Đó là những làng nghề gì?</w:t>
            </w:r>
          </w:p>
          <w:p w14:paraId="7C679ABD" w14:textId="2DA8477D" w:rsidR="002860B8" w:rsidRPr="003442F7" w:rsidRDefault="002860B8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2BCB3F95" w14:textId="77777777" w:rsidR="002860B8" w:rsidRPr="003442F7" w:rsidRDefault="002860B8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1E7EAB4F" w14:textId="0132BDC8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9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E03CF" w14:textId="77777777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4a. Hình thức xử lý chất thải tại các làng nghề này là gì?</w:t>
            </w:r>
          </w:p>
          <w:p w14:paraId="49E0ECAC" w14:textId="54E44F96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  <w:p w14:paraId="6690055C" w14:textId="7D448CF7" w:rsidR="008B1D01" w:rsidRPr="003442F7" w:rsidRDefault="008B1D01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40D96" w:rsidRPr="003442F7" w14:paraId="69DDB483" w14:textId="77777777" w:rsidTr="00F40D96">
        <w:trPr>
          <w:gridAfter w:val="1"/>
          <w:wAfter w:w="882" w:type="dxa"/>
          <w:trHeight w:val="274"/>
        </w:trPr>
        <w:tc>
          <w:tcPr>
            <w:tcW w:w="287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923E25" w14:textId="5A84CA79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6E4FC" w14:textId="3B5CD294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2977" w14:textId="77777777" w:rsidR="00255E7E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CHUYỂN RA BÃI RÁC </w:t>
            </w:r>
          </w:p>
          <w:p w14:paraId="506B85B1" w14:textId="2E2CC651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TẬP TRUNG</w:t>
            </w:r>
            <w:r w:rsidR="00255E7E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……………………..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B197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DC2FA" w14:textId="52A639F0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DB17B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XEM BẢNG MÃ NGHỀ THỦ CÔNG MỸ NGHỆ</w:t>
            </w:r>
          </w:p>
        </w:tc>
        <w:tc>
          <w:tcPr>
            <w:tcW w:w="31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B285" w14:textId="30852043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CHUYỂN RA BÃI RÁC TẬP TRUNG........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7575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F40D96" w:rsidRPr="003442F7" w14:paraId="1F7E0A0E" w14:textId="77777777" w:rsidTr="00F40D96">
        <w:trPr>
          <w:gridAfter w:val="1"/>
          <w:wAfter w:w="882" w:type="dxa"/>
          <w:trHeight w:val="274"/>
        </w:trPr>
        <w:tc>
          <w:tcPr>
            <w:tcW w:w="287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62E977" w14:textId="33586A3C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37F4D" w14:textId="73075B0B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9D97" w14:textId="72B98513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THẢI RA CỐNG, RÃNH.................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83EA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B4F2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9B62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TRUYỀN THỐNG</w:t>
            </w: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AEA2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40E3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1B9B" w14:textId="40DD7614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THẢI RA CỐNG, RÃNH..............................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ECAA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810C02" w:rsidRPr="003442F7" w14:paraId="7D34267A" w14:textId="77777777" w:rsidTr="00F40D96">
        <w:trPr>
          <w:gridAfter w:val="1"/>
          <w:wAfter w:w="882" w:type="dxa"/>
          <w:trHeight w:val="274"/>
        </w:trPr>
        <w:tc>
          <w:tcPr>
            <w:tcW w:w="166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47BD3" w14:textId="61F05750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2518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EE296" w14:textId="7C3CA8AF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584E" w14:textId="0060120B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THẢI RA RUỘNG, AO, HỒ, SÔNG, SUỐ</w:t>
            </w:r>
            <w:r w:rsidR="00373A2D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="00255E7E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………………………………..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6A94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69C3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27F1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B0B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DD73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776B" w14:textId="554CBE75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THẢI RA RUỘNG, AO, HỒ, SÔNG, SUỐI.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1A6A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810C02" w:rsidRPr="003442F7" w14:paraId="1AEFFF47" w14:textId="77777777" w:rsidTr="00F40D96">
        <w:trPr>
          <w:gridAfter w:val="1"/>
          <w:wAfter w:w="882" w:type="dxa"/>
          <w:trHeight w:val="274"/>
        </w:trPr>
        <w:tc>
          <w:tcPr>
            <w:tcW w:w="166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0B95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374F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A5EC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0881" w14:textId="6C80BAC5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CHÔN, LẤP.......................................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186E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E616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C7B0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81C8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9D23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2C7E" w14:textId="0EB89279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CHÔN, LẤP...................................................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C373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810C02" w:rsidRPr="003442F7" w14:paraId="2FDBC9D7" w14:textId="77777777" w:rsidTr="00F40D96">
        <w:trPr>
          <w:gridAfter w:val="1"/>
          <w:wAfter w:w="882" w:type="dxa"/>
          <w:trHeight w:val="274"/>
        </w:trPr>
        <w:tc>
          <w:tcPr>
            <w:tcW w:w="166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FADF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F9B5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068F" w14:textId="77777777" w:rsidR="007619B5" w:rsidRPr="003442F7" w:rsidRDefault="005A5763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KHÔNG BIẾT </w:t>
            </w:r>
          </w:p>
          <w:p w14:paraId="712C4D2C" w14:textId="6257B466" w:rsidR="005A5763" w:rsidRPr="003442F7" w:rsidRDefault="005A5763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GHI KB</w:t>
            </w:r>
          </w:p>
        </w:tc>
        <w:tc>
          <w:tcPr>
            <w:tcW w:w="263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8892" w14:textId="6319B6A5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ĐỐT....................................................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2D5E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514E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CÓ...........1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F539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8E61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170C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1236" w14:textId="617274DF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ĐỐT...................................................</w:t>
            </w:r>
            <w:r w:rsidR="00585582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..</w:t>
            </w: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.........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55FE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810C02" w:rsidRPr="003442F7" w14:paraId="0033ED91" w14:textId="77777777" w:rsidTr="00F40D96">
        <w:trPr>
          <w:gridAfter w:val="1"/>
          <w:wAfter w:w="882" w:type="dxa"/>
          <w:trHeight w:val="274"/>
        </w:trPr>
        <w:tc>
          <w:tcPr>
            <w:tcW w:w="1661" w:type="dxa"/>
            <w:gridSpan w:val="3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B0B68" w14:textId="1328D9D5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CÓ.............................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6780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87B9" w14:textId="77777777" w:rsidR="005A5763" w:rsidRPr="003442F7" w:rsidRDefault="005A5763" w:rsidP="00334F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NẾU = 0 &gt;&gt; 3</w:t>
            </w:r>
          </w:p>
        </w:tc>
        <w:tc>
          <w:tcPr>
            <w:tcW w:w="263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7F2D" w14:textId="74B789B9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KHÁC (GHI RÕ</w:t>
            </w:r>
            <w:r w:rsidR="00E80F6A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_______________</w:t>
            </w:r>
            <w:r w:rsidR="007318D3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_)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B951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1557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KHÔNG...2 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9E4B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8E79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68A8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1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F7C8" w14:textId="6781AA3D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KHÁC (GHI RÕ</w:t>
            </w:r>
            <w:r w:rsidR="00D86B35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_____________________</w:t>
            </w:r>
            <w:r w:rsidR="00585582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_________</w:t>
            </w:r>
            <w:r w:rsidR="00D86B35"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_</w:t>
            </w: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).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A313" w14:textId="77777777" w:rsidR="005A5763" w:rsidRPr="003442F7" w:rsidRDefault="005A5763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810C02" w:rsidRPr="003442F7" w14:paraId="13F849D0" w14:textId="77777777" w:rsidTr="00F40D96">
        <w:trPr>
          <w:gridAfter w:val="1"/>
          <w:wAfter w:w="882" w:type="dxa"/>
          <w:trHeight w:val="274"/>
        </w:trPr>
        <w:tc>
          <w:tcPr>
            <w:tcW w:w="16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D8919" w14:textId="3FB0792C" w:rsidR="00F03BD4" w:rsidRPr="003442F7" w:rsidRDefault="00F03BD4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KHÔNG....................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717A" w14:textId="77777777" w:rsidR="00F03BD4" w:rsidRPr="003442F7" w:rsidRDefault="00F03BD4" w:rsidP="005A57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 (&gt;&gt;MỤC 4)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450A" w14:textId="77777777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SỐ CƠ SỞ SXKD/DV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9A83" w14:textId="77777777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30085" w14:textId="0EF7EBE6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3AA9C" w14:textId="60A6BD8F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BA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F5EB" w14:textId="77777777" w:rsidR="00F03BD4" w:rsidRPr="003442F7" w:rsidRDefault="00F03BD4" w:rsidP="005A57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(&gt;&gt;5)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B0AA4" w14:textId="77777777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44205A" w14:textId="77777777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9F050" w14:textId="77777777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BA</w:t>
            </w:r>
          </w:p>
        </w:tc>
        <w:tc>
          <w:tcPr>
            <w:tcW w:w="1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5222D" w14:textId="77777777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CEE97" w14:textId="77777777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1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9F351" w14:textId="77777777" w:rsidR="00F03BD4" w:rsidRPr="003442F7" w:rsidRDefault="00F03BD4" w:rsidP="005A57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BA</w:t>
            </w:r>
          </w:p>
        </w:tc>
      </w:tr>
      <w:tr w:rsidR="00BB149C" w:rsidRPr="003442F7" w14:paraId="07D6F56B" w14:textId="77777777" w:rsidTr="00F40D96">
        <w:trPr>
          <w:gridAfter w:val="1"/>
          <w:wAfter w:w="882" w:type="dxa"/>
          <w:trHeight w:val="163"/>
        </w:trPr>
        <w:tc>
          <w:tcPr>
            <w:tcW w:w="8228" w:type="dxa"/>
            <w:gridSpan w:val="1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ECBA" w14:textId="77777777" w:rsidR="000C1A9C" w:rsidRPr="003442F7" w:rsidRDefault="000C1A9C" w:rsidP="00292B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 Có cơ sở SXKD/ dịch vụ hoặc làng nghề nào nói trên thu hút lao động của xã này không?</w:t>
            </w:r>
          </w:p>
          <w:p w14:paraId="54FED386" w14:textId="192003CF" w:rsidR="000C1A9C" w:rsidRPr="003442F7" w:rsidRDefault="000C1A9C" w:rsidP="00292B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A21B" w14:textId="512EF156" w:rsidR="000C1A9C" w:rsidRPr="003442F7" w:rsidRDefault="000C1A9C" w:rsidP="00292B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CÓ...............1</w:t>
            </w:r>
          </w:p>
        </w:tc>
        <w:tc>
          <w:tcPr>
            <w:tcW w:w="423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CB43" w14:textId="7064BA49" w:rsidR="000C1A9C" w:rsidRPr="003442F7" w:rsidRDefault="000C1A9C" w:rsidP="00292B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7B93946" w14:textId="77777777" w:rsidR="000C1A9C" w:rsidRPr="003442F7" w:rsidRDefault="000C1A9C" w:rsidP="00292B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7E397D" w:rsidRPr="003442F7" w14:paraId="08B4468F" w14:textId="77777777" w:rsidTr="00F40D96">
        <w:trPr>
          <w:gridAfter w:val="6"/>
          <w:wAfter w:w="2315" w:type="dxa"/>
          <w:trHeight w:val="346"/>
        </w:trPr>
        <w:tc>
          <w:tcPr>
            <w:tcW w:w="8228" w:type="dxa"/>
            <w:gridSpan w:val="1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AD5F" w14:textId="77777777" w:rsidR="000C1A9C" w:rsidRPr="003442F7" w:rsidRDefault="000C1A9C" w:rsidP="00292B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2550" w14:textId="77777777" w:rsidR="000C1A9C" w:rsidRDefault="000C1A9C" w:rsidP="00292B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KHÔNG.......2 (&gt;&gt;MỤC 4)</w:t>
            </w:r>
          </w:p>
          <w:p w14:paraId="70D44818" w14:textId="77777777" w:rsidR="003442F7" w:rsidRDefault="003442F7" w:rsidP="00292B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1C47C744" w14:textId="4C9E529E" w:rsidR="003442F7" w:rsidRPr="003442F7" w:rsidRDefault="003442F7" w:rsidP="00292B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E13BD" w:rsidRPr="003442F7" w14:paraId="25C4C831" w14:textId="77777777" w:rsidTr="00F40D96">
        <w:trPr>
          <w:trHeight w:val="311"/>
        </w:trPr>
        <w:tc>
          <w:tcPr>
            <w:tcW w:w="2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F8323" w14:textId="77777777" w:rsidR="00392846" w:rsidRPr="003442F7" w:rsidRDefault="0039284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Xin hãy liệt kê tên của 5 cơ sở</w:t>
            </w:r>
            <w:r w:rsidR="00D5394A"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SXKD/dịch vụ hoặc làng nghề nói trên thu hút nhiều nhất số nhân khẩu của xã?</w:t>
            </w:r>
          </w:p>
          <w:p w14:paraId="22D230EA" w14:textId="77777777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62F9E477" w14:textId="4B76ACDB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BEC10" w14:textId="1F8E8F30" w:rsidR="00392846" w:rsidRPr="003442F7" w:rsidRDefault="0039284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6. [....] thuộc ngành nào?</w:t>
            </w:r>
          </w:p>
          <w:p w14:paraId="3B17F091" w14:textId="2074B322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3808EBA1" w14:textId="77777777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4569FF10" w14:textId="77777777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362CAAD7" w14:textId="77777777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02454CA0" w14:textId="77777777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27BE82C6" w14:textId="6AA2CAA7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DCB6E" w14:textId="4A903F6F" w:rsidR="00392846" w:rsidRPr="003442F7" w:rsidRDefault="0039284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7. [....] thuộc loại hình kinh tế nào?</w:t>
            </w:r>
          </w:p>
          <w:p w14:paraId="1ADE6D67" w14:textId="6217C75B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4547DE14" w14:textId="711F6DF2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5DC9BE18" w14:textId="77777777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2A94A8CA" w14:textId="77777777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620641D5" w14:textId="77777777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52AB9BBA" w14:textId="241C055B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4A90" w14:textId="0E9CD824" w:rsidR="00392846" w:rsidRPr="003442F7" w:rsidRDefault="0039284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 [...] này được</w:t>
            </w:r>
            <w:r w:rsidR="00ED73DE"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đưa vào hoạt động năm nào?</w:t>
            </w:r>
          </w:p>
          <w:p w14:paraId="321C8491" w14:textId="0B167DF4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78EAB3DB" w14:textId="5F02DDEE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0C08D997" w14:textId="77777777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1C821872" w14:textId="22C72CD9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67F6" w14:textId="00775A91" w:rsidR="00392846" w:rsidRPr="003442F7" w:rsidRDefault="0039284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 […] là cơ sở</w:t>
            </w:r>
            <w:r w:rsidR="00C66B57"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SXKD/dịch vụ hay làng nghề?</w:t>
            </w:r>
          </w:p>
          <w:p w14:paraId="7DDA2146" w14:textId="343B67E7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660DD677" w14:textId="3BE9935C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0AC6FB21" w14:textId="77777777" w:rsidR="006225F6" w:rsidRPr="003442F7" w:rsidRDefault="006225F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45F09A24" w14:textId="7DF2100B" w:rsidR="00BA3877" w:rsidRPr="003442F7" w:rsidRDefault="00BA3877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F2F6" w14:textId="29467422" w:rsidR="00392846" w:rsidRPr="003442F7" w:rsidRDefault="0039284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10. […] có</w:t>
            </w:r>
            <w:r w:rsidR="001E2160"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nằm trên địa bàn</w:t>
            </w:r>
            <w:r w:rsidR="009D6A92"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?</w:t>
            </w:r>
          </w:p>
          <w:p w14:paraId="126B9310" w14:textId="43F5896E" w:rsidR="009D6A92" w:rsidRPr="003442F7" w:rsidRDefault="009D6A92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3DA618C7" w14:textId="28115FA3" w:rsidR="009D6A92" w:rsidRPr="003442F7" w:rsidRDefault="009D6A92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3D8EC5C9" w14:textId="77777777" w:rsidR="009D6A92" w:rsidRPr="003442F7" w:rsidRDefault="009D6A92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3A5630EB" w14:textId="1679ACEE" w:rsidR="00121349" w:rsidRPr="003442F7" w:rsidRDefault="00121349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790C" w14:textId="53F06A9C" w:rsidR="00392846" w:rsidRPr="003442F7" w:rsidRDefault="0039284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11. Có bao</w:t>
            </w:r>
            <w:r w:rsidR="009F4DC4"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nhiêu người là nhân khẩu của xã này làm việc tại [..]?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7462" w14:textId="076B17ED" w:rsidR="00392846" w:rsidRPr="003442F7" w:rsidRDefault="00392846" w:rsidP="003928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12. Trong đó</w:t>
            </w:r>
            <w:r w:rsidR="00714809"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bao nhiêu người là nữ?</w:t>
            </w:r>
          </w:p>
        </w:tc>
      </w:tr>
      <w:tr w:rsidR="00810C02" w:rsidRPr="003442F7" w14:paraId="185953C7" w14:textId="77777777" w:rsidTr="00F40D96">
        <w:trPr>
          <w:trHeight w:val="29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DDB25DB" w14:textId="1018B82A" w:rsidR="007E397D" w:rsidRPr="003442F7" w:rsidRDefault="007E397D" w:rsidP="008836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940CB8F" w14:textId="0E6899A6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5CFD" w14:textId="4C5E1361" w:rsidR="007E397D" w:rsidRPr="003442F7" w:rsidRDefault="007E397D" w:rsidP="000A4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BẢNG MÃ NGÀNH</w:t>
            </w:r>
          </w:p>
          <w:p w14:paraId="1413BF33" w14:textId="501A4847" w:rsidR="007E397D" w:rsidRPr="003442F7" w:rsidRDefault="007E397D" w:rsidP="000A4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D037" w14:textId="252A3510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KINH TẾ NHÀ NƯỚC………………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BF6B" w14:textId="0DED0C45" w:rsidR="007E397D" w:rsidRPr="003442F7" w:rsidRDefault="007E397D" w:rsidP="00D510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8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758F9" w14:textId="122AE3F1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TRƯỚC 1996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F46C3A" w14:textId="78991E34" w:rsidR="007E397D" w:rsidRPr="003442F7" w:rsidRDefault="007E397D" w:rsidP="00E06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69F5C" w14:textId="1DBF7897" w:rsidR="007E397D" w:rsidRPr="00BF4DDA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BF4D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CƠ SỞ SXKD/ DỊCH VỤ</w:t>
            </w:r>
            <w:r w:rsidR="004B18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E8A665" w14:textId="613F0E35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42272" w14:textId="09F7667D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CÓ………....1</w:t>
            </w:r>
          </w:p>
        </w:tc>
        <w:tc>
          <w:tcPr>
            <w:tcW w:w="143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A3A44" w14:textId="55F908A5" w:rsidR="007E397D" w:rsidRPr="003442F7" w:rsidRDefault="007E397D" w:rsidP="0067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 BIẾT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A2E26" w14:textId="466639AD" w:rsidR="007E397D" w:rsidRPr="003442F7" w:rsidRDefault="007E397D" w:rsidP="0067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 BIẾT</w:t>
            </w:r>
          </w:p>
        </w:tc>
      </w:tr>
      <w:tr w:rsidR="00810C02" w:rsidRPr="003442F7" w14:paraId="32F4AC9C" w14:textId="77777777" w:rsidTr="00F40D96">
        <w:trPr>
          <w:trHeight w:val="311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DC6FD2" w14:textId="1F5DEE30" w:rsidR="007E397D" w:rsidRPr="003442F7" w:rsidRDefault="007E397D" w:rsidP="008836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5EFC951" w14:textId="7769688A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01F7" w14:textId="55C8ED43" w:rsidR="007E397D" w:rsidRPr="003442F7" w:rsidRDefault="007E397D" w:rsidP="007E39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NGÀNH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3CE5" w14:textId="1B53B60B" w:rsidR="007E397D" w:rsidRPr="003442F7" w:rsidRDefault="007E397D" w:rsidP="000A4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MÃ</w:t>
            </w:r>
          </w:p>
        </w:tc>
        <w:tc>
          <w:tcPr>
            <w:tcW w:w="3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261E" w14:textId="29593772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KINH TẾ TẬP THỂ………………….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3521" w14:textId="6005F583" w:rsidR="007E397D" w:rsidRPr="003442F7" w:rsidRDefault="007E397D" w:rsidP="00D510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DB009" w14:textId="7FC2E432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1996-2000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FDD981" w14:textId="25289C1D" w:rsidR="007E397D" w:rsidRPr="003442F7" w:rsidRDefault="007E397D" w:rsidP="00E06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EA6C" w14:textId="64988687" w:rsidR="007E397D" w:rsidRPr="00BF4DDA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BF4D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LÀNG NGHỀ</w:t>
            </w:r>
            <w:r w:rsidR="004B18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…….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78DEB48" w14:textId="42EDDB6F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7E33A" w14:textId="38F98732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KHÔNG…….2</w:t>
            </w:r>
          </w:p>
        </w:tc>
        <w:tc>
          <w:tcPr>
            <w:tcW w:w="14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4F925" w14:textId="7EB9A373" w:rsidR="007E397D" w:rsidRPr="003442F7" w:rsidRDefault="007E397D" w:rsidP="0067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GHI KB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6C873" w14:textId="4BBAA77E" w:rsidR="007E397D" w:rsidRPr="003442F7" w:rsidRDefault="007E397D" w:rsidP="0067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KB</w:t>
            </w:r>
          </w:p>
        </w:tc>
      </w:tr>
      <w:tr w:rsidR="00810C02" w:rsidRPr="003442F7" w14:paraId="64FD53C9" w14:textId="77777777" w:rsidTr="00F40D96">
        <w:trPr>
          <w:trHeight w:val="311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5530DA6" w14:textId="7187737D" w:rsidR="007E397D" w:rsidRPr="003442F7" w:rsidRDefault="007E397D" w:rsidP="008836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F8EA56D" w14:textId="4877570B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2EBF" w14:textId="77777777" w:rsidR="007E397D" w:rsidRPr="003442F7" w:rsidRDefault="007E397D" w:rsidP="007E39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41CF" w14:textId="757B8D33" w:rsidR="007E397D" w:rsidRPr="003442F7" w:rsidRDefault="007E397D" w:rsidP="000A4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084B" w14:textId="548DCB22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KINH TẾ CÁ THỂ................................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2A05" w14:textId="40512C6C" w:rsidR="007E397D" w:rsidRPr="003442F7" w:rsidRDefault="007E397D" w:rsidP="00D510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F385" w14:textId="6F711128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2001-2005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9E2D690" w14:textId="21F9DBAE" w:rsidR="007E397D" w:rsidRPr="003442F7" w:rsidRDefault="007E397D" w:rsidP="00E06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4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167E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1EB38" w14:textId="4119748B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9782A" w14:textId="787F5C10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E5A2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10C02" w:rsidRPr="003442F7" w14:paraId="7FDC6C46" w14:textId="77777777" w:rsidTr="00F40D96">
        <w:trPr>
          <w:trHeight w:val="311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44159" w14:textId="74666A42" w:rsidR="007E397D" w:rsidRPr="003442F7" w:rsidRDefault="007E397D" w:rsidP="008836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F2CA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E1BC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9C588" w14:textId="47CC7E4C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9D6DB" w14:textId="7C5ECD51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KINH TẾ TƯ NHÂN…………………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69C6" w14:textId="29885EF8" w:rsidR="007E397D" w:rsidRPr="003442F7" w:rsidRDefault="007E397D" w:rsidP="00D510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17F0" w14:textId="720148C0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2006-2010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DFA9F15" w14:textId="096D5F35" w:rsidR="007E397D" w:rsidRPr="003442F7" w:rsidRDefault="007E397D" w:rsidP="00E06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4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AD6B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8B9C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3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A99D2" w14:textId="48FBC42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5F9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10C02" w:rsidRPr="003442F7" w14:paraId="3AA20EE3" w14:textId="77777777" w:rsidTr="00F40D96">
        <w:trPr>
          <w:trHeight w:val="393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2A9D2" w14:textId="32AAA856" w:rsidR="007E397D" w:rsidRPr="003442F7" w:rsidRDefault="007E397D" w:rsidP="008836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C8D0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9A024" w14:textId="4C6C3463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150FB" w14:textId="0B15FA9D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7A2B9" w14:textId="2A3EF49B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KINH TẾ CÓ VỐN Đ.TƯ N.NGOÀI..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6879" w14:textId="6FB0140D" w:rsidR="007E397D" w:rsidRPr="003442F7" w:rsidRDefault="007E397D" w:rsidP="00D510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9F8C8" w14:textId="1D2FE259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2011-2014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876DEEC" w14:textId="43EA222F" w:rsidR="007E397D" w:rsidRPr="003442F7" w:rsidRDefault="007E397D" w:rsidP="00E063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4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CBF6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A077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3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D811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A7B1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10C02" w:rsidRPr="003442F7" w14:paraId="405AD0D8" w14:textId="77777777" w:rsidTr="00F40D96">
        <w:trPr>
          <w:trHeight w:val="311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1EF48" w14:textId="00A74D6A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8EAD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F3D85" w14:textId="3F39BB42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D368" w14:textId="6E2291A1" w:rsidR="007E397D" w:rsidRPr="003442F7" w:rsidRDefault="007E397D" w:rsidP="007E397D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6308B" w14:textId="583F4218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36B1" w14:textId="354CA413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40D51" w14:textId="4F464462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2015-2018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5BD0E2" w14:textId="082E4C2E" w:rsidR="007E397D" w:rsidRPr="003442F7" w:rsidRDefault="007E397D" w:rsidP="00E063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4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4ADD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52D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3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17D6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2337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10C02" w:rsidRPr="003442F7" w14:paraId="397ABD5F" w14:textId="77777777" w:rsidTr="00F40D96">
        <w:trPr>
          <w:trHeight w:val="311"/>
        </w:trPr>
        <w:tc>
          <w:tcPr>
            <w:tcW w:w="45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0ABC77" w14:textId="2D517F7A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24CD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CB2D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5D2E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00" w:type="dxa"/>
            <w:gridSpan w:val="7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D793C4" w14:textId="1F71B8D6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C88D0" w14:textId="0DD780B8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E4A75" w14:textId="672F8E90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KB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0297FC3" w14:textId="732D31C9" w:rsidR="007E397D" w:rsidRPr="003442F7" w:rsidRDefault="007E397D" w:rsidP="00E063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442F7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1482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1A67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442F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4F5" w14:textId="77777777" w:rsidR="007E397D" w:rsidRPr="003442F7" w:rsidRDefault="007E397D" w:rsidP="007E3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33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29870" w14:textId="48D511CB" w:rsidR="007E397D" w:rsidRPr="003442F7" w:rsidRDefault="007E397D" w:rsidP="007E39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EEDEE" w14:textId="0D228AB9" w:rsidR="007E397D" w:rsidRPr="003442F7" w:rsidRDefault="007E397D" w:rsidP="007E39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810C02" w:rsidRPr="00392846" w14:paraId="09ED897F" w14:textId="77777777" w:rsidTr="00F40D96">
        <w:trPr>
          <w:trHeight w:val="31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BFAD5E" w14:textId="4C3CC0DB" w:rsidR="007E397D" w:rsidRPr="00392846" w:rsidRDefault="007E397D" w:rsidP="007E3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D068" w14:textId="77777777" w:rsidR="007E397D" w:rsidRPr="00392846" w:rsidRDefault="007E397D" w:rsidP="007E3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9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9F6C7" w14:textId="77777777" w:rsidR="007E397D" w:rsidRPr="00392846" w:rsidRDefault="007E397D" w:rsidP="007E3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9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17B3" w14:textId="77777777" w:rsidR="007E397D" w:rsidRPr="00392846" w:rsidRDefault="007E397D" w:rsidP="007E3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9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52D49E" w14:textId="0D3F58F1" w:rsidR="007E397D" w:rsidRPr="00392846" w:rsidRDefault="007E397D" w:rsidP="007E3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379C9" w14:textId="68CCA0BD" w:rsidR="007E397D" w:rsidRPr="00392846" w:rsidRDefault="007E397D" w:rsidP="007E3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3016E" w14:textId="77777777" w:rsidR="007E397D" w:rsidRPr="00392846" w:rsidRDefault="007E397D" w:rsidP="007E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3C9F7" w14:textId="11FC303B" w:rsidR="007E397D" w:rsidRPr="00392846" w:rsidRDefault="007E397D" w:rsidP="007E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008B" w14:textId="391F4CCB" w:rsidR="007E397D" w:rsidRPr="00392846" w:rsidRDefault="007E397D" w:rsidP="007E3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98FB" w14:textId="77777777" w:rsidR="007E397D" w:rsidRPr="00392846" w:rsidRDefault="007E397D" w:rsidP="007E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928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4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EAFC5" w14:textId="31187C67" w:rsidR="007E397D" w:rsidRPr="00392846" w:rsidRDefault="007E397D" w:rsidP="007E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A098F" w14:textId="01309FFF" w:rsidR="007E397D" w:rsidRPr="00392846" w:rsidRDefault="007E397D" w:rsidP="007E3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E13BD" w:rsidRPr="002E13BD" w14:paraId="66735806" w14:textId="77777777" w:rsidTr="00F40D96">
        <w:trPr>
          <w:gridBefore w:val="2"/>
          <w:gridAfter w:val="3"/>
          <w:wBefore w:w="779" w:type="dxa"/>
          <w:wAfter w:w="1281" w:type="dxa"/>
          <w:trHeight w:val="420"/>
        </w:trPr>
        <w:tc>
          <w:tcPr>
            <w:tcW w:w="40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9922" w14:textId="77777777" w:rsidR="004E4C79" w:rsidRPr="00A76126" w:rsidRDefault="004E4C79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val="en-US"/>
              </w:rPr>
            </w:pPr>
          </w:p>
          <w:p w14:paraId="72E1EB10" w14:textId="11CED24D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32"/>
                <w:szCs w:val="32"/>
                <w:lang w:val="en-US"/>
              </w:rPr>
              <w:t>BẢNG MÃ CÂY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CA8F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36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B2A2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ACCB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5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CD93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548B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2E13BD" w:rsidRPr="002E13BD" w14:paraId="3E23CBD4" w14:textId="77777777" w:rsidTr="00F40D96">
        <w:trPr>
          <w:gridBefore w:val="2"/>
          <w:gridAfter w:val="3"/>
          <w:wBefore w:w="779" w:type="dxa"/>
          <w:wAfter w:w="1281" w:type="dxa"/>
          <w:trHeight w:val="90"/>
        </w:trPr>
        <w:tc>
          <w:tcPr>
            <w:tcW w:w="40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BE03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5F25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D134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8BA9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5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AF16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868D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2E13BD" w:rsidRPr="002E13BD" w14:paraId="1F133F69" w14:textId="77777777" w:rsidTr="00F40D96">
        <w:trPr>
          <w:gridBefore w:val="2"/>
          <w:gridAfter w:val="3"/>
          <w:wBefore w:w="779" w:type="dxa"/>
          <w:wAfter w:w="1281" w:type="dxa"/>
          <w:trHeight w:val="435"/>
        </w:trPr>
        <w:tc>
          <w:tcPr>
            <w:tcW w:w="4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6079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Tên và mã cây hàng năm</w:t>
            </w:r>
          </w:p>
        </w:tc>
        <w:tc>
          <w:tcPr>
            <w:tcW w:w="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07B4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6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56711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Tên và mã cây CN hàng năm và lâu năm</w:t>
            </w:r>
          </w:p>
        </w:tc>
        <w:tc>
          <w:tcPr>
            <w:tcW w:w="6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FFD8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357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6E74C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Tên và mã cây ăn quả và cây khác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22AD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</w:tr>
      <w:tr w:rsidR="002E13BD" w:rsidRPr="002E13BD" w14:paraId="0CB31E52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45C96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Lúa tẻ thường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BE3C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ED22C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Đậu tương/ đậu nành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BBAD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99F96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Cam, chanh, quít, bưởi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F8C3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</w:t>
            </w:r>
          </w:p>
        </w:tc>
      </w:tr>
      <w:tr w:rsidR="002E13BD" w:rsidRPr="002E13BD" w14:paraId="02B3EB5F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EDC39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Lúa nếp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4588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F4F8B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Lạc/ đậu phộng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58DE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D2087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Dứa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B9C0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36</w:t>
            </w:r>
          </w:p>
        </w:tc>
      </w:tr>
      <w:tr w:rsidR="002E13BD" w:rsidRPr="002E13BD" w14:paraId="1C5F95DB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94F49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Lúa đặc sản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9111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11916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Vừng/ mè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27A7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9F02A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Chuối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B1A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37</w:t>
            </w:r>
          </w:p>
        </w:tc>
      </w:tr>
      <w:tr w:rsidR="002E13BD" w:rsidRPr="002E13BD" w14:paraId="3741090C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4C223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Ngô/ bắp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6872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BABF0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Mía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FDD1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8F66C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Xoài, muỗm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4941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38</w:t>
            </w:r>
          </w:p>
        </w:tc>
      </w:tr>
      <w:tr w:rsidR="002E13BD" w:rsidRPr="002E13BD" w14:paraId="57335BD6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4E14F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Khoai lang (củ)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6645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44559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Thuốc lá, thuốc lào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50D4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ACBA0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Táo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A792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39</w:t>
            </w:r>
          </w:p>
        </w:tc>
      </w:tr>
      <w:tr w:rsidR="002E13BD" w:rsidRPr="002E13BD" w14:paraId="01C27E78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70BBD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Sắn/ khoai mỳ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3A2F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705D2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Bông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4718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F3CA8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Nho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EA2D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</w:t>
            </w:r>
          </w:p>
        </w:tc>
      </w:tr>
      <w:tr w:rsidR="002E13BD" w:rsidRPr="002E13BD" w14:paraId="3C48B62C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64F6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Cây lương thực khác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0104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3EA84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Đay, gai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B1BB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71C6F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Mận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D5CB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41</w:t>
            </w:r>
          </w:p>
        </w:tc>
      </w:tr>
      <w:tr w:rsidR="002E13BD" w:rsidRPr="002E13BD" w14:paraId="050AA1B8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17F44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Khoai tây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1FE8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0D6B4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Cói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A5E9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EB26A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Đu đủ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4D06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42</w:t>
            </w:r>
          </w:p>
        </w:tc>
      </w:tr>
      <w:tr w:rsidR="002E13BD" w:rsidRPr="002E13BD" w14:paraId="325ED2E2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ACEB6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Xu hào, bắp cải, xúp lơ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DECD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851A4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Cây CN hàng năm khác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BB06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3A2BA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Nhãn, vải, chôm chôm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B9B2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43</w:t>
            </w:r>
          </w:p>
        </w:tc>
      </w:tr>
      <w:tr w:rsidR="002E13BD" w:rsidRPr="002E13BD" w14:paraId="24838CE4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CED42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Rau cải các loại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EFEB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ED66C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Chè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D516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F7D63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Hồng xiêm/ Sa pu chê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3B59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44</w:t>
            </w:r>
          </w:p>
        </w:tc>
      </w:tr>
      <w:tr w:rsidR="002E13BD" w:rsidRPr="002E13BD" w14:paraId="7C3068AA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0CC36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Cà chua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151A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145FB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Cà phê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AF96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ADBA5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Na, mãng cầu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0DBA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45</w:t>
            </w:r>
          </w:p>
        </w:tc>
      </w:tr>
      <w:tr w:rsidR="002E13BD" w:rsidRPr="002E13BD" w14:paraId="64C22704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C48A0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Rau muống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2088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BC54B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Cao su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9773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B0261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Mít, sầu riêng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F06C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46</w:t>
            </w:r>
          </w:p>
        </w:tc>
      </w:tr>
      <w:tr w:rsidR="002E13BD" w:rsidRPr="002E13BD" w14:paraId="7B863EB2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F9EBF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Đậu ăn quả tươi các loại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B424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0B01A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Hồ tiêu  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CC5B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CA303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Măng cụt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8FC5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47</w:t>
            </w:r>
          </w:p>
        </w:tc>
      </w:tr>
      <w:tr w:rsidR="002E13BD" w:rsidRPr="002E13BD" w14:paraId="76AEA410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03377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Đỗ ăn hạt các loại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3F5D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2922D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Dừa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9572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83318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Cây ăn quả khác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0327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48</w:t>
            </w:r>
          </w:p>
        </w:tc>
      </w:tr>
      <w:tr w:rsidR="002E13BD" w:rsidRPr="002E13BD" w14:paraId="14848864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90328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Cây gia vị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ED6C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3248C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Dâu tằm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E04E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2FB2F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Cây lâu năm khác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14AA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49</w:t>
            </w:r>
          </w:p>
        </w:tc>
      </w:tr>
      <w:tr w:rsidR="002E13BD" w:rsidRPr="002E13BD" w14:paraId="3EF704C5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11482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Rau, củ, quả khác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9132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B206D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Điều/ đào lộn hột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D9C8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A7B83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Cây giống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30B8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50</w:t>
            </w:r>
          </w:p>
        </w:tc>
      </w:tr>
      <w:tr w:rsidR="002E13BD" w:rsidRPr="002E13BD" w14:paraId="64B62AEE" w14:textId="77777777" w:rsidTr="00F40D96">
        <w:trPr>
          <w:gridBefore w:val="2"/>
          <w:gridAfter w:val="3"/>
          <w:wBefore w:w="779" w:type="dxa"/>
          <w:wAfter w:w="1281" w:type="dxa"/>
          <w:trHeight w:val="405"/>
        </w:trPr>
        <w:tc>
          <w:tcPr>
            <w:tcW w:w="407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ED235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Hoa hàng năm và cây hàng năm khác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1087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3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DB348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Cây CN lâu năm khác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9964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34</w:t>
            </w:r>
          </w:p>
        </w:tc>
        <w:tc>
          <w:tcPr>
            <w:tcW w:w="35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048B3" w14:textId="77777777" w:rsidR="002E13BD" w:rsidRPr="00A76126" w:rsidRDefault="002E13BD" w:rsidP="002E13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Cây cảnh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DDC8" w14:textId="77777777" w:rsidR="002E13BD" w:rsidRPr="00A76126" w:rsidRDefault="002E13BD" w:rsidP="002E13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7612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51</w:t>
            </w:r>
          </w:p>
        </w:tc>
      </w:tr>
    </w:tbl>
    <w:p w14:paraId="64A3B2A6" w14:textId="17FCD4C2" w:rsidR="00DD602A" w:rsidRDefault="00DD602A" w:rsidP="00A931A8">
      <w:pPr>
        <w:spacing w:after="0"/>
        <w:ind w:left="142" w:hanging="142"/>
      </w:pPr>
    </w:p>
    <w:p w14:paraId="597AD0FF" w14:textId="57B09B28" w:rsidR="00FB0533" w:rsidRDefault="00FB0533" w:rsidP="00A931A8">
      <w:pPr>
        <w:spacing w:after="0"/>
        <w:ind w:left="142" w:hanging="142"/>
      </w:pPr>
    </w:p>
    <w:p w14:paraId="2D3D232D" w14:textId="1D7B406E" w:rsidR="00FB0533" w:rsidRDefault="00FB0533" w:rsidP="00A931A8">
      <w:pPr>
        <w:spacing w:after="0"/>
        <w:ind w:left="142" w:hanging="142"/>
      </w:pPr>
    </w:p>
    <w:p w14:paraId="1C636F97" w14:textId="2DBCAD1A" w:rsidR="00FB0533" w:rsidRDefault="00FB0533" w:rsidP="00A931A8">
      <w:pPr>
        <w:spacing w:after="0"/>
        <w:ind w:left="142" w:hanging="142"/>
      </w:pPr>
    </w:p>
    <w:p w14:paraId="3A498F98" w14:textId="55734ABE" w:rsidR="00FB0533" w:rsidRDefault="00FB0533" w:rsidP="00A931A8">
      <w:pPr>
        <w:spacing w:after="0"/>
        <w:ind w:left="142" w:hanging="142"/>
      </w:pPr>
    </w:p>
    <w:p w14:paraId="43074A5E" w14:textId="09BCCED8" w:rsidR="00EE24BF" w:rsidRDefault="00EE24BF" w:rsidP="00A931A8">
      <w:pPr>
        <w:spacing w:after="0"/>
        <w:ind w:left="142" w:hanging="142"/>
      </w:pPr>
    </w:p>
    <w:p w14:paraId="2B57EE04" w14:textId="309CE7EE" w:rsidR="00EE24BF" w:rsidRDefault="00EE24BF" w:rsidP="00A931A8">
      <w:pPr>
        <w:spacing w:after="0"/>
        <w:ind w:left="142" w:hanging="142"/>
      </w:pPr>
    </w:p>
    <w:p w14:paraId="6FECD506" w14:textId="72FCC6E6" w:rsidR="00EE24BF" w:rsidRPr="00CC061D" w:rsidRDefault="009266D7" w:rsidP="00A931A8">
      <w:pPr>
        <w:spacing w:after="0"/>
        <w:ind w:left="142" w:hanging="142"/>
        <w:rPr>
          <w:b/>
          <w:bCs/>
        </w:rPr>
      </w:pPr>
      <w:r w:rsidRPr="00CC061D">
        <w:rPr>
          <w:b/>
          <w:bCs/>
          <w:lang w:val="en-US"/>
        </w:rPr>
        <w:lastRenderedPageBreak/>
        <w:t>Mục</w:t>
      </w:r>
      <w:r w:rsidR="003B4174" w:rsidRPr="00CC061D">
        <w:rPr>
          <w:b/>
          <w:bCs/>
        </w:rPr>
        <w:t xml:space="preserve"> 4. </w:t>
      </w:r>
      <w:r w:rsidRPr="00CC061D">
        <w:rPr>
          <w:b/>
          <w:bCs/>
          <w:lang w:val="en-US"/>
        </w:rPr>
        <w:t>N</w:t>
      </w:r>
      <w:r w:rsidR="003B4174" w:rsidRPr="00CC061D">
        <w:rPr>
          <w:b/>
          <w:bCs/>
        </w:rPr>
        <w:t>ông nghiệp và các loại đất</w:t>
      </w:r>
    </w:p>
    <w:tbl>
      <w:tblPr>
        <w:tblStyle w:val="TableGrid"/>
        <w:tblW w:w="15168" w:type="dxa"/>
        <w:tblInd w:w="-856" w:type="dxa"/>
        <w:tblLayout w:type="fixed"/>
        <w:tblLook w:val="04A0" w:firstRow="1" w:lastRow="0" w:firstColumn="1" w:lastColumn="0" w:noHBand="0" w:noVBand="1"/>
        <w:tblPrChange w:id="854" w:author="Đặng Thị Mai Vân" w:date="2022-01-20T08:54:00Z">
          <w:tblPr>
            <w:tblStyle w:val="TableGrid"/>
            <w:tblW w:w="15466" w:type="dxa"/>
            <w:tblInd w:w="-85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364"/>
        <w:gridCol w:w="777"/>
        <w:gridCol w:w="1403"/>
        <w:gridCol w:w="1132"/>
        <w:gridCol w:w="317"/>
        <w:gridCol w:w="1098"/>
        <w:gridCol w:w="957"/>
        <w:gridCol w:w="886"/>
        <w:gridCol w:w="430"/>
        <w:gridCol w:w="1134"/>
        <w:gridCol w:w="283"/>
        <w:gridCol w:w="1275"/>
        <w:gridCol w:w="1276"/>
        <w:gridCol w:w="709"/>
        <w:gridCol w:w="284"/>
        <w:gridCol w:w="282"/>
        <w:gridCol w:w="711"/>
        <w:gridCol w:w="425"/>
        <w:gridCol w:w="142"/>
        <w:gridCol w:w="283"/>
        <w:tblGridChange w:id="855">
          <w:tblGrid>
            <w:gridCol w:w="856"/>
            <w:gridCol w:w="508"/>
            <w:gridCol w:w="777"/>
            <w:gridCol w:w="80"/>
            <w:gridCol w:w="777"/>
            <w:gridCol w:w="546"/>
            <w:gridCol w:w="857"/>
            <w:gridCol w:w="275"/>
            <w:gridCol w:w="317"/>
            <w:gridCol w:w="540"/>
            <w:gridCol w:w="317"/>
            <w:gridCol w:w="241"/>
            <w:gridCol w:w="857"/>
            <w:gridCol w:w="100"/>
            <w:gridCol w:w="857"/>
            <w:gridCol w:w="29"/>
            <w:gridCol w:w="430"/>
            <w:gridCol w:w="857"/>
            <w:gridCol w:w="277"/>
            <w:gridCol w:w="283"/>
            <w:gridCol w:w="574"/>
            <w:gridCol w:w="283"/>
            <w:gridCol w:w="418"/>
            <w:gridCol w:w="574"/>
            <w:gridCol w:w="702"/>
            <w:gridCol w:w="290"/>
            <w:gridCol w:w="419"/>
            <w:gridCol w:w="566"/>
            <w:gridCol w:w="8"/>
            <w:gridCol w:w="228"/>
            <w:gridCol w:w="332"/>
            <w:gridCol w:w="143"/>
            <w:gridCol w:w="283"/>
            <w:gridCol w:w="290"/>
            <w:gridCol w:w="425"/>
            <w:gridCol w:w="766"/>
            <w:gridCol w:w="240"/>
          </w:tblGrid>
        </w:tblGridChange>
      </w:tblGrid>
      <w:tr w:rsidR="009A29D0" w:rsidRPr="00DF6A6D" w14:paraId="5C28686B" w14:textId="77777777" w:rsidTr="000F29FF">
        <w:trPr>
          <w:trPrChange w:id="856" w:author="Đặng Thị Mai Vân" w:date="2022-01-20T08:54:00Z">
            <w:trPr>
              <w:gridBefore w:val="1"/>
            </w:trPr>
          </w:trPrChange>
        </w:trPr>
        <w:tc>
          <w:tcPr>
            <w:tcW w:w="13325" w:type="dxa"/>
            <w:gridSpan w:val="15"/>
            <w:vMerge w:val="restart"/>
            <w:tcBorders>
              <w:right w:val="single" w:sz="4" w:space="0" w:color="auto"/>
            </w:tcBorders>
            <w:tcPrChange w:id="857" w:author="Đặng Thị Mai Vân" w:date="2022-01-20T08:54:00Z">
              <w:tcPr>
                <w:tcW w:w="14035" w:type="dxa"/>
                <w:gridSpan w:val="33"/>
                <w:vMerge w:val="restart"/>
                <w:tcBorders>
                  <w:right w:val="single" w:sz="4" w:space="0" w:color="auto"/>
                </w:tcBorders>
              </w:tcPr>
            </w:tcPrChange>
          </w:tcPr>
          <w:p w14:paraId="4C2FF2EA" w14:textId="66629BE8" w:rsidR="005D1A65" w:rsidRPr="00DF6A6D" w:rsidRDefault="00477234" w:rsidP="00A931A8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5D1A65" w:rsidRPr="00DF6A6D">
              <w:rPr>
                <w:rFonts w:ascii="Arial" w:hAnsi="Arial" w:cs="Arial"/>
                <w:sz w:val="18"/>
                <w:szCs w:val="18"/>
              </w:rPr>
              <w:t xml:space="preserve">So với 5 năm trước, cơ cấu (tỷ trọng) giá trị sản lượng của nông nghiệp so với các ngành kinh tế khác của địa phương trong năm </w:t>
            </w:r>
            <w:r w:rsidR="00176752">
              <w:rPr>
                <w:rFonts w:ascii="Arial" w:hAnsi="Arial" w:cs="Arial"/>
                <w:sz w:val="18"/>
                <w:szCs w:val="18"/>
              </w:rPr>
              <w:t>202</w:t>
            </w:r>
            <w:ins w:id="858" w:author="Đặng Thị Mai Vân" w:date="2022-01-21T16:27:00Z">
              <w:r w:rsidR="00380526">
                <w:rPr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ins>
            <w:del w:id="859" w:author="Đặng Thị Mai Vân" w:date="2022-01-21T16:27:00Z">
              <w:r w:rsidR="00176752" w:rsidDel="00380526">
                <w:rPr>
                  <w:rFonts w:ascii="Arial" w:hAnsi="Arial" w:cs="Arial"/>
                  <w:sz w:val="18"/>
                  <w:szCs w:val="18"/>
                </w:rPr>
                <w:delText>2</w:delText>
              </w:r>
            </w:del>
            <w:r w:rsidR="005D1A65" w:rsidRPr="00DF6A6D">
              <w:rPr>
                <w:rFonts w:ascii="Arial" w:hAnsi="Arial" w:cs="Arial"/>
                <w:sz w:val="18"/>
                <w:szCs w:val="18"/>
              </w:rPr>
              <w:t xml:space="preserve"> tăng lên, giảm đi hay vẫn như cũ?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PrChange w:id="860" w:author="Đặng Thị Mai Vân" w:date="2022-01-20T08:54:00Z">
              <w:tcPr>
                <w:tcW w:w="119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686CDE0" w14:textId="074B6AF2" w:rsidR="005D1A65" w:rsidRPr="00DF6A6D" w:rsidRDefault="00885009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TĂNG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PrChange w:id="861" w:author="Đặng Thị Mai Vân" w:date="2022-01-20T08:54:00Z">
              <w:tcPr>
                <w:tcW w:w="240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C950688" w14:textId="33BC58C9" w:rsidR="005D1A65" w:rsidRPr="00DF6A6D" w:rsidRDefault="00885009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</w:tr>
      <w:tr w:rsidR="00CB0117" w:rsidRPr="00DF6A6D" w14:paraId="5F538D9F" w14:textId="77777777" w:rsidTr="000F29FF">
        <w:trPr>
          <w:trPrChange w:id="862" w:author="Đặng Thị Mai Vân" w:date="2022-01-20T08:54:00Z">
            <w:trPr>
              <w:gridBefore w:val="1"/>
            </w:trPr>
          </w:trPrChange>
        </w:trPr>
        <w:tc>
          <w:tcPr>
            <w:tcW w:w="13325" w:type="dxa"/>
            <w:gridSpan w:val="15"/>
            <w:vMerge/>
            <w:tcBorders>
              <w:right w:val="single" w:sz="4" w:space="0" w:color="auto"/>
            </w:tcBorders>
            <w:tcPrChange w:id="863" w:author="Đặng Thị Mai Vân" w:date="2022-01-20T08:54:00Z">
              <w:tcPr>
                <w:tcW w:w="14035" w:type="dxa"/>
                <w:gridSpan w:val="33"/>
                <w:vMerge/>
                <w:tcBorders>
                  <w:right w:val="single" w:sz="4" w:space="0" w:color="auto"/>
                </w:tcBorders>
              </w:tcPr>
            </w:tcPrChange>
          </w:tcPr>
          <w:p w14:paraId="10FB867B" w14:textId="77777777" w:rsidR="005D1A65" w:rsidRPr="00DF6A6D" w:rsidRDefault="005D1A65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864" w:author="Đặng Thị Mai Vân" w:date="2022-01-20T08:54:00Z">
              <w:tcPr>
                <w:tcW w:w="1191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C62E7C4" w14:textId="65303C8B" w:rsidR="005D1A65" w:rsidRPr="00DF6A6D" w:rsidRDefault="00885009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GIẢM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865" w:author="Đặng Thị Mai Vân" w:date="2022-01-20T08:54:00Z">
              <w:tcPr>
                <w:tcW w:w="24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1961FDD5" w14:textId="5BA6F4AE" w:rsidR="005D1A65" w:rsidRPr="00DF6A6D" w:rsidRDefault="00885009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</w:tr>
      <w:tr w:rsidR="009A29D0" w:rsidRPr="00DF6A6D" w14:paraId="06215314" w14:textId="77777777" w:rsidTr="000F29FF">
        <w:trPr>
          <w:trPrChange w:id="866" w:author="Đặng Thị Mai Vân" w:date="2022-01-20T08:54:00Z">
            <w:trPr>
              <w:gridBefore w:val="1"/>
            </w:trPr>
          </w:trPrChange>
        </w:trPr>
        <w:tc>
          <w:tcPr>
            <w:tcW w:w="13325" w:type="dxa"/>
            <w:gridSpan w:val="15"/>
            <w:vMerge/>
            <w:tcBorders>
              <w:right w:val="single" w:sz="4" w:space="0" w:color="auto"/>
            </w:tcBorders>
            <w:tcPrChange w:id="867" w:author="Đặng Thị Mai Vân" w:date="2022-01-20T08:54:00Z">
              <w:tcPr>
                <w:tcW w:w="14035" w:type="dxa"/>
                <w:gridSpan w:val="33"/>
                <w:vMerge/>
                <w:tcBorders>
                  <w:right w:val="single" w:sz="4" w:space="0" w:color="auto"/>
                </w:tcBorders>
              </w:tcPr>
            </w:tcPrChange>
          </w:tcPr>
          <w:p w14:paraId="153AC8FC" w14:textId="77777777" w:rsidR="005D1A65" w:rsidRPr="00DF6A6D" w:rsidRDefault="005D1A65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868" w:author="Đặng Thị Mai Vân" w:date="2022-01-20T08:54:00Z">
              <w:tcPr>
                <w:tcW w:w="119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0B3D258C" w14:textId="2373FCF7" w:rsidR="005D1A65" w:rsidRPr="00DF6A6D" w:rsidRDefault="00885009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NHƯ CŨ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869" w:author="Đặng Thị Mai Vân" w:date="2022-01-20T08:54:00Z">
              <w:tcPr>
                <w:tcW w:w="2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D60F9A" w14:textId="2F059300" w:rsidR="005D1A65" w:rsidRPr="00DF6A6D" w:rsidRDefault="00885009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</w:tr>
      <w:tr w:rsidR="009A29D0" w:rsidRPr="00DF6A6D" w14:paraId="51BA5616" w14:textId="77777777" w:rsidTr="000F29FF">
        <w:trPr>
          <w:gridAfter w:val="1"/>
          <w:wAfter w:w="283" w:type="dxa"/>
          <w:trPrChange w:id="870" w:author="Đặng Thị Mai Vân" w:date="2022-01-20T08:54:00Z">
            <w:trPr>
              <w:gridBefore w:val="1"/>
              <w:gridAfter w:val="1"/>
              <w:wAfter w:w="1006" w:type="dxa"/>
            </w:trPr>
          </w:trPrChange>
        </w:trPr>
        <w:tc>
          <w:tcPr>
            <w:tcW w:w="2141" w:type="dxa"/>
            <w:gridSpan w:val="2"/>
            <w:tcPrChange w:id="871" w:author="Đặng Thị Mai Vân" w:date="2022-01-20T08:54:00Z">
              <w:tcPr>
                <w:tcW w:w="2142" w:type="dxa"/>
                <w:gridSpan w:val="4"/>
              </w:tcPr>
            </w:tcPrChange>
          </w:tcPr>
          <w:p w14:paraId="0087771C" w14:textId="69EFCB78" w:rsidR="00921EA0" w:rsidRDefault="00921EA0" w:rsidP="00A931A8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2.</w:t>
            </w:r>
            <w:r w:rsidRPr="00DF6A6D">
              <w:rPr>
                <w:rFonts w:ascii="Arial" w:hAnsi="Arial" w:cs="Arial"/>
                <w:sz w:val="18"/>
                <w:szCs w:val="18"/>
              </w:rPr>
              <w:t xml:space="preserve">Trong năm </w:t>
            </w:r>
            <w:r w:rsidR="00176752">
              <w:rPr>
                <w:rFonts w:ascii="Arial" w:hAnsi="Arial" w:cs="Arial"/>
                <w:sz w:val="18"/>
                <w:szCs w:val="18"/>
              </w:rPr>
              <w:t>202</w:t>
            </w:r>
            <w:ins w:id="872" w:author="Đặng Thị Mai Vân" w:date="2022-01-21T16:27:00Z">
              <w:r w:rsidR="002041B3">
                <w:rPr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ins>
            <w:del w:id="873" w:author="Đặng Thị Mai Vân" w:date="2022-01-21T16:27:00Z">
              <w:r w:rsidR="00176752" w:rsidDel="002041B3">
                <w:rPr>
                  <w:rFonts w:ascii="Arial" w:hAnsi="Arial" w:cs="Arial"/>
                  <w:sz w:val="18"/>
                  <w:szCs w:val="18"/>
                </w:rPr>
                <w:delText>2</w:delText>
              </w:r>
            </w:del>
            <w:r w:rsidRPr="00DF6A6D">
              <w:rPr>
                <w:rFonts w:ascii="Arial" w:hAnsi="Arial" w:cs="Arial"/>
                <w:sz w:val="18"/>
                <w:szCs w:val="18"/>
              </w:rPr>
              <w:t>, những cây trồng chính nào trong ngànhnông nghiệp được trồng trong xã này?</w:t>
            </w:r>
          </w:p>
          <w:p w14:paraId="4C3F4785" w14:textId="0EEB12DD" w:rsidR="00666CA7" w:rsidRPr="00666CA7" w:rsidRDefault="00666CA7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GHI RIÊNG TỪNG LOẠI CÂY TRỒNG</w:t>
            </w:r>
          </w:p>
        </w:tc>
        <w:tc>
          <w:tcPr>
            <w:tcW w:w="1403" w:type="dxa"/>
            <w:tcPrChange w:id="874" w:author="Đặng Thị Mai Vân" w:date="2022-01-20T08:54:00Z">
              <w:tcPr>
                <w:tcW w:w="1403" w:type="dxa"/>
                <w:gridSpan w:val="2"/>
              </w:tcPr>
            </w:tcPrChange>
          </w:tcPr>
          <w:p w14:paraId="733262C5" w14:textId="0A49AA26" w:rsidR="00921EA0" w:rsidRDefault="00A55656" w:rsidP="00A931A8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3.</w:t>
            </w:r>
            <w:r w:rsidR="00755EB6" w:rsidRPr="00DF6A6D">
              <w:rPr>
                <w:rFonts w:ascii="Arial" w:hAnsi="Arial" w:cs="Arial"/>
                <w:sz w:val="18"/>
                <w:szCs w:val="18"/>
              </w:rPr>
              <w:t>Thông thường cây […] được thu hoạch mấy v</w:t>
            </w:r>
            <w:ins w:id="875" w:author="Đặng Thị Mai Vân" w:date="2022-01-20T09:04:00Z">
              <w:r w:rsidR="0015016A">
                <w:rPr>
                  <w:rFonts w:ascii="Arial" w:hAnsi="Arial" w:cs="Arial"/>
                  <w:sz w:val="18"/>
                  <w:szCs w:val="18"/>
                  <w:lang w:val="en-US"/>
                </w:rPr>
                <w:t>ụ</w:t>
              </w:r>
            </w:ins>
            <w:del w:id="876" w:author="Đặng Thị Mai Vân" w:date="2022-01-20T09:04:00Z">
              <w:r w:rsidR="00755EB6" w:rsidRPr="00DF6A6D" w:rsidDel="0015016A">
                <w:rPr>
                  <w:rFonts w:ascii="Arial" w:hAnsi="Arial" w:cs="Arial"/>
                  <w:sz w:val="18"/>
                  <w:szCs w:val="18"/>
                </w:rPr>
                <w:delText>ô</w:delText>
              </w:r>
            </w:del>
            <w:r w:rsidR="00755EB6" w:rsidRPr="00DF6A6D">
              <w:rPr>
                <w:rFonts w:ascii="Arial" w:hAnsi="Arial" w:cs="Arial"/>
                <w:sz w:val="18"/>
                <w:szCs w:val="18"/>
              </w:rPr>
              <w:t>/ năm?</w:t>
            </w:r>
          </w:p>
          <w:p w14:paraId="652C3004" w14:textId="4C4E5CBB" w:rsidR="00152758" w:rsidRPr="00152758" w:rsidRDefault="00152758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CHỈ HỎI CHO CÂY CÓ SẢN PHẨM ĐƯỢC THU HOẠCH HÀNG NĂM</w:t>
            </w:r>
          </w:p>
        </w:tc>
        <w:tc>
          <w:tcPr>
            <w:tcW w:w="1449" w:type="dxa"/>
            <w:gridSpan w:val="2"/>
            <w:tcBorders>
              <w:bottom w:val="nil"/>
            </w:tcBorders>
            <w:tcPrChange w:id="877" w:author="Đặng Thị Mai Vân" w:date="2022-01-20T08:54:00Z">
              <w:tcPr>
                <w:tcW w:w="1449" w:type="dxa"/>
                <w:gridSpan w:val="4"/>
                <w:tcBorders>
                  <w:bottom w:val="nil"/>
                </w:tcBorders>
              </w:tcPr>
            </w:tcPrChange>
          </w:tcPr>
          <w:p w14:paraId="4FB548D2" w14:textId="6F4CED8A" w:rsidR="00921EA0" w:rsidRPr="00DF6A6D" w:rsidRDefault="00A55656" w:rsidP="00A931A8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4.</w:t>
            </w:r>
            <w:r w:rsidR="00FE4DA2" w:rsidRPr="00DF6A6D">
              <w:rPr>
                <w:rFonts w:ascii="Arial" w:hAnsi="Arial" w:cs="Arial"/>
                <w:sz w:val="18"/>
                <w:szCs w:val="18"/>
              </w:rPr>
              <w:t xml:space="preserve">Diện tích gieo trồng cây […] trong năm </w:t>
            </w:r>
            <w:r w:rsidR="00176752">
              <w:rPr>
                <w:rFonts w:ascii="Arial" w:hAnsi="Arial" w:cs="Arial"/>
                <w:sz w:val="18"/>
                <w:szCs w:val="18"/>
              </w:rPr>
              <w:t>202</w:t>
            </w:r>
            <w:ins w:id="878" w:author="Đặng Thị Mai Vân" w:date="2022-01-21T16:28:00Z">
              <w:r w:rsidR="00B75F7B">
                <w:rPr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ins>
            <w:del w:id="879" w:author="Đặng Thị Mai Vân" w:date="2022-01-21T16:28:00Z">
              <w:r w:rsidR="00176752" w:rsidDel="00B75F7B">
                <w:rPr>
                  <w:rFonts w:ascii="Arial" w:hAnsi="Arial" w:cs="Arial"/>
                  <w:sz w:val="18"/>
                  <w:szCs w:val="18"/>
                </w:rPr>
                <w:delText>2</w:delText>
              </w:r>
            </w:del>
            <w:r w:rsidR="00FE4DA2" w:rsidRPr="00DF6A6D">
              <w:rPr>
                <w:rFonts w:ascii="Arial" w:hAnsi="Arial" w:cs="Arial"/>
                <w:sz w:val="18"/>
                <w:szCs w:val="18"/>
              </w:rPr>
              <w:t xml:space="preserve"> tăng lên hay giảm đi so với 5 năm trước đây?</w:t>
            </w:r>
          </w:p>
        </w:tc>
        <w:tc>
          <w:tcPr>
            <w:tcW w:w="3371" w:type="dxa"/>
            <w:gridSpan w:val="4"/>
            <w:tcBorders>
              <w:bottom w:val="nil"/>
            </w:tcBorders>
            <w:tcPrChange w:id="880" w:author="Đặng Thị Mai Vân" w:date="2022-01-20T08:54:00Z">
              <w:tcPr>
                <w:tcW w:w="3371" w:type="dxa"/>
                <w:gridSpan w:val="7"/>
                <w:tcBorders>
                  <w:bottom w:val="nil"/>
                </w:tcBorders>
              </w:tcPr>
            </w:tcPrChange>
          </w:tcPr>
          <w:p w14:paraId="30CCA18F" w14:textId="68DC3C4F" w:rsidR="00921EA0" w:rsidRPr="00DF6A6D" w:rsidRDefault="00A55656" w:rsidP="00A931A8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5.</w:t>
            </w:r>
            <w:r w:rsidR="0076358C" w:rsidRPr="00DF6A6D">
              <w:rPr>
                <w:rFonts w:ascii="Arial" w:hAnsi="Arial" w:cs="Arial"/>
                <w:sz w:val="18"/>
                <w:szCs w:val="18"/>
              </w:rPr>
              <w:t>Tại sao diện tích gieo trồng lại tăng/giảm?</w:t>
            </w:r>
          </w:p>
        </w:tc>
        <w:tc>
          <w:tcPr>
            <w:tcW w:w="1417" w:type="dxa"/>
            <w:gridSpan w:val="2"/>
            <w:tcBorders>
              <w:bottom w:val="nil"/>
            </w:tcBorders>
            <w:tcPrChange w:id="881" w:author="Đặng Thị Mai Vân" w:date="2022-01-20T08:54:00Z">
              <w:tcPr>
                <w:tcW w:w="1417" w:type="dxa"/>
                <w:gridSpan w:val="4"/>
                <w:tcBorders>
                  <w:bottom w:val="nil"/>
                </w:tcBorders>
              </w:tcPr>
            </w:tcPrChange>
          </w:tcPr>
          <w:p w14:paraId="0EF85356" w14:textId="2180CBF6" w:rsidR="00921EA0" w:rsidRPr="00DF6A6D" w:rsidRDefault="00A55656" w:rsidP="00A931A8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6.</w:t>
            </w:r>
            <w:r w:rsidR="00892AFB" w:rsidRPr="00DF6A6D">
              <w:rPr>
                <w:rFonts w:ascii="Arial" w:hAnsi="Arial" w:cs="Arial"/>
                <w:sz w:val="18"/>
                <w:szCs w:val="18"/>
              </w:rPr>
              <w:t xml:space="preserve">Năng suất cây […] trong năm </w:t>
            </w:r>
            <w:r w:rsidR="00176752">
              <w:rPr>
                <w:rFonts w:ascii="Arial" w:hAnsi="Arial" w:cs="Arial"/>
                <w:sz w:val="18"/>
                <w:szCs w:val="18"/>
              </w:rPr>
              <w:t>202</w:t>
            </w:r>
            <w:ins w:id="882" w:author="Đặng Thị Mai Vân" w:date="2022-01-21T16:28:00Z">
              <w:r w:rsidR="009E719C">
                <w:rPr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ins>
            <w:del w:id="883" w:author="Đặng Thị Mai Vân" w:date="2022-01-21T16:28:00Z">
              <w:r w:rsidR="00176752" w:rsidDel="009E719C">
                <w:rPr>
                  <w:rFonts w:ascii="Arial" w:hAnsi="Arial" w:cs="Arial"/>
                  <w:sz w:val="18"/>
                  <w:szCs w:val="18"/>
                </w:rPr>
                <w:delText>2</w:delText>
              </w:r>
            </w:del>
            <w:r w:rsidR="00892AFB" w:rsidRPr="00DF6A6D">
              <w:rPr>
                <w:rFonts w:ascii="Arial" w:hAnsi="Arial" w:cs="Arial"/>
                <w:sz w:val="18"/>
                <w:szCs w:val="18"/>
              </w:rPr>
              <w:t xml:space="preserve"> tăng lên hay giảm đ</w:t>
            </w:r>
            <w:ins w:id="884" w:author="Đặng Thị Mai Vân" w:date="2022-01-21T16:28:00Z">
              <w:r w:rsidR="002B2298">
                <w:rPr>
                  <w:rFonts w:ascii="Arial" w:hAnsi="Arial" w:cs="Arial"/>
                  <w:sz w:val="18"/>
                  <w:szCs w:val="18"/>
                  <w:lang w:val="en-US"/>
                </w:rPr>
                <w:t>i</w:t>
              </w:r>
            </w:ins>
            <w:del w:id="885" w:author="Đặng Thị Mai Vân" w:date="2022-01-21T16:28:00Z">
              <w:r w:rsidR="00892AFB" w:rsidRPr="00DF6A6D" w:rsidDel="002B2298">
                <w:rPr>
                  <w:rFonts w:ascii="Arial" w:hAnsi="Arial" w:cs="Arial"/>
                  <w:sz w:val="18"/>
                  <w:szCs w:val="18"/>
                </w:rPr>
                <w:delText>I</w:delText>
              </w:r>
            </w:del>
            <w:r w:rsidR="00892AFB" w:rsidRPr="00DF6A6D">
              <w:rPr>
                <w:rFonts w:ascii="Arial" w:hAnsi="Arial" w:cs="Arial"/>
                <w:sz w:val="18"/>
                <w:szCs w:val="18"/>
              </w:rPr>
              <w:t xml:space="preserve"> so với 5 năm trước đây?</w:t>
            </w:r>
          </w:p>
        </w:tc>
        <w:tc>
          <w:tcPr>
            <w:tcW w:w="3826" w:type="dxa"/>
            <w:gridSpan w:val="5"/>
            <w:tcBorders>
              <w:bottom w:val="nil"/>
            </w:tcBorders>
            <w:tcPrChange w:id="886" w:author="Đặng Thị Mai Vân" w:date="2022-01-20T08:54:00Z">
              <w:tcPr>
                <w:tcW w:w="2977" w:type="dxa"/>
                <w:gridSpan w:val="7"/>
                <w:tcBorders>
                  <w:bottom w:val="nil"/>
                </w:tcBorders>
              </w:tcPr>
            </w:tcPrChange>
          </w:tcPr>
          <w:p w14:paraId="422ED692" w14:textId="08B04CF4" w:rsidR="00921EA0" w:rsidRPr="00DF6A6D" w:rsidRDefault="00A55656" w:rsidP="00A931A8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7.</w:t>
            </w:r>
            <w:r w:rsidR="00D85059" w:rsidRPr="00DF6A6D">
              <w:rPr>
                <w:rFonts w:ascii="Arial" w:hAnsi="Arial" w:cs="Arial"/>
                <w:sz w:val="18"/>
                <w:szCs w:val="18"/>
              </w:rPr>
              <w:t>Tại sao năng suất lại tăng/giảm?</w:t>
            </w:r>
          </w:p>
        </w:tc>
        <w:tc>
          <w:tcPr>
            <w:tcW w:w="1278" w:type="dxa"/>
            <w:gridSpan w:val="3"/>
            <w:tcBorders>
              <w:bottom w:val="nil"/>
            </w:tcBorders>
            <w:tcPrChange w:id="887" w:author="Đặng Thị Mai Vân" w:date="2022-01-20T08:54:00Z">
              <w:tcPr>
                <w:tcW w:w="1701" w:type="dxa"/>
                <w:gridSpan w:val="6"/>
                <w:tcBorders>
                  <w:bottom w:val="nil"/>
                </w:tcBorders>
              </w:tcPr>
            </w:tcPrChange>
          </w:tcPr>
          <w:p w14:paraId="5057C200" w14:textId="29DF04A8" w:rsidR="00921EA0" w:rsidRPr="00DF6A6D" w:rsidRDefault="00A55656" w:rsidP="00A931A8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8.</w:t>
            </w:r>
            <w:r w:rsidR="00045404" w:rsidRPr="00DF6A6D">
              <w:rPr>
                <w:rFonts w:ascii="Arial" w:hAnsi="Arial" w:cs="Arial"/>
                <w:sz w:val="18"/>
                <w:szCs w:val="18"/>
              </w:rPr>
              <w:t xml:space="preserve">Tổng sản lượng cây […] trong năm </w:t>
            </w:r>
            <w:r w:rsidR="00176752">
              <w:rPr>
                <w:rFonts w:ascii="Arial" w:hAnsi="Arial" w:cs="Arial"/>
                <w:sz w:val="18"/>
                <w:szCs w:val="18"/>
              </w:rPr>
              <w:t>202</w:t>
            </w:r>
            <w:ins w:id="888" w:author="Đặng Thị Mai Vân" w:date="2022-01-21T16:28:00Z">
              <w:r w:rsidR="00571406">
                <w:rPr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ins>
            <w:del w:id="889" w:author="Đặng Thị Mai Vân" w:date="2022-01-21T16:28:00Z">
              <w:r w:rsidR="00176752" w:rsidDel="00571406">
                <w:rPr>
                  <w:rFonts w:ascii="Arial" w:hAnsi="Arial" w:cs="Arial"/>
                  <w:sz w:val="18"/>
                  <w:szCs w:val="18"/>
                </w:rPr>
                <w:delText>2</w:delText>
              </w:r>
            </w:del>
            <w:r w:rsidR="00045404" w:rsidRPr="00DF6A6D">
              <w:rPr>
                <w:rFonts w:ascii="Arial" w:hAnsi="Arial" w:cs="Arial"/>
                <w:sz w:val="18"/>
                <w:szCs w:val="18"/>
              </w:rPr>
              <w:t xml:space="preserve"> tăng lên hay giảm đi so với 5 năm trước đây?</w:t>
            </w:r>
          </w:p>
        </w:tc>
      </w:tr>
      <w:tr w:rsidR="000F29FF" w:rsidRPr="00DF6A6D" w14:paraId="05823331" w14:textId="77777777" w:rsidTr="000F29FF">
        <w:tblPrEx>
          <w:tblPrExChange w:id="890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891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bottom w:val="nil"/>
            </w:tcBorders>
            <w:tcPrChange w:id="892" w:author="Đặng Thị Mai Vân" w:date="2022-01-20T08:54:00Z">
              <w:tcPr>
                <w:tcW w:w="1364" w:type="dxa"/>
                <w:gridSpan w:val="2"/>
                <w:tcBorders>
                  <w:bottom w:val="nil"/>
                </w:tcBorders>
              </w:tcPr>
            </w:tcPrChange>
          </w:tcPr>
          <w:p w14:paraId="74856CE5" w14:textId="2F6BD73A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CÂY TRỒNG</w:t>
            </w:r>
          </w:p>
        </w:tc>
        <w:tc>
          <w:tcPr>
            <w:tcW w:w="777" w:type="dxa"/>
            <w:tcBorders>
              <w:bottom w:val="nil"/>
            </w:tcBorders>
            <w:tcPrChange w:id="893" w:author="Đặng Thị Mai Vân" w:date="2022-01-20T08:54:00Z">
              <w:tcPr>
                <w:tcW w:w="777" w:type="dxa"/>
                <w:tcBorders>
                  <w:bottom w:val="nil"/>
                </w:tcBorders>
              </w:tcPr>
            </w:tcPrChange>
          </w:tcPr>
          <w:p w14:paraId="3DAF8467" w14:textId="2883A7A1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MÃ SỐ</w:t>
            </w:r>
          </w:p>
        </w:tc>
        <w:tc>
          <w:tcPr>
            <w:tcW w:w="1403" w:type="dxa"/>
            <w:tcBorders>
              <w:bottom w:val="nil"/>
              <w:right w:val="single" w:sz="4" w:space="0" w:color="auto"/>
            </w:tcBorders>
            <w:tcPrChange w:id="894" w:author="Đặng Thị Mai Vân" w:date="2022-01-20T08:54:00Z">
              <w:tcPr>
                <w:tcW w:w="1403" w:type="dxa"/>
                <w:gridSpan w:val="3"/>
                <w:tcBorders>
                  <w:bottom w:val="nil"/>
                  <w:right w:val="single" w:sz="4" w:space="0" w:color="auto"/>
                </w:tcBorders>
              </w:tcPr>
            </w:tcPrChange>
          </w:tcPr>
          <w:p w14:paraId="266A5F2B" w14:textId="33E0BF6D" w:rsidR="00281D0E" w:rsidRPr="002801A3" w:rsidRDefault="00281D0E" w:rsidP="00281D0E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SỐ VỤ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895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9D1B821" w14:textId="05024C36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TĂNG…….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896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D91BD14" w14:textId="0589E71D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897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3B0F821B" w14:textId="5608E785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GIÁ CẢ THAY ĐỔI ……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898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CFF177B" w14:textId="452FCB97" w:rsidR="00281D0E" w:rsidRPr="00F73E93" w:rsidRDefault="00281D0E" w:rsidP="00281D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899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4134A313" w14:textId="15D9CD96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TĂNG…….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00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1B60DE21" w14:textId="5FB0A073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01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E3663BD" w14:textId="15EE377D" w:rsidR="00281D0E" w:rsidRPr="004B1F0A" w:rsidRDefault="00281D0E" w:rsidP="00281D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THỜI TIẾT, THIÊN TAI.......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...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02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79D3C00" w14:textId="1E913487" w:rsidR="00281D0E" w:rsidRPr="004A64B5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03" w:author="Đặng Thị Mai Vân" w:date="2022-01-20T08:54:00Z">
              <w:tcPr>
                <w:tcW w:w="236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2613AD09" w14:textId="727F3942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TĂNG…….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04" w:author="Đặng Thị Mai Vân" w:date="2022-01-20T08:54:00Z">
              <w:tcPr>
                <w:tcW w:w="758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BE1EE5C" w14:textId="15C4979C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</w:tr>
      <w:tr w:rsidR="000F29FF" w:rsidRPr="00DF6A6D" w14:paraId="75798B3C" w14:textId="77777777" w:rsidTr="000F29FF">
        <w:tblPrEx>
          <w:tblPrExChange w:id="905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906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07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EF28443" w14:textId="77777777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08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8C8F7A6" w14:textId="77777777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909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7EFAD8F0" w14:textId="77777777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10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861638D" w14:textId="6A6E19A3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GIẢM…….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11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B35010C" w14:textId="7BFFE6EE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12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4B7607B2" w14:textId="73FF6DF9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THỜI TIẾT, THIÊN TAI..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13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A120571" w14:textId="55A24B74" w:rsidR="00281D0E" w:rsidRPr="00F73E93" w:rsidRDefault="00281D0E" w:rsidP="00281D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14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067885B" w14:textId="16083505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GIẢM…….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15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EE6EFC3" w14:textId="53E6C11B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16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C88EA7A" w14:textId="7864166C" w:rsidR="00281D0E" w:rsidRPr="004B1F0A" w:rsidRDefault="00281D0E" w:rsidP="00281D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SÂU BỆNH PHÁ HOẠI……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…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17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B980D9A" w14:textId="4398E1E1" w:rsidR="00281D0E" w:rsidRPr="004A64B5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18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34ED17F" w14:textId="31F8EE40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GIẢM…….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19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1C7B50D" w14:textId="35D8D808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</w:tr>
      <w:tr w:rsidR="000F29FF" w:rsidRPr="00DF6A6D" w14:paraId="2C887CA3" w14:textId="77777777" w:rsidTr="000F29FF">
        <w:tblPrEx>
          <w:tblPrExChange w:id="920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921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22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2DF82FE" w14:textId="77777777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23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3B13066" w14:textId="77777777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924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B5226B7" w14:textId="77777777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25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9A3F96B" w14:textId="060827DE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NHƯ CŨ…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26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2A46DE3" w14:textId="14208DAB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27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9188C83" w14:textId="773AC35E" w:rsidR="00281D0E" w:rsidRPr="002801A3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SÂU BỆNH PHÁ HOẠI…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28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DD33869" w14:textId="4E3574AF" w:rsidR="00281D0E" w:rsidRPr="00F73E93" w:rsidRDefault="00281D0E" w:rsidP="00281D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29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B27DE2C" w14:textId="568AFCCD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NHƯ CŨ…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30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3832982" w14:textId="2D113611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31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9DC2CE2" w14:textId="0DC5804D" w:rsidR="00281D0E" w:rsidRPr="004B1F0A" w:rsidRDefault="00281D0E" w:rsidP="00281D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THAY ĐỔI KỸ THUẬT CANH TÁC</w:t>
            </w:r>
            <w:del w:id="932" w:author="Đặng Thị Mai Vân" w:date="2022-01-20T08:51:00Z">
              <w:r w:rsidRPr="004A64B5" w:rsidDel="005373A1">
                <w:rPr>
                  <w:rFonts w:ascii="Arial" w:hAnsi="Arial" w:cs="Arial"/>
                  <w:sz w:val="16"/>
                  <w:szCs w:val="16"/>
                </w:rPr>
                <w:delText>……</w:delText>
              </w:r>
              <w:r w:rsidDel="005373A1">
                <w:rPr>
                  <w:rFonts w:ascii="Arial" w:hAnsi="Arial" w:cs="Arial"/>
                  <w:sz w:val="16"/>
                  <w:szCs w:val="16"/>
                  <w:lang w:val="en-US"/>
                </w:rPr>
                <w:delText>………………</w:delText>
              </w:r>
            </w:del>
            <w:r>
              <w:rPr>
                <w:rFonts w:ascii="Arial" w:hAnsi="Arial" w:cs="Arial"/>
                <w:sz w:val="16"/>
                <w:szCs w:val="16"/>
                <w:lang w:val="en-US"/>
              </w:rPr>
              <w:t>………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33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2EB2869C" w14:textId="5B1E4F7A" w:rsidR="00281D0E" w:rsidRPr="004A64B5" w:rsidRDefault="00281D0E" w:rsidP="00281D0E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34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1E2E478" w14:textId="5AE46905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NHƯ CŨ…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35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863823F" w14:textId="079DD4EA" w:rsidR="00281D0E" w:rsidRPr="00DF6A6D" w:rsidRDefault="00281D0E" w:rsidP="00281D0E">
            <w:pPr>
              <w:rPr>
                <w:rFonts w:ascii="Arial" w:hAnsi="Arial" w:cs="Arial"/>
                <w:sz w:val="18"/>
                <w:szCs w:val="18"/>
              </w:rPr>
            </w:pPr>
            <w:r w:rsidRPr="00DF6A6D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</w:tr>
      <w:tr w:rsidR="000F29FF" w:rsidRPr="00DF6A6D" w14:paraId="368AADCA" w14:textId="77777777" w:rsidTr="000F29FF">
        <w:tblPrEx>
          <w:tblPrExChange w:id="936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937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38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0CB9901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39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DB972E2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940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7E7938CA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41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B84A4C8" w14:textId="2891939F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&gt;&gt;6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42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AB248D2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43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24A09B06" w14:textId="4FFDBA01" w:rsidR="00283FDD" w:rsidRPr="000B7C6D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THAY ĐỔI KỸ THUẬT CANH TÁC</w:t>
            </w:r>
            <w:r w:rsidR="000B7C6D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44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067FD09" w14:textId="73CA4BB7" w:rsidR="00283FDD" w:rsidRPr="00F73E93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45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0632386" w14:textId="070939D1" w:rsidR="00283FDD" w:rsidRPr="00B210C4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&gt;&gt;8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46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2656C30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47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9853E1B" w14:textId="6612C4CD" w:rsidR="00283FDD" w:rsidRPr="004B1F0A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CẢI TIẾN TRONG THỦY LỢI……</w:t>
            </w:r>
            <w:r w:rsidR="004B1F0A">
              <w:rPr>
                <w:rFonts w:ascii="Arial" w:hAnsi="Arial" w:cs="Arial"/>
                <w:sz w:val="16"/>
                <w:szCs w:val="16"/>
                <w:lang w:val="en-US"/>
              </w:rPr>
              <w:t>……</w:t>
            </w:r>
            <w:ins w:id="948" w:author="Đặng Thị Mai Vân" w:date="2022-01-20T08:51:00Z">
              <w:r w:rsidR="005373A1">
                <w:rPr>
                  <w:rFonts w:ascii="Arial" w:hAnsi="Arial" w:cs="Arial"/>
                  <w:sz w:val="16"/>
                  <w:szCs w:val="16"/>
                  <w:lang w:val="en-US"/>
                </w:rPr>
                <w:t>….</w:t>
              </w:r>
            </w:ins>
            <w:del w:id="949" w:author="Đặng Thị Mai Vân" w:date="2022-01-20T08:51:00Z">
              <w:r w:rsidR="004B1F0A" w:rsidDel="005373A1">
                <w:rPr>
                  <w:rFonts w:ascii="Arial" w:hAnsi="Arial" w:cs="Arial"/>
                  <w:sz w:val="16"/>
                  <w:szCs w:val="16"/>
                  <w:lang w:val="en-US"/>
                </w:rPr>
                <w:delText>………………….</w:delText>
              </w:r>
            </w:del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50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7AC8C18" w14:textId="34DBD3E3" w:rsidR="00283FDD" w:rsidRPr="004A64B5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51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18738FA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52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BA1BADD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4978183F" w14:textId="77777777" w:rsidTr="000F29FF">
        <w:tblPrEx>
          <w:tblPrExChange w:id="953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954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55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9B3C11D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56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0045538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957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1461D76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58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9E502B9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59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1A6384C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60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0CA5ADA" w14:textId="21B9C5E4" w:rsidR="00283FDD" w:rsidRPr="002801A3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CẢI TIẾN TRONG THỦY LỢI……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61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E0C5395" w14:textId="32C7AC22" w:rsidR="00283FDD" w:rsidRPr="00F73E93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62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49EF6022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63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F47CC7E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64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07CFD4E" w14:textId="651B38A4" w:rsidR="00283FDD" w:rsidRPr="004B1F0A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GIỐNG MỚI……</w:t>
            </w:r>
            <w:r w:rsidR="004B1F0A">
              <w:rPr>
                <w:rFonts w:ascii="Arial" w:hAnsi="Arial" w:cs="Arial"/>
                <w:sz w:val="16"/>
                <w:szCs w:val="16"/>
                <w:lang w:val="en-US"/>
              </w:rPr>
              <w:t>…………….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65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60E52CE" w14:textId="705C79C3" w:rsidR="00283FDD" w:rsidRPr="004A64B5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66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E8B8EE3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67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AF58EE7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6CEEE609" w14:textId="77777777" w:rsidTr="000F29FF">
        <w:tblPrEx>
          <w:tblPrExChange w:id="968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969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70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EDA6A9F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71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1C395FB5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972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601965AA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73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495E0C77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74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81105AD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75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0138C87" w14:textId="19655015" w:rsidR="00283FDD" w:rsidRPr="00720DBC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GIỐNG MỚI…………</w:t>
            </w:r>
            <w:r w:rsidR="00720DBC">
              <w:rPr>
                <w:rFonts w:ascii="Arial" w:hAnsi="Arial" w:cs="Arial"/>
                <w:sz w:val="16"/>
                <w:szCs w:val="16"/>
                <w:lang w:val="en-US"/>
              </w:rPr>
              <w:t>…………….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76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902BFE2" w14:textId="3123698C" w:rsidR="00283FDD" w:rsidRPr="00F73E93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77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4987F45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78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FB6117A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79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6C97BD2" w14:textId="54E4A5B7" w:rsidR="00283FDD" w:rsidRPr="004B1F0A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TRỢ CẤP CỦA N.NƯỚC ĐỂ KHUYẾN KHÍCH SX......</w:t>
            </w:r>
            <w:r w:rsidR="004B1F0A">
              <w:rPr>
                <w:rFonts w:ascii="Arial" w:hAnsi="Arial" w:cs="Arial"/>
                <w:sz w:val="16"/>
                <w:szCs w:val="16"/>
                <w:lang w:val="en-US"/>
              </w:rPr>
              <w:t>........</w:t>
            </w:r>
            <w:ins w:id="980" w:author="Đặng Thị Mai Vân" w:date="2022-01-20T08:51:00Z">
              <w:r w:rsidR="005373A1">
                <w:rPr>
                  <w:rFonts w:ascii="Arial" w:hAnsi="Arial" w:cs="Arial"/>
                  <w:sz w:val="16"/>
                  <w:szCs w:val="16"/>
                  <w:lang w:val="en-US"/>
                </w:rPr>
                <w:t>...................................</w:t>
              </w:r>
            </w:ins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81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A9FDC8F" w14:textId="26B826ED" w:rsidR="00283FDD" w:rsidRPr="004A64B5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82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1DD5FC5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83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4AFF24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74892FB7" w14:textId="77777777" w:rsidTr="000F29FF">
        <w:tblPrEx>
          <w:tblPrExChange w:id="984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985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86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3E7BB7E7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87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2B4AEA37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988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74081CE4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89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64939A8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90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235D259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91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5D384F7" w14:textId="3FCC455E" w:rsidR="00283FDD" w:rsidRPr="002801A3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TRỢ CẤP CỦA NHÀ NƯỚC ĐỂ KHUYẾN KHÍCH SX</w:t>
            </w: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…….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92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EA0A91B" w14:textId="3694E77E" w:rsidR="00283FDD" w:rsidRPr="00F73E93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93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2484658D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994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63885B4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995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416DF5B3" w14:textId="78BCC3DD" w:rsidR="00283FDD" w:rsidRPr="004B1F0A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CHUYỂN ĐỔI MỤC ĐÍCH SỬ DỤNG ĐẤT</w:t>
            </w:r>
            <w:del w:id="996" w:author="Đặng Thị Mai Vân" w:date="2022-01-20T08:51:00Z">
              <w:r w:rsidRPr="004A64B5" w:rsidDel="005373A1">
                <w:rPr>
                  <w:rFonts w:ascii="Arial" w:hAnsi="Arial" w:cs="Arial"/>
                  <w:sz w:val="16"/>
                  <w:szCs w:val="16"/>
                </w:rPr>
                <w:delText>......</w:delText>
              </w:r>
              <w:r w:rsidR="004B1F0A" w:rsidDel="005373A1">
                <w:rPr>
                  <w:rFonts w:ascii="Arial" w:hAnsi="Arial" w:cs="Arial"/>
                  <w:sz w:val="16"/>
                  <w:szCs w:val="16"/>
                  <w:lang w:val="en-US"/>
                </w:rPr>
                <w:delText>.......................</w:delText>
              </w:r>
            </w:del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97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277AD6B" w14:textId="01BA19F5" w:rsidR="00283FDD" w:rsidRPr="004A64B5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998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3444B019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999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A247AD6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64B39774" w14:textId="77777777" w:rsidTr="000F29FF">
        <w:tblPrEx>
          <w:tblPrExChange w:id="1000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1001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02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B223337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03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A1368B9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004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194A4B4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05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3E7F334E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06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0E00DB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07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E7B8E6F" w14:textId="57EF475A" w:rsidR="00283FDD" w:rsidRPr="00AC74B3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  <w:lang w:val="en-US"/>
              </w:rPr>
              <w:t>CHUYỂN ĐỔI MỤC ĐÍCH SỬ DỤNG ĐẤT</w:t>
            </w:r>
            <w:r w:rsidRPr="002801A3">
              <w:rPr>
                <w:rFonts w:ascii="Arial" w:hAnsi="Arial" w:cs="Arial"/>
                <w:sz w:val="16"/>
                <w:szCs w:val="16"/>
              </w:rPr>
              <w:t>.....</w:t>
            </w:r>
            <w:r w:rsidR="00AC74B3">
              <w:rPr>
                <w:rFonts w:ascii="Arial" w:hAnsi="Arial" w:cs="Arial"/>
                <w:sz w:val="16"/>
                <w:szCs w:val="16"/>
                <w:lang w:val="en-US"/>
              </w:rPr>
              <w:t>..........................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08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5140774" w14:textId="09819921" w:rsidR="00283FDD" w:rsidRPr="00F73E93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09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C6E996C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10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A00AB7C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11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36BF9993" w14:textId="567D69A9" w:rsidR="00283FDD" w:rsidRPr="004B1F0A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CÁN BỘ KHUYẾN NÔNG PHỔ BIẾN KIẾN THỨC</w:t>
            </w:r>
            <w:r w:rsidR="004B1F0A">
              <w:rPr>
                <w:rFonts w:ascii="Arial" w:hAnsi="Arial" w:cs="Arial"/>
                <w:sz w:val="16"/>
                <w:szCs w:val="16"/>
              </w:rPr>
              <w:t>…</w:t>
            </w:r>
            <w:r w:rsidR="004B1F0A">
              <w:rPr>
                <w:rFonts w:ascii="Arial" w:hAnsi="Arial" w:cs="Arial"/>
                <w:sz w:val="16"/>
                <w:szCs w:val="16"/>
                <w:lang w:val="en-US"/>
              </w:rPr>
              <w:t>………….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12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F737AF6" w14:textId="5B8286E5" w:rsidR="00283FDD" w:rsidRPr="004A64B5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13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3C41120C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14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275E38BE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244E87F7" w14:textId="77777777" w:rsidTr="000F29FF">
        <w:tblPrEx>
          <w:tblPrExChange w:id="1015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1016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17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722AF2F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18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8A774C4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019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7B37631C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20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6E21632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21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A7A3ABA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22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3E2BE51C" w14:textId="55A918AF" w:rsidR="00283FDD" w:rsidRPr="00AC74B3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CÁN BỘ KHUYẾN NÔNG PHỔ BIẾN KIẾN THỨC.......</w:t>
            </w:r>
            <w:r w:rsidR="00AC74B3">
              <w:rPr>
                <w:rFonts w:ascii="Arial" w:hAnsi="Arial" w:cs="Arial"/>
                <w:sz w:val="16"/>
                <w:szCs w:val="16"/>
                <w:lang w:val="en-US"/>
              </w:rPr>
              <w:t>..............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23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501409C" w14:textId="520090D7" w:rsidR="00283FDD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24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C18678F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25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1F4985FC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26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2A5CE64" w14:textId="36DFA129" w:rsidR="00283FDD" w:rsidRPr="004B1F0A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THAY ĐỔI VỀ NGUỒN PHÂN HOÁ HỌ</w:t>
            </w:r>
            <w:ins w:id="1027" w:author="Đặng Thị Mai Vân" w:date="2022-01-20T08:51:00Z">
              <w:r w:rsidR="00211A76">
                <w:rPr>
                  <w:rFonts w:ascii="Arial" w:hAnsi="Arial" w:cs="Arial"/>
                  <w:sz w:val="16"/>
                  <w:szCs w:val="16"/>
                  <w:lang w:val="en-US"/>
                </w:rPr>
                <w:t>C..</w:t>
              </w:r>
            </w:ins>
            <w:del w:id="1028" w:author="Đặng Thị Mai Vân" w:date="2022-01-20T08:51:00Z">
              <w:r w:rsidRPr="004A64B5" w:rsidDel="00211A76">
                <w:rPr>
                  <w:rFonts w:ascii="Arial" w:hAnsi="Arial" w:cs="Arial"/>
                  <w:sz w:val="16"/>
                  <w:szCs w:val="16"/>
                </w:rPr>
                <w:delText>C……</w:delText>
              </w:r>
              <w:r w:rsidR="004B1F0A" w:rsidDel="00211A76">
                <w:rPr>
                  <w:rFonts w:ascii="Arial" w:hAnsi="Arial" w:cs="Arial"/>
                  <w:sz w:val="16"/>
                  <w:szCs w:val="16"/>
                  <w:lang w:val="en-US"/>
                </w:rPr>
                <w:delText>………………..</w:delText>
              </w:r>
            </w:del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29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DEBB4DD" w14:textId="397DF68E" w:rsidR="00283FDD" w:rsidRPr="004A64B5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30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2686304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31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4F774F5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2DAF0B7A" w14:textId="77777777" w:rsidTr="000F29FF">
        <w:tblPrEx>
          <w:tblPrExChange w:id="1032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1033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34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8C63374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35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6B0BBB6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036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6E27D38D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37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8EBBED6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38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704DFE6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39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10E5152" w14:textId="58D407A4" w:rsidR="00283FDD" w:rsidRPr="00AC74B3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CHUYỂN DỊCH CƠ CẤU CÂY TRỒNG...</w:t>
            </w:r>
            <w:r w:rsidR="00AC74B3">
              <w:rPr>
                <w:rFonts w:ascii="Arial" w:hAnsi="Arial" w:cs="Arial"/>
                <w:sz w:val="16"/>
                <w:szCs w:val="16"/>
                <w:lang w:val="en-US"/>
              </w:rPr>
              <w:t>.................................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40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4D529DAA" w14:textId="289E7E7C" w:rsidR="00283FDD" w:rsidRPr="00F73E93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41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5776BB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42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16CD122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43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469FC3EB" w14:textId="129910DE" w:rsidR="00283FDD" w:rsidRPr="004B1F0A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THAY ĐỔI VỀ NGUỒN THUỐC TRỪ SÂ</w:t>
            </w:r>
            <w:ins w:id="1044" w:author="Đặng Thị Mai Vân" w:date="2022-01-20T08:51:00Z">
              <w:r w:rsidR="008967AD">
                <w:rPr>
                  <w:rFonts w:ascii="Arial" w:hAnsi="Arial" w:cs="Arial"/>
                  <w:sz w:val="16"/>
                  <w:szCs w:val="16"/>
                  <w:lang w:val="en-US"/>
                </w:rPr>
                <w:t>U</w:t>
              </w:r>
            </w:ins>
            <w:del w:id="1045" w:author="Đặng Thị Mai Vân" w:date="2022-01-20T08:51:00Z">
              <w:r w:rsidRPr="004A64B5" w:rsidDel="008967AD">
                <w:rPr>
                  <w:rFonts w:ascii="Arial" w:hAnsi="Arial" w:cs="Arial"/>
                  <w:sz w:val="16"/>
                  <w:szCs w:val="16"/>
                </w:rPr>
                <w:delText>U………</w:delText>
              </w:r>
              <w:r w:rsidR="004B1F0A" w:rsidDel="008967AD">
                <w:rPr>
                  <w:rFonts w:ascii="Arial" w:hAnsi="Arial" w:cs="Arial"/>
                  <w:sz w:val="16"/>
                  <w:szCs w:val="16"/>
                </w:rPr>
                <w:delText>…</w:delText>
              </w:r>
              <w:r w:rsidR="004B1F0A" w:rsidDel="008967AD">
                <w:rPr>
                  <w:rFonts w:ascii="Arial" w:hAnsi="Arial" w:cs="Arial"/>
                  <w:sz w:val="16"/>
                  <w:szCs w:val="16"/>
                  <w:lang w:val="en-US"/>
                </w:rPr>
                <w:delText>…………….</w:delText>
              </w:r>
            </w:del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46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A2BDB8C" w14:textId="30687DA1" w:rsidR="00283FDD" w:rsidRPr="004A64B5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47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F92729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48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043A21D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037D72C7" w14:textId="77777777" w:rsidTr="000F29FF">
        <w:tblPrEx>
          <w:tblPrExChange w:id="1049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1050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51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294D016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52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21FF9BFC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053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660FCAA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54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6DEF4D7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55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263931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56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310F32B9" w14:textId="77AC7A95" w:rsidR="00283FDD" w:rsidRPr="00AC74B3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THAY ĐỔI VỀ NGUỒN TÍN DỤNG……</w:t>
            </w:r>
            <w:r w:rsidR="00AC74B3">
              <w:rPr>
                <w:rFonts w:ascii="Arial" w:hAnsi="Arial" w:cs="Arial"/>
                <w:sz w:val="16"/>
                <w:szCs w:val="16"/>
                <w:lang w:val="en-US"/>
              </w:rPr>
              <w:t>………………………..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57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2F19BABA" w14:textId="1C6FB5D7" w:rsidR="00283FDD" w:rsidRPr="00F73E93" w:rsidRDefault="00283FDD" w:rsidP="00283FD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5D450B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58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91D2B0B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59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F0904AF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60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805968C" w14:textId="674FA0F5" w:rsidR="00283FDD" w:rsidRPr="004B1F0A" w:rsidRDefault="00283FDD" w:rsidP="00283FD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THAY ĐỔI VỀ NGUỒN PHÂN HỮU CƠ…</w:t>
            </w:r>
            <w:del w:id="1061" w:author="Đặng Thị Mai Vân" w:date="2022-01-20T08:51:00Z">
              <w:r w:rsidRPr="004A64B5" w:rsidDel="00FF76C2">
                <w:rPr>
                  <w:rFonts w:ascii="Arial" w:hAnsi="Arial" w:cs="Arial"/>
                  <w:sz w:val="16"/>
                  <w:szCs w:val="16"/>
                </w:rPr>
                <w:delText>……</w:delText>
              </w:r>
              <w:r w:rsidR="004B1F0A" w:rsidDel="00FF76C2">
                <w:rPr>
                  <w:rFonts w:ascii="Arial" w:hAnsi="Arial" w:cs="Arial"/>
                  <w:sz w:val="16"/>
                  <w:szCs w:val="16"/>
                  <w:lang w:val="en-US"/>
                </w:rPr>
                <w:delText>……………….</w:delText>
              </w:r>
            </w:del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62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96D650E" w14:textId="6B2DB328" w:rsidR="00283FDD" w:rsidRPr="004A64B5" w:rsidRDefault="00283FDD" w:rsidP="00283FDD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63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24CAAF04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64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EA8F9A2" w14:textId="77777777" w:rsidR="00283FDD" w:rsidRPr="00DF6A6D" w:rsidRDefault="00283FDD" w:rsidP="00283F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02A6EEDE" w14:textId="77777777" w:rsidTr="000F29FF">
        <w:tblPrEx>
          <w:tblPrExChange w:id="1065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1066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67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BCC599D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68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1996D1AD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069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49F69437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70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3A0EEEE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71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1FFAD7FC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72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753CA8DF" w14:textId="0ABA57EB" w:rsidR="009A29D0" w:rsidRPr="002801A3" w:rsidRDefault="003B62DC" w:rsidP="00A931A8">
            <w:pPr>
              <w:rPr>
                <w:rFonts w:ascii="Arial" w:hAnsi="Arial" w:cs="Arial"/>
                <w:sz w:val="16"/>
                <w:szCs w:val="16"/>
              </w:rPr>
            </w:pPr>
            <w:r w:rsidRPr="002801A3">
              <w:rPr>
                <w:rFonts w:ascii="Arial" w:hAnsi="Arial" w:cs="Arial"/>
                <w:sz w:val="16"/>
                <w:szCs w:val="16"/>
              </w:rPr>
              <w:t>KHÁC (GHI RÕ____________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__</w:t>
            </w:r>
            <w:r w:rsidRPr="002801A3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73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3277A69" w14:textId="7E44CF6F" w:rsidR="009A29D0" w:rsidRPr="00F73E93" w:rsidRDefault="00F73E93" w:rsidP="00A931A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5D450B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74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C8FCA51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75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3513370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PrChange w:id="1076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D2EF107" w14:textId="203B8217" w:rsidR="009A29D0" w:rsidRPr="004B1F0A" w:rsidRDefault="00DD62AE" w:rsidP="00A931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THAY ĐỔI VỀ NGUỒN TÍN DỤNG…</w:t>
            </w:r>
            <w:ins w:id="1077" w:author="Đặng Thị Mai Vân" w:date="2022-01-20T08:51:00Z">
              <w:r w:rsidR="00FF76C2">
                <w:rPr>
                  <w:rFonts w:ascii="Arial" w:hAnsi="Arial" w:cs="Arial"/>
                  <w:sz w:val="16"/>
                  <w:szCs w:val="16"/>
                  <w:lang w:val="en-US"/>
                </w:rPr>
                <w:t>……</w:t>
              </w:r>
            </w:ins>
            <w:del w:id="1078" w:author="Đặng Thị Mai Vân" w:date="2022-01-20T08:51:00Z">
              <w:r w:rsidR="004B1F0A" w:rsidDel="00FF76C2">
                <w:rPr>
                  <w:rFonts w:ascii="Arial" w:hAnsi="Arial" w:cs="Arial"/>
                  <w:sz w:val="16"/>
                  <w:szCs w:val="16"/>
                  <w:lang w:val="en-US"/>
                </w:rPr>
                <w:delText>……………………….</w:delText>
              </w:r>
            </w:del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79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6CE1933A" w14:textId="3F745BDD" w:rsidR="009A29D0" w:rsidRPr="004A64B5" w:rsidRDefault="00283FDD" w:rsidP="00A931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80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24DA0851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81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B7DC2CC" w14:textId="77777777" w:rsidR="009A29D0" w:rsidRPr="00DF6A6D" w:rsidRDefault="009A29D0" w:rsidP="00A931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6C3F52E5" w14:textId="77777777" w:rsidTr="000F29FF">
        <w:tblPrEx>
          <w:tblPrExChange w:id="1082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PrChange w:id="1083" w:author="Đặng Thị Mai Vân" w:date="2022-01-20T08:54:00Z">
            <w:trPr>
              <w:gridAfter w:val="1"/>
              <w:wAfter w:w="802" w:type="dxa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84" w:author="Đặng Thị Mai Vân" w:date="2022-01-20T08:54:00Z">
              <w:tcPr>
                <w:tcW w:w="136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3CC1878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85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57D392FA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086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6ABA636C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87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B8527F0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88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E59E5C7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089" w:author="Đặng Thị Mai Vân" w:date="2022-01-20T08:54:00Z">
              <w:tcPr>
                <w:tcW w:w="2941" w:type="dxa"/>
                <w:gridSpan w:val="7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9D0B0A0" w14:textId="77777777" w:rsidR="0068413E" w:rsidRPr="002801A3" w:rsidRDefault="0068413E" w:rsidP="0068413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1090" w:author="Đặng Thị Mai Vân" w:date="2022-01-20T08:54:00Z">
              <w:tcPr>
                <w:tcW w:w="4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14BFD8" w14:textId="77777777" w:rsidR="0068413E" w:rsidRDefault="0068413E" w:rsidP="0068413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091" w:author="Đặng Thị Mai Vân" w:date="2022-01-20T08:54:00Z"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5109384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1092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7F804D3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093" w:author="Đặng Thị Mai Vân" w:date="2022-01-20T08:54:00Z">
              <w:tcPr>
                <w:tcW w:w="3260" w:type="dxa"/>
                <w:gridSpan w:val="7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0DDCC46" w14:textId="541E5F5E" w:rsidR="0068413E" w:rsidRPr="004A64B5" w:rsidRDefault="0068413E" w:rsidP="0068413E">
            <w:pPr>
              <w:rPr>
                <w:rFonts w:ascii="Arial" w:hAnsi="Arial" w:cs="Arial"/>
                <w:sz w:val="16"/>
                <w:szCs w:val="16"/>
              </w:rPr>
            </w:pPr>
            <w:r w:rsidRPr="004A64B5">
              <w:rPr>
                <w:rFonts w:ascii="Arial" w:hAnsi="Arial" w:cs="Arial"/>
                <w:sz w:val="16"/>
                <w:szCs w:val="16"/>
              </w:rPr>
              <w:t>KHÁC (GHI RÕ___________</w:t>
            </w:r>
            <w:ins w:id="1094" w:author="Đặng Thị Mai Vân" w:date="2022-01-20T08:52:00Z">
              <w:r w:rsidR="00FF76C2">
                <w:rPr>
                  <w:rFonts w:ascii="Arial" w:hAnsi="Arial" w:cs="Arial"/>
                  <w:sz w:val="16"/>
                  <w:szCs w:val="16"/>
                  <w:lang w:val="en-US"/>
                </w:rPr>
                <w:t>_________</w:t>
              </w:r>
            </w:ins>
            <w:r w:rsidRPr="004A64B5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1095" w:author="Đặng Thị Mai Vân" w:date="2022-01-20T08:54:00Z">
              <w:tcPr>
                <w:tcW w:w="56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F2670E" w14:textId="3375623D" w:rsidR="0068413E" w:rsidRPr="004A64B5" w:rsidRDefault="0068413E" w:rsidP="0068413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A64B5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096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96864D1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097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14F092E0" w14:textId="77777777" w:rsidR="0068413E" w:rsidRPr="00DF6A6D" w:rsidRDefault="0068413E" w:rsidP="0068413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26E3B65A" w14:textId="77777777" w:rsidTr="000F29FF">
        <w:tblPrEx>
          <w:tblPrExChange w:id="1098" w:author="Đặng Thị Mai Vân" w:date="2022-01-20T08:54:00Z">
            <w:tblPrEx>
              <w:tblW w:w="15403" w:type="dxa"/>
            </w:tblPrEx>
          </w:tblPrExChange>
        </w:tblPrEx>
        <w:trPr>
          <w:gridAfter w:val="1"/>
          <w:wAfter w:w="283" w:type="dxa"/>
          <w:trHeight w:val="299"/>
          <w:trPrChange w:id="1099" w:author="Đặng Thị Mai Vân" w:date="2022-01-20T08:54:00Z">
            <w:trPr>
              <w:gridAfter w:val="1"/>
              <w:wAfter w:w="802" w:type="dxa"/>
              <w:trHeight w:val="299"/>
            </w:trPr>
          </w:trPrChange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100" w:author="Đặng Thị Mai Vân" w:date="2022-01-20T08:54:00Z">
              <w:tcPr>
                <w:tcW w:w="1365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7998507" w14:textId="77777777" w:rsidR="00C7595A" w:rsidRPr="00DF6A6D" w:rsidRDefault="00C7595A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1101" w:author="Đặng Thị Mai Vân" w:date="2022-01-20T08:54:00Z">
              <w:tcPr>
                <w:tcW w:w="7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912F98" w14:textId="77777777" w:rsidR="00C7595A" w:rsidRPr="00DF6A6D" w:rsidRDefault="00C7595A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02" w:author="Đặng Thị Mai Vân" w:date="2022-01-20T08:54:00Z">
              <w:tcPr>
                <w:tcW w:w="1403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DB89B9" w14:textId="77777777" w:rsidR="00C7595A" w:rsidRPr="00DF6A6D" w:rsidRDefault="00C7595A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103" w:author="Đặng Thị Mai Vân" w:date="2022-01-20T08:54:00Z">
              <w:tcPr>
                <w:tcW w:w="113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C3F5E30" w14:textId="727B4C63" w:rsidR="00C7595A" w:rsidRPr="00001070" w:rsidRDefault="00C7595A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1104" w:author="Đặng Thị Mai Vân" w:date="2022-01-20T08:54:00Z">
              <w:tcPr>
                <w:tcW w:w="3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0D4B6E" w14:textId="77777777" w:rsidR="00C7595A" w:rsidRPr="00DF6A6D" w:rsidRDefault="00C7595A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PrChange w:id="1105" w:author="Đặng Thị Mai Vân" w:date="2022-01-20T08:54:00Z">
              <w:tcPr>
                <w:tcW w:w="1098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14:paraId="74395D3A" w14:textId="462CFBB2" w:rsidR="00C7595A" w:rsidRPr="00DE4C47" w:rsidRDefault="00C7595A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4C47">
              <w:rPr>
                <w:rFonts w:ascii="Arial" w:hAnsi="Arial" w:cs="Arial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tcPrChange w:id="1106" w:author="Đặng Thị Mai Vân" w:date="2022-01-20T08:54:00Z">
              <w:tcPr>
                <w:tcW w:w="957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BA763A" w14:textId="6A1406A1" w:rsidR="00C7595A" w:rsidRPr="00DE4C47" w:rsidRDefault="00C7595A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4C47">
              <w:rPr>
                <w:rFonts w:ascii="Arial" w:hAnsi="Arial" w:cs="Arial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07" w:author="Đặng Thị Mai Vân" w:date="2022-01-20T08:54:00Z">
              <w:tcPr>
                <w:tcW w:w="1316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0890475" w14:textId="0226C08B" w:rsidR="00C7595A" w:rsidRPr="00DE4C47" w:rsidRDefault="00C7595A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4C47">
              <w:rPr>
                <w:rFonts w:ascii="Arial" w:hAnsi="Arial" w:cs="Arial"/>
                <w:sz w:val="16"/>
                <w:szCs w:val="16"/>
                <w:lang w:val="en-US"/>
              </w:rPr>
              <w:t>THỨ BA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108" w:author="Đặng Thị Mai Vân" w:date="2022-01-20T08:54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37D00C0" w14:textId="77777777" w:rsidR="00C7595A" w:rsidRPr="00DF6A6D" w:rsidRDefault="00C7595A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109" w:author="Đặng Thị Mai Vân" w:date="2022-01-20T08:54:00Z">
              <w:tcPr>
                <w:tcW w:w="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92B683" w14:textId="77777777" w:rsidR="00C7595A" w:rsidRPr="00DF6A6D" w:rsidRDefault="00C7595A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PrChange w:id="1110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14:paraId="5DF1E257" w14:textId="6AF26B19" w:rsidR="00C7595A" w:rsidRPr="00041888" w:rsidRDefault="00C7595A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E4C47">
              <w:rPr>
                <w:rFonts w:ascii="Arial" w:hAnsi="Arial" w:cs="Arial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PrChange w:id="1111" w:author="Đặng Thị Mai Vân" w:date="2022-01-20T08:54:00Z">
              <w:tcPr>
                <w:tcW w:w="1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851C2B" w14:textId="71039A3C" w:rsidR="00C7595A" w:rsidRPr="00041888" w:rsidRDefault="00C7595A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E4C47">
              <w:rPr>
                <w:rFonts w:ascii="Arial" w:hAnsi="Arial" w:cs="Arial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12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99E7FB" w14:textId="3240EF40" w:rsidR="00C7595A" w:rsidRPr="00041888" w:rsidRDefault="00C7595A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E4C47">
              <w:rPr>
                <w:rFonts w:ascii="Arial" w:hAnsi="Arial" w:cs="Arial"/>
                <w:sz w:val="16"/>
                <w:szCs w:val="16"/>
                <w:lang w:val="en-US"/>
              </w:rPr>
              <w:t>THỨ BA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113" w:author="Đặng Thị Mai Vân" w:date="2022-01-20T08:54:00Z">
              <w:tcPr>
                <w:tcW w:w="568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65652F98" w14:textId="77777777" w:rsidR="00C7595A" w:rsidRPr="00DF6A6D" w:rsidRDefault="00C7595A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114" w:author="Đặng Thị Mai Vân" w:date="2022-01-20T08:54:00Z">
              <w:tcPr>
                <w:tcW w:w="425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75DFD462" w14:textId="77777777" w:rsidR="00C7595A" w:rsidRPr="00DF6A6D" w:rsidRDefault="00C7595A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15F192C2" w14:textId="77777777" w:rsidTr="000F29FF">
        <w:tblPrEx>
          <w:tblPrExChange w:id="1115" w:author="Đặng Thị Mai Vân" w:date="2022-01-20T08:54:00Z">
            <w:tblPrEx>
              <w:tblW w:w="15168" w:type="dxa"/>
            </w:tblPrEx>
          </w:tblPrExChange>
        </w:tblPrEx>
        <w:trPr>
          <w:gridAfter w:val="1"/>
          <w:wAfter w:w="283" w:type="dxa"/>
          <w:trHeight w:val="299"/>
          <w:trPrChange w:id="1116" w:author="Đặng Thị Mai Vân" w:date="2022-01-20T08:54:00Z">
            <w:trPr>
              <w:gridAfter w:val="1"/>
              <w:wAfter w:w="567" w:type="dxa"/>
              <w:trHeight w:val="299"/>
            </w:trPr>
          </w:trPrChange>
        </w:trPr>
        <w:tc>
          <w:tcPr>
            <w:tcW w:w="1364" w:type="dxa"/>
            <w:tcBorders>
              <w:top w:val="single" w:sz="4" w:space="0" w:color="auto"/>
            </w:tcBorders>
            <w:tcPrChange w:id="1117" w:author="Đặng Thị Mai Vân" w:date="2022-01-20T08:54:00Z">
              <w:tcPr>
                <w:tcW w:w="1364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409EE6F6" w14:textId="6F97CC34" w:rsidR="00DA5CFE" w:rsidRPr="00DA5CFE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</w:tcBorders>
            <w:tcPrChange w:id="1118" w:author="Đặng Thị Mai Vân" w:date="2022-01-20T08:54:00Z">
              <w:tcPr>
                <w:tcW w:w="777" w:type="dxa"/>
                <w:tcBorders>
                  <w:top w:val="single" w:sz="4" w:space="0" w:color="auto"/>
                </w:tcBorders>
              </w:tcPr>
            </w:tcPrChange>
          </w:tcPr>
          <w:p w14:paraId="2B0F52B2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sz="4" w:space="0" w:color="auto"/>
            </w:tcBorders>
            <w:tcPrChange w:id="1119" w:author="Đặng Thị Mai Vân" w:date="2022-01-20T08:54:00Z">
              <w:tcPr>
                <w:tcW w:w="1403" w:type="dxa"/>
                <w:gridSpan w:val="3"/>
                <w:tcBorders>
                  <w:top w:val="single" w:sz="4" w:space="0" w:color="auto"/>
                </w:tcBorders>
              </w:tcPr>
            </w:tcPrChange>
          </w:tcPr>
          <w:p w14:paraId="05E43CA7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  <w:tcPrChange w:id="1120" w:author="Đặng Thị Mai Vân" w:date="2022-01-20T08:54:00Z">
              <w:tcPr>
                <w:tcW w:w="1132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1FF778CF" w14:textId="77777777" w:rsidR="00DA5CFE" w:rsidRPr="00001070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  <w:tcPrChange w:id="1121" w:author="Đặng Thị Mai Vân" w:date="2022-01-20T08:54:00Z">
              <w:tcPr>
                <w:tcW w:w="317" w:type="dxa"/>
                <w:tcBorders>
                  <w:top w:val="single" w:sz="4" w:space="0" w:color="auto"/>
                </w:tcBorders>
              </w:tcPr>
            </w:tcPrChange>
          </w:tcPr>
          <w:p w14:paraId="73E26221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tcPrChange w:id="1122" w:author="Đặng Thị Mai Vân" w:date="2022-01-20T08:54:00Z">
              <w:tcPr>
                <w:tcW w:w="1098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DB9063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tcPrChange w:id="1123" w:author="Đặng Thị Mai Vân" w:date="2022-01-20T08:54:00Z">
              <w:tcPr>
                <w:tcW w:w="957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EFE4E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24" w:author="Đặng Thị Mai Vân" w:date="2022-01-20T08:54:00Z">
              <w:tcPr>
                <w:tcW w:w="1316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3AED619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125" w:author="Đặng Thị Mai Vân" w:date="2022-01-20T08:54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55835CD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126" w:author="Đặng Thị Mai Vân" w:date="2022-01-20T08:54:00Z">
              <w:tcPr>
                <w:tcW w:w="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14E692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PrChange w:id="1127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14:paraId="30DE3480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PrChange w:id="1128" w:author="Đặng Thị Mai Vân" w:date="2022-01-20T08:54:00Z">
              <w:tcPr>
                <w:tcW w:w="1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90D496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29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386045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130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FD238D8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131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EDB8107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7B542F54" w14:textId="77777777" w:rsidTr="000F29FF">
        <w:tblPrEx>
          <w:tblPrExChange w:id="1132" w:author="Đặng Thị Mai Vân" w:date="2022-01-20T08:54:00Z">
            <w:tblPrEx>
              <w:tblW w:w="15168" w:type="dxa"/>
            </w:tblPrEx>
          </w:tblPrExChange>
        </w:tblPrEx>
        <w:trPr>
          <w:gridAfter w:val="1"/>
          <w:wAfter w:w="283" w:type="dxa"/>
          <w:trHeight w:val="299"/>
          <w:trPrChange w:id="1133" w:author="Đặng Thị Mai Vân" w:date="2022-01-20T08:54:00Z">
            <w:trPr>
              <w:gridAfter w:val="1"/>
              <w:wAfter w:w="567" w:type="dxa"/>
              <w:trHeight w:val="299"/>
            </w:trPr>
          </w:trPrChange>
        </w:trPr>
        <w:tc>
          <w:tcPr>
            <w:tcW w:w="1364" w:type="dxa"/>
            <w:tcPrChange w:id="1134" w:author="Đặng Thị Mai Vân" w:date="2022-01-20T08:54:00Z">
              <w:tcPr>
                <w:tcW w:w="1364" w:type="dxa"/>
                <w:gridSpan w:val="2"/>
              </w:tcPr>
            </w:tcPrChange>
          </w:tcPr>
          <w:p w14:paraId="2E6062F1" w14:textId="67A8ADFD" w:rsidR="00DA5CFE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777" w:type="dxa"/>
            <w:tcPrChange w:id="1135" w:author="Đặng Thị Mai Vân" w:date="2022-01-20T08:54:00Z">
              <w:tcPr>
                <w:tcW w:w="777" w:type="dxa"/>
              </w:tcPr>
            </w:tcPrChange>
          </w:tcPr>
          <w:p w14:paraId="42C073B8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PrChange w:id="1136" w:author="Đặng Thị Mai Vân" w:date="2022-01-20T08:54:00Z">
              <w:tcPr>
                <w:tcW w:w="1403" w:type="dxa"/>
                <w:gridSpan w:val="3"/>
              </w:tcPr>
            </w:tcPrChange>
          </w:tcPr>
          <w:p w14:paraId="6C242E36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PrChange w:id="1137" w:author="Đặng Thị Mai Vân" w:date="2022-01-20T08:54:00Z">
              <w:tcPr>
                <w:tcW w:w="1132" w:type="dxa"/>
                <w:gridSpan w:val="2"/>
              </w:tcPr>
            </w:tcPrChange>
          </w:tcPr>
          <w:p w14:paraId="430DBBB0" w14:textId="77777777" w:rsidR="00DA5CFE" w:rsidRPr="00001070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PrChange w:id="1138" w:author="Đặng Thị Mai Vân" w:date="2022-01-20T08:54:00Z">
              <w:tcPr>
                <w:tcW w:w="317" w:type="dxa"/>
              </w:tcPr>
            </w:tcPrChange>
          </w:tcPr>
          <w:p w14:paraId="00E62256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tcPrChange w:id="1139" w:author="Đặng Thị Mai Vân" w:date="2022-01-20T08:54:00Z">
              <w:tcPr>
                <w:tcW w:w="1098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7BFF717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tcPrChange w:id="1140" w:author="Đặng Thị Mai Vân" w:date="2022-01-20T08:54:00Z">
              <w:tcPr>
                <w:tcW w:w="957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76E986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41" w:author="Đặng Thị Mai Vân" w:date="2022-01-20T08:54:00Z">
              <w:tcPr>
                <w:tcW w:w="1316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E9998C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142" w:author="Đặng Thị Mai Vân" w:date="2022-01-20T08:54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62B48C8A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143" w:author="Đặng Thị Mai Vân" w:date="2022-01-20T08:54:00Z">
              <w:tcPr>
                <w:tcW w:w="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806D90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PrChange w:id="1144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14:paraId="30F80894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PrChange w:id="1145" w:author="Đặng Thị Mai Vân" w:date="2022-01-20T08:54:00Z">
              <w:tcPr>
                <w:tcW w:w="1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DD262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46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2CD16B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147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086ACB38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148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0402D28D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59482B04" w14:textId="77777777" w:rsidTr="000F29FF">
        <w:tblPrEx>
          <w:tblPrExChange w:id="1149" w:author="Đặng Thị Mai Vân" w:date="2022-01-20T08:54:00Z">
            <w:tblPrEx>
              <w:tblW w:w="15168" w:type="dxa"/>
            </w:tblPrEx>
          </w:tblPrExChange>
        </w:tblPrEx>
        <w:trPr>
          <w:gridAfter w:val="1"/>
          <w:wAfter w:w="283" w:type="dxa"/>
          <w:trHeight w:val="299"/>
          <w:trPrChange w:id="1150" w:author="Đặng Thị Mai Vân" w:date="2022-01-20T08:54:00Z">
            <w:trPr>
              <w:gridAfter w:val="1"/>
              <w:wAfter w:w="567" w:type="dxa"/>
              <w:trHeight w:val="299"/>
            </w:trPr>
          </w:trPrChange>
        </w:trPr>
        <w:tc>
          <w:tcPr>
            <w:tcW w:w="1364" w:type="dxa"/>
            <w:tcPrChange w:id="1151" w:author="Đặng Thị Mai Vân" w:date="2022-01-20T08:54:00Z">
              <w:tcPr>
                <w:tcW w:w="1364" w:type="dxa"/>
                <w:gridSpan w:val="2"/>
              </w:tcPr>
            </w:tcPrChange>
          </w:tcPr>
          <w:p w14:paraId="775B1BD9" w14:textId="4D27A225" w:rsidR="00DA5CFE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77" w:type="dxa"/>
            <w:tcPrChange w:id="1152" w:author="Đặng Thị Mai Vân" w:date="2022-01-20T08:54:00Z">
              <w:tcPr>
                <w:tcW w:w="777" w:type="dxa"/>
              </w:tcPr>
            </w:tcPrChange>
          </w:tcPr>
          <w:p w14:paraId="7D483D7A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PrChange w:id="1153" w:author="Đặng Thị Mai Vân" w:date="2022-01-20T08:54:00Z">
              <w:tcPr>
                <w:tcW w:w="1403" w:type="dxa"/>
                <w:gridSpan w:val="3"/>
              </w:tcPr>
            </w:tcPrChange>
          </w:tcPr>
          <w:p w14:paraId="576B7604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PrChange w:id="1154" w:author="Đặng Thị Mai Vân" w:date="2022-01-20T08:54:00Z">
              <w:tcPr>
                <w:tcW w:w="1132" w:type="dxa"/>
                <w:gridSpan w:val="2"/>
              </w:tcPr>
            </w:tcPrChange>
          </w:tcPr>
          <w:p w14:paraId="509B6BAB" w14:textId="77777777" w:rsidR="00DA5CFE" w:rsidRPr="00001070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PrChange w:id="1155" w:author="Đặng Thị Mai Vân" w:date="2022-01-20T08:54:00Z">
              <w:tcPr>
                <w:tcW w:w="317" w:type="dxa"/>
              </w:tcPr>
            </w:tcPrChange>
          </w:tcPr>
          <w:p w14:paraId="757E4E64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tcPrChange w:id="1156" w:author="Đặng Thị Mai Vân" w:date="2022-01-20T08:54:00Z">
              <w:tcPr>
                <w:tcW w:w="1098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925947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tcPrChange w:id="1157" w:author="Đặng Thị Mai Vân" w:date="2022-01-20T08:54:00Z">
              <w:tcPr>
                <w:tcW w:w="957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77B183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58" w:author="Đặng Thị Mai Vân" w:date="2022-01-20T08:54:00Z">
              <w:tcPr>
                <w:tcW w:w="1316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E1DBAF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159" w:author="Đặng Thị Mai Vân" w:date="2022-01-20T08:54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53B5B465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160" w:author="Đặng Thị Mai Vân" w:date="2022-01-20T08:54:00Z">
              <w:tcPr>
                <w:tcW w:w="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D66F23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PrChange w:id="1161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14:paraId="497299DC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PrChange w:id="1162" w:author="Đặng Thị Mai Vân" w:date="2022-01-20T08:54:00Z">
              <w:tcPr>
                <w:tcW w:w="1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856869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63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50355AB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164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5BFA4C93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165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2C5879DF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9FF" w:rsidRPr="00DF6A6D" w14:paraId="6B0CA17F" w14:textId="77777777" w:rsidTr="000F29FF">
        <w:tblPrEx>
          <w:tblPrExChange w:id="1166" w:author="Đặng Thị Mai Vân" w:date="2022-01-20T08:54:00Z">
            <w:tblPrEx>
              <w:tblW w:w="15168" w:type="dxa"/>
            </w:tblPrEx>
          </w:tblPrExChange>
        </w:tblPrEx>
        <w:trPr>
          <w:gridAfter w:val="1"/>
          <w:wAfter w:w="283" w:type="dxa"/>
          <w:trHeight w:val="299"/>
          <w:trPrChange w:id="1167" w:author="Đặng Thị Mai Vân" w:date="2022-01-20T08:54:00Z">
            <w:trPr>
              <w:gridAfter w:val="1"/>
              <w:wAfter w:w="567" w:type="dxa"/>
              <w:trHeight w:val="299"/>
            </w:trPr>
          </w:trPrChange>
        </w:trPr>
        <w:tc>
          <w:tcPr>
            <w:tcW w:w="1364" w:type="dxa"/>
            <w:tcPrChange w:id="1168" w:author="Đặng Thị Mai Vân" w:date="2022-01-20T08:54:00Z">
              <w:tcPr>
                <w:tcW w:w="1364" w:type="dxa"/>
                <w:gridSpan w:val="2"/>
              </w:tcPr>
            </w:tcPrChange>
          </w:tcPr>
          <w:p w14:paraId="0D592FE7" w14:textId="04843A1D" w:rsidR="00DA5CFE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777" w:type="dxa"/>
            <w:tcPrChange w:id="1169" w:author="Đặng Thị Mai Vân" w:date="2022-01-20T08:54:00Z">
              <w:tcPr>
                <w:tcW w:w="777" w:type="dxa"/>
              </w:tcPr>
            </w:tcPrChange>
          </w:tcPr>
          <w:p w14:paraId="318F7075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PrChange w:id="1170" w:author="Đặng Thị Mai Vân" w:date="2022-01-20T08:54:00Z">
              <w:tcPr>
                <w:tcW w:w="1403" w:type="dxa"/>
                <w:gridSpan w:val="3"/>
              </w:tcPr>
            </w:tcPrChange>
          </w:tcPr>
          <w:p w14:paraId="66DA138A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PrChange w:id="1171" w:author="Đặng Thị Mai Vân" w:date="2022-01-20T08:54:00Z">
              <w:tcPr>
                <w:tcW w:w="1132" w:type="dxa"/>
                <w:gridSpan w:val="2"/>
              </w:tcPr>
            </w:tcPrChange>
          </w:tcPr>
          <w:p w14:paraId="572C8992" w14:textId="77777777" w:rsidR="00DA5CFE" w:rsidRPr="00001070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PrChange w:id="1172" w:author="Đặng Thị Mai Vân" w:date="2022-01-20T08:54:00Z">
              <w:tcPr>
                <w:tcW w:w="317" w:type="dxa"/>
              </w:tcPr>
            </w:tcPrChange>
          </w:tcPr>
          <w:p w14:paraId="62A68A37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tcPrChange w:id="1173" w:author="Đặng Thị Mai Vân" w:date="2022-01-20T08:54:00Z">
              <w:tcPr>
                <w:tcW w:w="1098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115A91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tcPrChange w:id="1174" w:author="Đặng Thị Mai Vân" w:date="2022-01-20T08:54:00Z">
              <w:tcPr>
                <w:tcW w:w="957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CC2671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75" w:author="Đặng Thị Mai Vân" w:date="2022-01-20T08:54:00Z">
              <w:tcPr>
                <w:tcW w:w="1316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0EBBEFB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176" w:author="Đặng Thị Mai Vân" w:date="2022-01-20T08:54:00Z"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3F0A5576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177" w:author="Đặng Thị Mai Vân" w:date="2022-01-20T08:54:00Z">
              <w:tcPr>
                <w:tcW w:w="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7D6524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PrChange w:id="1178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14:paraId="079DBE52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PrChange w:id="1179" w:author="Đặng Thị Mai Vân" w:date="2022-01-20T08:54:00Z">
              <w:tcPr>
                <w:tcW w:w="1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9AF1A8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1180" w:author="Đặng Thị Mai Vân" w:date="2022-01-20T08:54:00Z">
              <w:tcPr>
                <w:tcW w:w="1275" w:type="dxa"/>
                <w:gridSpan w:val="3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3597C4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1181" w:author="Đặng Thị Mai Vân" w:date="2022-01-20T08:54:00Z">
              <w:tcPr>
                <w:tcW w:w="711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</w:tcPrChange>
          </w:tcPr>
          <w:p w14:paraId="1B0C1CF6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PrChange w:id="1182" w:author="Đặng Thị Mai Vân" w:date="2022-01-20T08:54:00Z">
              <w:tcPr>
                <w:tcW w:w="28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</w:tcPrChange>
          </w:tcPr>
          <w:p w14:paraId="3ABFCC47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5CFE" w:rsidRPr="00DF6A6D" w14:paraId="5B99CAB5" w14:textId="77777777" w:rsidTr="000F29FF">
        <w:trPr>
          <w:gridAfter w:val="1"/>
          <w:wAfter w:w="283" w:type="dxa"/>
          <w:trHeight w:val="299"/>
          <w:trPrChange w:id="1183" w:author="Đặng Thị Mai Vân" w:date="2022-01-20T08:54:00Z">
            <w:trPr>
              <w:gridBefore w:val="1"/>
              <w:gridAfter w:val="1"/>
              <w:wAfter w:w="1006" w:type="dxa"/>
              <w:trHeight w:val="299"/>
            </w:trPr>
          </w:trPrChange>
        </w:trPr>
        <w:tc>
          <w:tcPr>
            <w:tcW w:w="1364" w:type="dxa"/>
            <w:tcPrChange w:id="1184" w:author="Đặng Thị Mai Vân" w:date="2022-01-20T08:54:00Z">
              <w:tcPr>
                <w:tcW w:w="1365" w:type="dxa"/>
                <w:gridSpan w:val="3"/>
              </w:tcPr>
            </w:tcPrChange>
          </w:tcPr>
          <w:p w14:paraId="6F464931" w14:textId="5FB627C0" w:rsidR="00DA5CFE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777" w:type="dxa"/>
            <w:tcPrChange w:id="1185" w:author="Đặng Thị Mai Vân" w:date="2022-01-20T08:54:00Z">
              <w:tcPr>
                <w:tcW w:w="777" w:type="dxa"/>
              </w:tcPr>
            </w:tcPrChange>
          </w:tcPr>
          <w:p w14:paraId="7672CB51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3" w:type="dxa"/>
            <w:tcPrChange w:id="1186" w:author="Đặng Thị Mai Vân" w:date="2022-01-20T08:54:00Z">
              <w:tcPr>
                <w:tcW w:w="1403" w:type="dxa"/>
                <w:gridSpan w:val="2"/>
              </w:tcPr>
            </w:tcPrChange>
          </w:tcPr>
          <w:p w14:paraId="2CEEDFA2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PrChange w:id="1187" w:author="Đặng Thị Mai Vân" w:date="2022-01-20T08:54:00Z">
              <w:tcPr>
                <w:tcW w:w="1132" w:type="dxa"/>
                <w:gridSpan w:val="3"/>
              </w:tcPr>
            </w:tcPrChange>
          </w:tcPr>
          <w:p w14:paraId="63061168" w14:textId="77777777" w:rsidR="00DA5CFE" w:rsidRPr="00001070" w:rsidRDefault="00DA5CFE" w:rsidP="00C759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PrChange w:id="1188" w:author="Đặng Thị Mai Vân" w:date="2022-01-20T08:54:00Z">
              <w:tcPr>
                <w:tcW w:w="317" w:type="dxa"/>
              </w:tcPr>
            </w:tcPrChange>
          </w:tcPr>
          <w:p w14:paraId="7AD6AE86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</w:tcBorders>
            <w:tcPrChange w:id="1189" w:author="Đặng Thị Mai Vân" w:date="2022-01-20T08:54:00Z">
              <w:tcPr>
                <w:tcW w:w="1098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18F25287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tcPrChange w:id="1190" w:author="Đặng Thị Mai Vân" w:date="2022-01-20T08:54:00Z">
              <w:tcPr>
                <w:tcW w:w="957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2354C4A9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right w:val="single" w:sz="4" w:space="0" w:color="auto"/>
            </w:tcBorders>
            <w:tcPrChange w:id="1191" w:author="Đặng Thị Mai Vân" w:date="2022-01-20T08:54:00Z">
              <w:tcPr>
                <w:tcW w:w="1316" w:type="dxa"/>
                <w:gridSpan w:val="3"/>
                <w:tcBorders>
                  <w:top w:val="single" w:sz="4" w:space="0" w:color="auto"/>
                  <w:right w:val="single" w:sz="4" w:space="0" w:color="auto"/>
                </w:tcBorders>
              </w:tcPr>
            </w:tcPrChange>
          </w:tcPr>
          <w:p w14:paraId="0609430B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PrChange w:id="1192" w:author="Đặng Thị Mai Vân" w:date="2022-01-20T08:54:00Z">
              <w:tcPr>
                <w:tcW w:w="113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2C5DA097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193" w:author="Đặng Thị Mai Vân" w:date="2022-01-20T08:54:00Z">
              <w:tcPr>
                <w:tcW w:w="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E67F0C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tcPrChange w:id="1194" w:author="Đặng Thị Mai Vân" w:date="2022-01-20T08:54:00Z">
              <w:tcPr>
                <w:tcW w:w="992" w:type="dxa"/>
                <w:gridSpan w:val="2"/>
                <w:tcBorders>
                  <w:top w:val="single" w:sz="4" w:space="0" w:color="auto"/>
                  <w:left w:val="single" w:sz="4" w:space="0" w:color="auto"/>
                </w:tcBorders>
              </w:tcPr>
            </w:tcPrChange>
          </w:tcPr>
          <w:p w14:paraId="0BA4C010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tcPrChange w:id="1195" w:author="Đặng Thị Mai Vân" w:date="2022-01-20T08:54:00Z">
              <w:tcPr>
                <w:tcW w:w="992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4A68CAFA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right w:val="single" w:sz="4" w:space="0" w:color="auto"/>
            </w:tcBorders>
            <w:tcPrChange w:id="1196" w:author="Đặng Thị Mai Vân" w:date="2022-01-20T08:54:00Z">
              <w:tcPr>
                <w:tcW w:w="993" w:type="dxa"/>
                <w:gridSpan w:val="3"/>
                <w:tcBorders>
                  <w:top w:val="single" w:sz="4" w:space="0" w:color="auto"/>
                  <w:right w:val="single" w:sz="4" w:space="0" w:color="auto"/>
                </w:tcBorders>
              </w:tcPr>
            </w:tcPrChange>
          </w:tcPr>
          <w:p w14:paraId="313FB642" w14:textId="77777777" w:rsidR="00DA5CFE" w:rsidRPr="00DE4C47" w:rsidRDefault="00DA5CFE" w:rsidP="00C7595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PrChange w:id="1197" w:author="Đặng Thị Mai Vân" w:date="2022-01-20T08:54:00Z">
              <w:tcPr>
                <w:tcW w:w="1276" w:type="dxa"/>
                <w:gridSpan w:val="5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</w:tcPrChange>
          </w:tcPr>
          <w:p w14:paraId="743FC8DB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1198" w:author="Đặng Thị Mai Vân" w:date="2022-01-20T08:54:00Z">
              <w:tcPr>
                <w:tcW w:w="42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E097351" w14:textId="77777777" w:rsidR="00DA5CFE" w:rsidRPr="00DF6A6D" w:rsidRDefault="00DA5CFE" w:rsidP="00C759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C3576E7" w14:textId="380C254A" w:rsidR="00FB0533" w:rsidDel="006F179C" w:rsidRDefault="00FB0533" w:rsidP="00A931A8">
      <w:pPr>
        <w:spacing w:after="0"/>
        <w:ind w:left="142" w:hanging="142"/>
        <w:rPr>
          <w:del w:id="1199" w:author="Đặng Thị Mai Vân" w:date="2022-01-20T08:53:00Z"/>
        </w:rPr>
      </w:pPr>
    </w:p>
    <w:p w14:paraId="5A57DAD4" w14:textId="57C457BB" w:rsidR="00FC407A" w:rsidDel="006F179C" w:rsidRDefault="00FC407A" w:rsidP="00A931A8">
      <w:pPr>
        <w:spacing w:after="0"/>
        <w:ind w:left="142" w:hanging="142"/>
        <w:rPr>
          <w:del w:id="1200" w:author="Đặng Thị Mai Vân" w:date="2022-01-20T08:53:00Z"/>
        </w:rPr>
      </w:pPr>
    </w:p>
    <w:p w14:paraId="3805FEFD" w14:textId="51027DFE" w:rsidR="006F179C" w:rsidDel="006F179C" w:rsidRDefault="006F179C" w:rsidP="00A931A8">
      <w:pPr>
        <w:spacing w:after="0"/>
        <w:ind w:left="142" w:hanging="142"/>
        <w:rPr>
          <w:del w:id="1201" w:author="Đặng Thị Mai Vân" w:date="2022-01-20T08:53:00Z"/>
        </w:rPr>
      </w:pPr>
    </w:p>
    <w:p w14:paraId="523FA82C" w14:textId="6A62B8BD" w:rsidR="00FC407A" w:rsidDel="006F179C" w:rsidRDefault="00FC407A">
      <w:pPr>
        <w:spacing w:after="0"/>
        <w:rPr>
          <w:del w:id="1202" w:author="Đặng Thị Mai Vân" w:date="2022-01-20T08:53:00Z"/>
        </w:rPr>
        <w:pPrChange w:id="1203" w:author="Đặng Thị Mai Vân" w:date="2022-01-20T08:53:00Z">
          <w:pPr>
            <w:spacing w:after="0"/>
            <w:ind w:left="142" w:hanging="142"/>
          </w:pPr>
        </w:pPrChange>
      </w:pPr>
    </w:p>
    <w:p w14:paraId="2D273461" w14:textId="77777777" w:rsidR="007B2368" w:rsidRDefault="007B2368" w:rsidP="00A931A8">
      <w:pPr>
        <w:spacing w:after="0"/>
        <w:ind w:left="142" w:hanging="142"/>
        <w:rPr>
          <w:ins w:id="1204" w:author="Đặng Thị Mai Vân" w:date="2022-01-20T09:01:00Z"/>
          <w:b/>
          <w:bCs/>
          <w:lang w:val="en-US"/>
        </w:rPr>
      </w:pPr>
    </w:p>
    <w:p w14:paraId="332EBAFA" w14:textId="77777777" w:rsidR="007B2368" w:rsidRDefault="007B2368" w:rsidP="00A931A8">
      <w:pPr>
        <w:spacing w:after="0"/>
        <w:ind w:left="142" w:hanging="142"/>
        <w:rPr>
          <w:ins w:id="1205" w:author="Đặng Thị Mai Vân" w:date="2022-01-20T09:01:00Z"/>
          <w:b/>
          <w:bCs/>
          <w:lang w:val="en-US"/>
        </w:rPr>
      </w:pPr>
    </w:p>
    <w:p w14:paraId="4CC8AE0A" w14:textId="77777777" w:rsidR="007B2368" w:rsidRDefault="007B2368" w:rsidP="00A931A8">
      <w:pPr>
        <w:spacing w:after="0"/>
        <w:ind w:left="142" w:hanging="142"/>
        <w:rPr>
          <w:ins w:id="1206" w:author="Đặng Thị Mai Vân" w:date="2022-01-20T09:01:00Z"/>
          <w:b/>
          <w:bCs/>
          <w:lang w:val="en-US"/>
        </w:rPr>
      </w:pPr>
    </w:p>
    <w:p w14:paraId="122FC5BF" w14:textId="77777777" w:rsidR="007B2368" w:rsidRDefault="007B2368" w:rsidP="00A931A8">
      <w:pPr>
        <w:spacing w:after="0"/>
        <w:ind w:left="142" w:hanging="142"/>
        <w:rPr>
          <w:ins w:id="1207" w:author="Đặng Thị Mai Vân" w:date="2022-01-20T09:01:00Z"/>
          <w:b/>
          <w:bCs/>
          <w:lang w:val="en-US"/>
        </w:rPr>
      </w:pPr>
    </w:p>
    <w:p w14:paraId="11D294F5" w14:textId="77777777" w:rsidR="007B2368" w:rsidRDefault="007B2368" w:rsidP="00A931A8">
      <w:pPr>
        <w:spacing w:after="0"/>
        <w:ind w:left="142" w:hanging="142"/>
        <w:rPr>
          <w:ins w:id="1208" w:author="Đặng Thị Mai Vân" w:date="2022-01-20T09:01:00Z"/>
          <w:b/>
          <w:bCs/>
          <w:lang w:val="en-US"/>
        </w:rPr>
      </w:pPr>
    </w:p>
    <w:p w14:paraId="3F899F60" w14:textId="7B0F378A" w:rsidR="00FC407A" w:rsidRPr="00B5343B" w:rsidRDefault="0044422A" w:rsidP="00A931A8">
      <w:pPr>
        <w:spacing w:after="0"/>
        <w:ind w:left="142" w:hanging="142"/>
        <w:rPr>
          <w:b/>
          <w:bCs/>
          <w:lang w:val="en-US"/>
        </w:rPr>
      </w:pPr>
      <w:r w:rsidRPr="00B5343B">
        <w:rPr>
          <w:b/>
          <w:bCs/>
          <w:lang w:val="en-US"/>
        </w:rPr>
        <w:lastRenderedPageBreak/>
        <w:t>M</w:t>
      </w:r>
      <w:r w:rsidR="00D451BF" w:rsidRPr="00B5343B">
        <w:rPr>
          <w:b/>
          <w:bCs/>
        </w:rPr>
        <w:t xml:space="preserve">ục 4. </w:t>
      </w:r>
      <w:r w:rsidRPr="00B5343B">
        <w:rPr>
          <w:b/>
          <w:bCs/>
          <w:lang w:val="en-US"/>
        </w:rPr>
        <w:t>N</w:t>
      </w:r>
      <w:r w:rsidR="00D451BF" w:rsidRPr="00B5343B">
        <w:rPr>
          <w:b/>
          <w:bCs/>
        </w:rPr>
        <w:t>ông nghiệp và các loại đất</w:t>
      </w:r>
      <w:r w:rsidR="00D451BF" w:rsidRPr="00B5343B">
        <w:rPr>
          <w:b/>
          <w:bCs/>
          <w:lang w:val="en-US"/>
        </w:rPr>
        <w:t xml:space="preserve"> (tiếp)</w:t>
      </w:r>
    </w:p>
    <w:tbl>
      <w:tblPr>
        <w:tblW w:w="14933" w:type="dxa"/>
        <w:tblInd w:w="-856" w:type="dxa"/>
        <w:tblLook w:val="04A0" w:firstRow="1" w:lastRow="0" w:firstColumn="1" w:lastColumn="0" w:noHBand="0" w:noVBand="1"/>
      </w:tblPr>
      <w:tblGrid>
        <w:gridCol w:w="316"/>
        <w:gridCol w:w="1082"/>
        <w:gridCol w:w="2201"/>
        <w:gridCol w:w="348"/>
        <w:gridCol w:w="875"/>
        <w:gridCol w:w="1039"/>
        <w:gridCol w:w="742"/>
        <w:gridCol w:w="1134"/>
        <w:gridCol w:w="2268"/>
        <w:gridCol w:w="1331"/>
        <w:gridCol w:w="554"/>
        <w:gridCol w:w="1435"/>
        <w:gridCol w:w="1026"/>
        <w:gridCol w:w="582"/>
        <w:tblGridChange w:id="1209">
          <w:tblGrid>
            <w:gridCol w:w="316"/>
            <w:gridCol w:w="1082"/>
            <w:gridCol w:w="1155"/>
            <w:gridCol w:w="316"/>
            <w:gridCol w:w="730"/>
            <w:gridCol w:w="348"/>
            <w:gridCol w:w="4"/>
            <w:gridCol w:w="871"/>
            <w:gridCol w:w="1039"/>
            <w:gridCol w:w="639"/>
            <w:gridCol w:w="103"/>
            <w:gridCol w:w="772"/>
            <w:gridCol w:w="362"/>
            <w:gridCol w:w="1419"/>
            <w:gridCol w:w="849"/>
            <w:gridCol w:w="285"/>
            <w:gridCol w:w="1046"/>
            <w:gridCol w:w="554"/>
            <w:gridCol w:w="1435"/>
            <w:gridCol w:w="564"/>
            <w:gridCol w:w="462"/>
            <w:gridCol w:w="92"/>
            <w:gridCol w:w="490"/>
            <w:gridCol w:w="1971"/>
            <w:gridCol w:w="582"/>
          </w:tblGrid>
        </w:tblGridChange>
      </w:tblGrid>
      <w:tr w:rsidR="00193376" w:rsidRPr="00D77526" w14:paraId="7182368C" w14:textId="77777777" w:rsidTr="001C7D5E">
        <w:trPr>
          <w:trHeight w:val="232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2175" w14:textId="77777777" w:rsidR="00D77526" w:rsidRPr="00D77526" w:rsidRDefault="00D77526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F9D5" w14:textId="105900D1" w:rsidR="00D77526" w:rsidRDefault="00D77526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9. Sản phẩm</w:t>
            </w:r>
            <w:r w:rsidR="009322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del w:id="1210" w:author="Đặng Thị Mai Vân" w:date="2022-01-20T09:13:00Z">
              <w:r w:rsidR="009322CA" w:rsidDel="00EF3878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>của</w:delText>
              </w:r>
            </w:del>
            <w:ins w:id="1211" w:author="Đặng Thị Mai Vân" w:date="2022-01-20T09:13:00Z">
              <w:r w:rsidR="0098130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[</w:t>
              </w:r>
            </w:ins>
            <w:ins w:id="1212" w:author="Đặng Thị Mai Vân" w:date="2022-01-20T09:24:00Z">
              <w:r w:rsidR="007C425A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…</w:t>
              </w:r>
            </w:ins>
            <w:del w:id="1213" w:author="Đặng Thị Mai Vân" w:date="2022-01-20T09:13:00Z">
              <w:r w:rsidR="0011024D" w:rsidRPr="0047496F" w:rsidDel="00981309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 w:val="20"/>
                  <w:szCs w:val="20"/>
                  <w:lang w:val="en-US"/>
                  <w:rPrChange w:id="1214" w:author="Đặng Thị Mai Vân" w:date="2022-01-20T09:14:00Z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delText xml:space="preserve"> […</w:delText>
              </w:r>
            </w:del>
            <w:r w:rsidR="0011024D" w:rsidRPr="0047496F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  <w:rPrChange w:id="1215" w:author="Đặng Thị Mai Vân" w:date="2022-01-20T09:14:00Z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  <w:t>]</w:t>
            </w:r>
            <w:r w:rsidR="0011024D" w:rsidRPr="0047496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  <w:rPrChange w:id="1216" w:author="Đặng Thị Mai Vân" w:date="2022-01-20T09:14:00Z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1102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có được đem bán không?</w:t>
            </w:r>
          </w:p>
          <w:p w14:paraId="4CAAD208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B616CD5" w14:textId="2BCF598A" w:rsidR="000028A3" w:rsidRPr="00D77526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2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7D58" w14:textId="77777777" w:rsidR="00D77526" w:rsidRDefault="00D77526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10. Nông dân trong xã này</w:t>
            </w:r>
            <w:r w:rsidR="00D24F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thường bán […] cho ai?</w:t>
            </w:r>
          </w:p>
          <w:p w14:paraId="22A0111D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3945604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648AA668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9599503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F5341BB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398ED71" w14:textId="5CB6792B" w:rsidR="000028A3" w:rsidRPr="00D77526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04FA9" w14:textId="77777777" w:rsidR="00D77526" w:rsidRDefault="00D77526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11. Người/cơ sở</w:t>
            </w:r>
            <w:r w:rsidR="00043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mua chính có tự đến xã để mua không?</w:t>
            </w:r>
          </w:p>
          <w:p w14:paraId="3CA9B64F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102F665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CD9B529" w14:textId="55C3BBA8" w:rsidR="000028A3" w:rsidRPr="00D77526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FC85" w14:textId="77777777" w:rsidR="00D77526" w:rsidRDefault="00D77526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12. Địa điểm</w:t>
            </w:r>
            <w:r w:rsidR="00B114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bán […] chính cách xã bao xa?</w:t>
            </w:r>
          </w:p>
          <w:p w14:paraId="6D1AD5B2" w14:textId="77777777" w:rsidR="007128CB" w:rsidRDefault="007128CB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6707A6B5" w14:textId="702240BF" w:rsidR="007128CB" w:rsidRPr="00D77526" w:rsidRDefault="007128CB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B2132" w14:textId="77777777" w:rsidR="00D77526" w:rsidRDefault="00D77526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13. Người/cơ sở mua hỗ trợ</w:t>
            </w:r>
            <w:r w:rsidR="000C72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người bán những gì?</w:t>
            </w:r>
          </w:p>
          <w:p w14:paraId="3671A66A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997C5DE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059FDD5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21874268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86A1B40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6736C958" w14:textId="77777777" w:rsidR="000028A3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2B934C2A" w14:textId="39A417EE" w:rsidR="000028A3" w:rsidRPr="00D77526" w:rsidRDefault="000028A3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4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10EB0" w14:textId="77777777" w:rsidR="00CD7FCB" w:rsidRDefault="00CD7FCB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211A2A5" w14:textId="542F6135" w:rsidR="00D77526" w:rsidRDefault="00D77526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14. Trong tỉnh/Tp này có bao</w:t>
            </w:r>
            <w:r w:rsidR="000012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nhiêu người/cơ sở mua mà dân trong xã có thể bán […]?</w:t>
            </w:r>
          </w:p>
          <w:p w14:paraId="61A1BA76" w14:textId="77777777" w:rsidR="0066411B" w:rsidRDefault="0066411B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1FBA094" w14:textId="77777777" w:rsidR="0066411B" w:rsidRDefault="0066411B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1300D99" w14:textId="77777777" w:rsidR="0066411B" w:rsidRDefault="0066411B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FC05A84" w14:textId="77777777" w:rsidR="0066411B" w:rsidRDefault="0066411B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4CDDBC00" w14:textId="1B867196" w:rsidR="0066411B" w:rsidRPr="00D77526" w:rsidRDefault="0066411B" w:rsidP="00D77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82B68" w:rsidRPr="00D77526" w14:paraId="4DE1AC53" w14:textId="77777777" w:rsidTr="001C7D5E">
        <w:trPr>
          <w:trHeight w:val="232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2D04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D776" w14:textId="7B39316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có...........1</w:t>
            </w:r>
          </w:p>
        </w:tc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77A6" w14:textId="2BD78964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Doanh nghiệp nhà nướ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c……….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F479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9EE9" w14:textId="62C0C33B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B7F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C295" w14:textId="10FEAED3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KHÔNG HỖ TRỢ GÌ....................................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BA1A" w14:textId="520F39D6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1</w:t>
            </w: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7E67" w14:textId="614CF91B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1-2 NGƯỜI/ CƠ SỞ....................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1FAB" w14:textId="6C0B41D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 w:rsidR="00A471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63AB9" w:rsidRPr="00D77526" w14:paraId="0E01CF79" w14:textId="77777777" w:rsidTr="001C7D5E">
        <w:trPr>
          <w:trHeight w:val="232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D7BF" w14:textId="77777777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44B" w14:textId="32724F41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…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.2</w:t>
            </w:r>
          </w:p>
        </w:tc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C99D" w14:textId="573B7278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Doanh nghiệp ngoài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nhà nước…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8784" w14:textId="2BA0CE78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15AF" w14:textId="1F6C1E24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CÓ……..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2CA2A8" w14:textId="2DEB8C6F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DA3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&gt;&gt;13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E405" w14:textId="77777777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5741" w14:textId="4288F9C5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CUNG CẤP THÔNG TIN VỀ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GIEO TRỒNG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1E60" w14:textId="77777777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E186" w14:textId="3B8C0ED8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3-5 NGƯỜI/ CƠ SỞ.....................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B482" w14:textId="7DE7C52A" w:rsidR="00863AB9" w:rsidRPr="00D77526" w:rsidRDefault="00863AB9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E82B68" w:rsidRPr="00D77526" w14:paraId="3C4A497E" w14:textId="77777777" w:rsidTr="001C7D5E">
        <w:trPr>
          <w:trHeight w:val="232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0C2D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1587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FCD90" w14:textId="14EB7C74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HTX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nông nghiệp……………….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C7E8" w14:textId="6F60BE99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3(&gt;&gt;13)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EAC5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5916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92CE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E5AC" w14:textId="33683306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GIEO TRỒNG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…..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......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............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9C45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1A67" w14:textId="1BBCD50D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6-10 NGƯỜI/ CƠ SỞ...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...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.............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CAFD" w14:textId="3F83C83B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 w:rsidR="00A471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E82B68" w:rsidRPr="00D77526" w14:paraId="407CD1B7" w14:textId="77777777" w:rsidTr="001C7D5E">
        <w:trPr>
          <w:trHeight w:val="149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2ABD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3E78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6912" w14:textId="72125EB5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Tư thương...……………………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EAB76" w14:textId="7C3325A8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AAC2" w14:textId="62CA646F" w:rsidR="00863AB9" w:rsidRPr="00D77526" w:rsidRDefault="00E82B68" w:rsidP="00863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="00863AB9"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KHÔNG...</w:t>
            </w:r>
            <w:r w:rsidR="00FC649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</w:p>
          <w:p w14:paraId="70C49220" w14:textId="1EACA720" w:rsidR="00E82B68" w:rsidRPr="00D77526" w:rsidRDefault="00863AB9" w:rsidP="00863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C1AC" w14:textId="097BDFE7" w:rsidR="00E82B68" w:rsidRPr="00D77526" w:rsidRDefault="00E82B68" w:rsidP="00610E2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 w:rsidR="00FC64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BAA1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6F7B" w14:textId="62C418EA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BÁN CÁC ĐẦU VÀO SẢN XUẤT...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............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95FB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4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77EEC" w14:textId="16CF86A1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&gt;10 NGƯỜI/ CƠ SỞ....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...............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FB2D" w14:textId="09E8F4EB" w:rsidR="00E82B68" w:rsidRPr="00D77526" w:rsidRDefault="00A471CA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E82B68" w:rsidRPr="00D77526" w14:paraId="10D61C12" w14:textId="77777777" w:rsidTr="001C7D5E">
        <w:trPr>
          <w:trHeight w:val="232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2BE8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0F44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96F14" w14:textId="45C83459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Bán lẻ trên thị trường…………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74820" w14:textId="513890E5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5(&gt;&gt;12)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E91C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D02D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5C0A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B1B1" w14:textId="089C5211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TÍN DỤNG..............................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.......................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A6C6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4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BABD" w14:textId="048D4B3D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6E970" w14:textId="4281F568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82B68" w:rsidRPr="00D77526" w14:paraId="318786C6" w14:textId="77777777" w:rsidTr="001C7D5E">
        <w:trPr>
          <w:trHeight w:val="245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A2BA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27848" w14:textId="1E702D33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D63A2" w14:textId="2C8D1812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khác (ghi rõ____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___________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41E5B" w14:textId="021B8C91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8777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A431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BBFA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26EF" w14:textId="34DFC862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BẢO ĐẢM GIÁ TRƯỚC</w:t>
            </w:r>
            <w:ins w:id="1217" w:author="Đặng Thị Mai Vân" w:date="2022-01-20T09:21:00Z">
              <w:r w:rsidR="00E44514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t xml:space="preserve"> KHI THU HOẠCH</w:t>
              </w:r>
              <w:r w:rsidR="005821D1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t>..</w:t>
              </w:r>
            </w:ins>
            <w:del w:id="1218" w:author="Đặng Thị Mai Vân" w:date="2022-01-20T09:21:00Z">
              <w:r w:rsidDel="00E44514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>.</w:delText>
              </w:r>
              <w:r w:rsidRPr="00D77526" w:rsidDel="00E44514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 xml:space="preserve"> </w:delText>
              </w:r>
              <w:r w:rsidDel="00E44514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>….</w:delText>
              </w:r>
              <w:r w:rsidRPr="00D77526" w:rsidDel="00E44514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 xml:space="preserve"> </w:delText>
              </w:r>
              <w:r w:rsidDel="00E44514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>……………..</w:delText>
              </w:r>
            </w:del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72BE" w14:textId="77777777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4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5CDA5" w14:textId="24E6FF43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F1F10" w14:textId="0EB060AA" w:rsidR="00E82B68" w:rsidRPr="00D77526" w:rsidRDefault="00E82B68" w:rsidP="00E8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2140F" w:rsidRPr="00D77526" w14:paraId="41084943" w14:textId="77777777" w:rsidTr="008F4071">
        <w:tblPrEx>
          <w:tblW w:w="14933" w:type="dxa"/>
          <w:tblInd w:w="-856" w:type="dxa"/>
          <w:tblPrExChange w:id="1219" w:author="Đặng Thị Mai Vân" w:date="2022-01-20T09:21:00Z">
            <w:tblPrEx>
              <w:tblW w:w="14933" w:type="dxa"/>
              <w:tblInd w:w="-856" w:type="dxa"/>
            </w:tblPrEx>
          </w:tblPrExChange>
        </w:tblPrEx>
        <w:trPr>
          <w:trHeight w:val="336"/>
          <w:trPrChange w:id="1220" w:author="Đặng Thị Mai Vân" w:date="2022-01-20T09:21:00Z">
            <w:trPr>
              <w:gridBefore w:val="3"/>
              <w:trHeight w:val="245"/>
            </w:trPr>
          </w:trPrChange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21" w:author="Đặng Thị Mai Vân" w:date="2022-01-20T09:21:00Z">
              <w:tcPr>
                <w:tcW w:w="316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4A2B3A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222" w:author="Đặng Thị Mai Vân" w:date="2022-01-20T09:21:00Z">
              <w:tcPr>
                <w:tcW w:w="1082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3692CFC" w14:textId="5082C861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tcPrChange w:id="1223" w:author="Đặng Thị Mai Vân" w:date="2022-01-20T09:21:00Z">
              <w:tcPr>
                <w:tcW w:w="2549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14:paraId="64EF7C03" w14:textId="3AB4EFD6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224" w:author="Đặng Thị Mai Vân" w:date="2022-01-20T09:21:00Z">
              <w:tcPr>
                <w:tcW w:w="875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2756F55" w14:textId="4B795DCE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tcPrChange w:id="1225" w:author="Đặng Thị Mai Vân" w:date="2022-01-20T09:21:00Z">
              <w:tcPr>
                <w:tcW w:w="1781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7E3CED76" w14:textId="66E55FCA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26" w:author="Đặng Thị Mai Vân" w:date="2022-01-20T09:21:00Z"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6EC30E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227" w:author="Đặng Thị Mai Vân" w:date="2022-01-20T09:21:00Z">
              <w:tcPr>
                <w:tcW w:w="3599" w:type="dxa"/>
                <w:gridSpan w:val="4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3D94E0" w14:textId="07ADC4EA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ins w:id="1228" w:author="Đặng Thị Mai Vân" w:date="2022-01-20T09:21:00Z">
              <w:r w:rsidRPr="00D77526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t>KHÁC (GHI RÕ_____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t>_________________</w:t>
              </w:r>
              <w:r w:rsidRPr="00D77526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t>)</w:t>
              </w:r>
            </w:ins>
            <w:del w:id="1229" w:author="Đặng Thị Mai Vân" w:date="2022-01-20T09:21:00Z">
              <w:r w:rsidRPr="00D77526" w:rsidDel="00BB239F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>THU HOẠCH...........................</w:delText>
              </w:r>
              <w:r w:rsidDel="00BB239F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>.....................</w:delText>
              </w:r>
            </w:del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30" w:author="Đặng Thị Mai Vân" w:date="2022-01-20T09:21:00Z">
              <w:tcPr>
                <w:tcW w:w="55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853656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4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31" w:author="Đặng Thị Mai Vân" w:date="2022-01-20T09:21:00Z">
              <w:tcPr>
                <w:tcW w:w="2461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824D72" w14:textId="712AECE8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232" w:author="Đặng Thị Mai Vân" w:date="2022-01-20T09:21:00Z">
              <w:tcPr>
                <w:tcW w:w="58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1E1DDD7" w14:textId="1F7910FB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2140F" w:rsidRPr="00D77526" w14:paraId="18A9DE08" w14:textId="77777777" w:rsidTr="001C7D5E">
        <w:trPr>
          <w:trHeight w:val="24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DAFE4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1A382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5A785D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83BDD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AD49FB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DA9B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FE3D88" w14:textId="5545AAEE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del w:id="1233" w:author="Đặng Thị Mai Vân" w:date="2022-01-20T09:21:00Z">
              <w:r w:rsidRPr="00D77526" w:rsidDel="00A2140F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>KHÁC (GHI RÕ_____</w:delText>
              </w:r>
              <w:r w:rsidDel="00A2140F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>_________________</w:delText>
              </w:r>
              <w:r w:rsidRPr="00D77526" w:rsidDel="00A2140F"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  <w:lang w:val="en-US"/>
                </w:rPr>
                <w:delText>)</w:delText>
              </w:r>
            </w:del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B6058" w14:textId="0AC8B3C3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del w:id="1234" w:author="Đặng Thị Mai Vân" w:date="2022-01-20T09:21:00Z">
              <w:r w:rsidDel="000E129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>7</w:delText>
              </w:r>
            </w:del>
          </w:p>
        </w:tc>
        <w:tc>
          <w:tcPr>
            <w:tcW w:w="2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FC1D48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C432C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2140F" w:rsidRPr="00D77526" w14:paraId="2A1468ED" w14:textId="77777777" w:rsidTr="001C7D5E">
        <w:trPr>
          <w:trHeight w:val="245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661B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00AF" w14:textId="77777777" w:rsidR="00A2140F" w:rsidRPr="00D77526" w:rsidRDefault="00A2140F" w:rsidP="00A21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(&gt;&gt;15)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C99F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THỨ NHẤT</w:t>
            </w:r>
          </w:p>
          <w:p w14:paraId="7FBA4121" w14:textId="0150516F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2E00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THỨ HAI</w:t>
            </w:r>
          </w:p>
          <w:p w14:paraId="61B41F85" w14:textId="72F74BF0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2A0EFA" w14:textId="0898A440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689C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0A37" w14:textId="77777777" w:rsidR="00A2140F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KM</w:t>
            </w:r>
          </w:p>
          <w:p w14:paraId="19F2EFB5" w14:textId="71094E70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C854" w14:textId="77777777" w:rsidR="00A2140F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THỨ NHẤT</w:t>
            </w:r>
          </w:p>
          <w:p w14:paraId="17E2ADBA" w14:textId="3C2EF521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70D0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THỨ HAI</w:t>
            </w:r>
          </w:p>
          <w:p w14:paraId="2C08FD44" w14:textId="5DEC9C2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87D4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 Cá nhân</w:t>
            </w:r>
          </w:p>
          <w:p w14:paraId="54F6C2A3" w14:textId="33CF7378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5C97" w14:textId="45C31774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b. Cơ sở</w:t>
            </w:r>
          </w:p>
          <w:p w14:paraId="201393A8" w14:textId="6E95773D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775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2140F" w:rsidRPr="00D77526" w14:paraId="2404EAE4" w14:textId="77777777" w:rsidTr="001C7D5E">
        <w:trPr>
          <w:trHeight w:val="245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709E3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29E6" w14:textId="77777777" w:rsidR="00A2140F" w:rsidRPr="00D77526" w:rsidRDefault="00A2140F" w:rsidP="00A21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B2DA0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2417E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76DF8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8BD9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EBFC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E89A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55C7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79A9E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38BBF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2140F" w:rsidRPr="00D77526" w14:paraId="7966F21D" w14:textId="77777777" w:rsidTr="001C7D5E">
        <w:trPr>
          <w:trHeight w:val="245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9C88F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FC60" w14:textId="77777777" w:rsidR="00A2140F" w:rsidRPr="00D77526" w:rsidRDefault="00A2140F" w:rsidP="00A21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1D467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E51FB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BC6A7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0BE8C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DE71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903C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E18F3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0033B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F049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2140F" w:rsidRPr="00D77526" w14:paraId="1F4A9448" w14:textId="77777777" w:rsidTr="001C7D5E">
        <w:trPr>
          <w:trHeight w:val="245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3BC7D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2D93C" w14:textId="77777777" w:rsidR="00A2140F" w:rsidRPr="00D77526" w:rsidRDefault="00A2140F" w:rsidP="00A21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93C2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65D4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01C4D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AAF35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05A0D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B5760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3CFA0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E720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F5A5E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2140F" w:rsidRPr="00D77526" w14:paraId="4834BCF7" w14:textId="77777777" w:rsidTr="001C7D5E">
        <w:trPr>
          <w:trHeight w:val="245"/>
        </w:trPr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F704F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4359A" w14:textId="77777777" w:rsidR="00A2140F" w:rsidRPr="00D77526" w:rsidRDefault="00A2140F" w:rsidP="00A21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949E8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537F3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049FB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300D2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3B92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15497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6FBB3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2C983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6502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2140F" w:rsidRPr="00D77526" w14:paraId="20452AF0" w14:textId="77777777" w:rsidTr="001C7D5E">
        <w:trPr>
          <w:trHeight w:val="24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8FF48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63577" w14:textId="77777777" w:rsidR="00A2140F" w:rsidRPr="00D77526" w:rsidRDefault="00A2140F" w:rsidP="00A21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DD492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C3AC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8F8722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0018A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7CAF8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28301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A164" w14:textId="77777777" w:rsidR="00A2140F" w:rsidRPr="00D77526" w:rsidRDefault="00A2140F" w:rsidP="00A21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65F9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8E9FB" w14:textId="77777777" w:rsidR="00A2140F" w:rsidRPr="00D77526" w:rsidRDefault="00A2140F" w:rsidP="00A21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DAADE0D" w14:textId="1D58EEEB" w:rsidR="00FC407A" w:rsidRDefault="00FC407A" w:rsidP="00A931A8">
      <w:pPr>
        <w:spacing w:after="0"/>
        <w:ind w:left="142" w:hanging="142"/>
      </w:pPr>
    </w:p>
    <w:p w14:paraId="77D27CF1" w14:textId="61102601" w:rsidR="00E70B00" w:rsidRDefault="00E70B00" w:rsidP="00A931A8">
      <w:pPr>
        <w:spacing w:after="0"/>
        <w:ind w:left="142" w:hanging="142"/>
      </w:pPr>
    </w:p>
    <w:p w14:paraId="438EE954" w14:textId="5C9A03BF" w:rsidR="00E70B00" w:rsidRDefault="00E70B00" w:rsidP="00A931A8">
      <w:pPr>
        <w:spacing w:after="0"/>
        <w:ind w:left="142" w:hanging="142"/>
      </w:pPr>
    </w:p>
    <w:p w14:paraId="1B8E9420" w14:textId="47D54C04" w:rsidR="00E70B00" w:rsidRDefault="00E70B00" w:rsidP="00A931A8">
      <w:pPr>
        <w:spacing w:after="0"/>
        <w:ind w:left="142" w:hanging="142"/>
      </w:pPr>
    </w:p>
    <w:p w14:paraId="5CD21EBA" w14:textId="03F1A748" w:rsidR="00E70B00" w:rsidRDefault="00E70B00" w:rsidP="00A931A8">
      <w:pPr>
        <w:spacing w:after="0"/>
        <w:ind w:left="142" w:hanging="142"/>
      </w:pPr>
    </w:p>
    <w:p w14:paraId="68AB233C" w14:textId="0873A9D7" w:rsidR="00E70B00" w:rsidRDefault="00E70B00" w:rsidP="00A931A8">
      <w:pPr>
        <w:spacing w:after="0"/>
        <w:ind w:left="142" w:hanging="142"/>
      </w:pPr>
    </w:p>
    <w:p w14:paraId="584745F1" w14:textId="4153082A" w:rsidR="00E70B00" w:rsidRDefault="00E70B00" w:rsidP="00A931A8">
      <w:pPr>
        <w:spacing w:after="0"/>
        <w:ind w:left="142" w:hanging="142"/>
      </w:pPr>
    </w:p>
    <w:p w14:paraId="296D1664" w14:textId="5900B9B7" w:rsidR="00E70B00" w:rsidRDefault="00E70B00" w:rsidP="00A931A8">
      <w:pPr>
        <w:spacing w:after="0"/>
        <w:ind w:left="142" w:hanging="142"/>
      </w:pPr>
    </w:p>
    <w:p w14:paraId="0BE194F3" w14:textId="681BDE3B" w:rsidR="00E70B00" w:rsidRDefault="00E70B00" w:rsidP="00A931A8">
      <w:pPr>
        <w:spacing w:after="0"/>
        <w:ind w:left="142" w:hanging="142"/>
      </w:pPr>
    </w:p>
    <w:p w14:paraId="102960DE" w14:textId="1E75D98D" w:rsidR="00E70B00" w:rsidRDefault="00E70B00" w:rsidP="00A931A8">
      <w:pPr>
        <w:spacing w:after="0"/>
        <w:ind w:left="142" w:hanging="142"/>
      </w:pPr>
    </w:p>
    <w:p w14:paraId="2A27B2D7" w14:textId="5004B9EC" w:rsidR="00E70B00" w:rsidRDefault="00E70B00" w:rsidP="00A931A8">
      <w:pPr>
        <w:spacing w:after="0"/>
        <w:ind w:left="142" w:hanging="142"/>
      </w:pPr>
    </w:p>
    <w:p w14:paraId="605D6813" w14:textId="7A6E9CD5" w:rsidR="00E70B00" w:rsidRDefault="00E70B00" w:rsidP="00A931A8">
      <w:pPr>
        <w:spacing w:after="0"/>
        <w:ind w:left="142" w:hanging="142"/>
      </w:pPr>
    </w:p>
    <w:p w14:paraId="008381DB" w14:textId="50196661" w:rsidR="00E70B00" w:rsidRDefault="00E70B00" w:rsidP="00A931A8">
      <w:pPr>
        <w:spacing w:after="0"/>
        <w:ind w:left="142" w:hanging="142"/>
      </w:pPr>
    </w:p>
    <w:p w14:paraId="79797D70" w14:textId="44CE3410" w:rsidR="00E70B00" w:rsidRDefault="00E70B00" w:rsidP="00A931A8">
      <w:pPr>
        <w:spacing w:after="0"/>
        <w:ind w:left="142" w:hanging="142"/>
      </w:pPr>
    </w:p>
    <w:p w14:paraId="35B025C0" w14:textId="41A50BB8" w:rsidR="00E70B00" w:rsidRDefault="00E70B00" w:rsidP="00A931A8">
      <w:pPr>
        <w:spacing w:after="0"/>
        <w:ind w:left="142" w:hanging="142"/>
      </w:pPr>
    </w:p>
    <w:p w14:paraId="7D71295E" w14:textId="62F5D276" w:rsidR="00E70B00" w:rsidRDefault="00B5343B" w:rsidP="00A931A8">
      <w:pPr>
        <w:spacing w:after="0"/>
        <w:ind w:left="142" w:hanging="142"/>
        <w:rPr>
          <w:b/>
          <w:bCs/>
        </w:rPr>
      </w:pPr>
      <w:r w:rsidRPr="00377601">
        <w:rPr>
          <w:b/>
          <w:bCs/>
          <w:lang w:val="en-US"/>
        </w:rPr>
        <w:lastRenderedPageBreak/>
        <w:t>M</w:t>
      </w:r>
      <w:r w:rsidR="003C64AC" w:rsidRPr="00377601">
        <w:rPr>
          <w:b/>
          <w:bCs/>
        </w:rPr>
        <w:t xml:space="preserve">ục 4. </w:t>
      </w:r>
      <w:r w:rsidRPr="00377601">
        <w:rPr>
          <w:b/>
          <w:bCs/>
          <w:lang w:val="en-US"/>
        </w:rPr>
        <w:t>N</w:t>
      </w:r>
      <w:r w:rsidR="003C64AC" w:rsidRPr="00377601">
        <w:rPr>
          <w:b/>
          <w:bCs/>
        </w:rPr>
        <w:t>ông nghiệp và các loại đất (tiếp)</w:t>
      </w:r>
    </w:p>
    <w:tbl>
      <w:tblPr>
        <w:tblW w:w="15021" w:type="dxa"/>
        <w:tblInd w:w="-572" w:type="dxa"/>
        <w:tblLook w:val="04A0" w:firstRow="1" w:lastRow="0" w:firstColumn="1" w:lastColumn="0" w:noHBand="0" w:noVBand="1"/>
      </w:tblPr>
      <w:tblGrid>
        <w:gridCol w:w="928"/>
        <w:gridCol w:w="1199"/>
        <w:gridCol w:w="736"/>
        <w:gridCol w:w="287"/>
        <w:gridCol w:w="287"/>
        <w:gridCol w:w="249"/>
        <w:gridCol w:w="659"/>
        <w:gridCol w:w="260"/>
        <w:gridCol w:w="267"/>
        <w:gridCol w:w="434"/>
        <w:gridCol w:w="464"/>
        <w:gridCol w:w="492"/>
        <w:gridCol w:w="1403"/>
        <w:gridCol w:w="833"/>
        <w:gridCol w:w="622"/>
        <w:gridCol w:w="1491"/>
        <w:gridCol w:w="216"/>
        <w:gridCol w:w="645"/>
        <w:gridCol w:w="430"/>
        <w:gridCol w:w="316"/>
        <w:gridCol w:w="2002"/>
        <w:gridCol w:w="236"/>
        <w:gridCol w:w="565"/>
      </w:tblGrid>
      <w:tr w:rsidR="00715DCD" w:rsidRPr="0023073A" w14:paraId="53C7C894" w14:textId="77777777" w:rsidTr="00BC774C">
        <w:trPr>
          <w:trHeight w:val="253"/>
        </w:trPr>
        <w:tc>
          <w:tcPr>
            <w:tcW w:w="530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2ACD1" w14:textId="77777777" w:rsidR="0023073A" w:rsidRPr="0023073A" w:rsidRDefault="0023073A" w:rsidP="00230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15. Trong quỹ đất của xã này có [...] không?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CCAE8" w14:textId="6A4C99F0" w:rsidR="0023073A" w:rsidRPr="0023073A" w:rsidRDefault="0023073A" w:rsidP="00230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16. Tổng diện tích</w:t>
            </w:r>
            <w:r w:rsidR="009016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của […] năm </w:t>
            </w:r>
            <w:r w:rsidR="001767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202</w:t>
            </w:r>
            <w:ins w:id="1235" w:author="Đặng Thị Mai Vân" w:date="2022-01-21T16:30:00Z">
              <w:r w:rsidR="0012752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1</w:t>
              </w:r>
            </w:ins>
            <w:del w:id="1236" w:author="Đặng Thị Mai Vân" w:date="2022-01-21T16:30:00Z">
              <w:r w:rsidR="00176752" w:rsidDel="0012752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>2</w:delText>
              </w:r>
            </w:del>
            <w:r w:rsidR="009016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là bao nhiêu hec-ta?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FF38" w14:textId="34A80D75" w:rsidR="0023073A" w:rsidRPr="0023073A" w:rsidRDefault="0023073A" w:rsidP="00230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17. Trong đó phần</w:t>
            </w:r>
            <w:r w:rsidR="007803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trăm diện tích được tưới tiêu?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F87D" w14:textId="469BAB17" w:rsidR="0023073A" w:rsidRPr="0023073A" w:rsidRDefault="0023073A" w:rsidP="00230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18. Tổng diện tích</w:t>
            </w:r>
            <w:r w:rsidR="007E2B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của […] năm 20</w:t>
            </w:r>
            <w:ins w:id="1237" w:author="Đặng Thị Mai Vân" w:date="2022-01-20T09:41:00Z">
              <w:r w:rsidR="004079B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2</w:t>
              </w:r>
            </w:ins>
            <w:ins w:id="1238" w:author="Đặng Thị Mai Vân" w:date="2022-01-21T16:30:00Z">
              <w:r w:rsidR="0012752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0</w:t>
              </w:r>
            </w:ins>
            <w:del w:id="1239" w:author="Đặng Thị Mai Vân" w:date="2022-01-20T09:41:00Z">
              <w:r w:rsidR="007E2B83" w:rsidDel="004079B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>19</w:delText>
              </w:r>
            </w:del>
            <w:r w:rsidR="007E2B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là bao nhiêu hec-ta?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89187" w14:textId="4E9D6AA4" w:rsidR="0023073A" w:rsidRPr="0023073A" w:rsidRDefault="0023073A" w:rsidP="00230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19. Trong đó phần</w:t>
            </w:r>
            <w:r w:rsidR="002C64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trăm diện tích được tưới tiêu</w:t>
            </w:r>
            <w:r w:rsidR="00486C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?</w:t>
            </w:r>
          </w:p>
        </w:tc>
        <w:tc>
          <w:tcPr>
            <w:tcW w:w="354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B1C6" w14:textId="618BC123" w:rsidR="0023073A" w:rsidRPr="0023073A" w:rsidRDefault="0023073A" w:rsidP="00230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20. Đến nay, bao nhiêu</w:t>
            </w:r>
            <w:r w:rsidR="00C35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phần trăm diện tích được cấp giấy chứng nhận quyền sử dụng đất?</w:t>
            </w:r>
          </w:p>
        </w:tc>
      </w:tr>
      <w:tr w:rsidR="00D12EBD" w:rsidRPr="0023073A" w14:paraId="0EA6C402" w14:textId="77777777" w:rsidTr="00BC774C">
        <w:trPr>
          <w:trHeight w:val="253"/>
        </w:trPr>
        <w:tc>
          <w:tcPr>
            <w:tcW w:w="286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D9BE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hỏi câu 15 cho các loại đất</w:t>
            </w:r>
          </w:p>
          <w:p w14:paraId="3266B2D4" w14:textId="4870F656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trước khi chuyển sang câu 16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396C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A5DF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3A59" w14:textId="1C4B2621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đánh dấu x nếu có</w:t>
            </w:r>
          </w:p>
        </w:tc>
        <w:tc>
          <w:tcPr>
            <w:tcW w:w="9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B5361B" w14:textId="26AB3339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987A" w14:textId="17CA555C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B6519" w14:textId="584641C4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B255AF" w14:textId="5F8F3915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4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001B" w14:textId="261BA34F" w:rsidR="00AD287B" w:rsidRPr="0023073A" w:rsidRDefault="00FB0422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NẾU =100% &gt;&gt; 22</w:t>
            </w:r>
          </w:p>
        </w:tc>
      </w:tr>
      <w:tr w:rsidR="00BC774C" w:rsidRPr="0023073A" w14:paraId="06676719" w14:textId="77777777" w:rsidTr="00BC774C">
        <w:trPr>
          <w:trHeight w:val="253"/>
        </w:trPr>
        <w:tc>
          <w:tcPr>
            <w:tcW w:w="286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3D0C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B14D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BCCD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D88B" w14:textId="23DBF94F" w:rsidR="00AD287B" w:rsidRPr="0023073A" w:rsidRDefault="005D45AE" w:rsidP="00AD28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0DED97" wp14:editId="59C3BCB9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34925</wp:posOffset>
                      </wp:positionV>
                      <wp:extent cx="177800" cy="196850"/>
                      <wp:effectExtent l="0" t="0" r="12700" b="12700"/>
                      <wp:wrapNone/>
                      <wp:docPr id="16386" name="Text Box 1638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FE49066-13C6-4811-9B2C-0D5680D6396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76B2E" w14:textId="7DCEB3A4" w:rsidR="00AD287B" w:rsidRDefault="008E08A7" w:rsidP="008E08A7">
                                  <w:pPr>
                                    <w:spacing w:after="0"/>
                                    <w:jc w:val="center"/>
                                    <w:textAlignment w:val="baseline"/>
                                    <w:rPr>
                                      <w:rFonts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  <w:p w14:paraId="1A0A2BCE" w14:textId="7DCE8ECA" w:rsidR="008E08A7" w:rsidRDefault="008E08A7" w:rsidP="008E08A7">
                                  <w:pPr>
                                    <w:spacing w:after="0"/>
                                    <w:jc w:val="center"/>
                                    <w:textAlignment w:val="baseline"/>
                                    <w:rPr>
                                      <w:rFonts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48D118" w14:textId="1C8A6D59" w:rsidR="008E08A7" w:rsidRDefault="008E08A7" w:rsidP="008E08A7">
                                  <w:pPr>
                                    <w:spacing w:after="0"/>
                                    <w:jc w:val="center"/>
                                    <w:textAlignment w:val="baseline"/>
                                    <w:rPr>
                                      <w:rFonts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91AAE7" w14:textId="405622E7" w:rsidR="008E08A7" w:rsidRDefault="008E08A7" w:rsidP="008E08A7">
                                  <w:pPr>
                                    <w:spacing w:after="0"/>
                                    <w:jc w:val="center"/>
                                    <w:textAlignment w:val="baseline"/>
                                    <w:rPr>
                                      <w:rFonts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385E098" w14:textId="0205F78C" w:rsidR="008E08A7" w:rsidRDefault="008E08A7" w:rsidP="008E08A7">
                                  <w:pPr>
                                    <w:spacing w:after="0"/>
                                    <w:jc w:val="center"/>
                                    <w:textAlignment w:val="baseline"/>
                                    <w:rPr>
                                      <w:rFonts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F65E8C" w14:textId="77777777" w:rsidR="008E08A7" w:rsidRDefault="008E08A7" w:rsidP="008E08A7">
                                  <w:pPr>
                                    <w:spacing w:after="0"/>
                                    <w:jc w:val="center"/>
                                    <w:textAlignment w:val="baseline"/>
                                    <w:rPr>
                                      <w:rFonts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Overflow="clip" wrap="square" lIns="27432" tIns="27432" rIns="27432" bIns="27432" anchor="ctr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0DED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386" o:spid="_x0000_s1027" type="#_x0000_t202" style="position:absolute;left:0;text-align:left;margin-left:27.4pt;margin-top:2.75pt;width:14pt;height:1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">
                      <v:textbox inset="2.16pt,2.16pt,2.16pt,2.16pt">
                        <w:txbxContent>
                          <w:p w14:paraId="32976B2E" w14:textId="7DCEB3A4" w:rsidR="00AD287B" w:rsidRDefault="008E08A7" w:rsidP="008E08A7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Arial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1A0A2BCE" w14:textId="7DCE8ECA" w:rsidR="008E08A7" w:rsidRDefault="008E08A7" w:rsidP="008E08A7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848D118" w14:textId="1C8A6D59" w:rsidR="008E08A7" w:rsidRDefault="008E08A7" w:rsidP="008E08A7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91AAE7" w14:textId="405622E7" w:rsidR="008E08A7" w:rsidRDefault="008E08A7" w:rsidP="008E08A7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85E098" w14:textId="0205F78C" w:rsidR="008E08A7" w:rsidRDefault="008E08A7" w:rsidP="008E08A7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9F65E8C" w14:textId="77777777" w:rsidR="008E08A7" w:rsidRDefault="008E08A7" w:rsidP="008E08A7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287B"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FD1EB1" w14:textId="10D8C7F5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F501A" w14:textId="4839628B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0F38D" w14:textId="1A55E122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C36AD" w14:textId="1D25BC30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A4525" w14:textId="148DC0AF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4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5C0D" w14:textId="6F74A895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15DCD" w:rsidRPr="0023073A" w14:paraId="49C67515" w14:textId="77777777" w:rsidTr="00BC774C">
        <w:trPr>
          <w:trHeight w:val="253"/>
        </w:trPr>
        <w:tc>
          <w:tcPr>
            <w:tcW w:w="3437" w:type="dxa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87BD" w14:textId="14CBDCAE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2B36" w14:textId="6BB2FD17" w:rsidR="00AD287B" w:rsidRPr="0023073A" w:rsidRDefault="0055440D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A4465A" wp14:editId="452BD90D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73660</wp:posOffset>
                      </wp:positionV>
                      <wp:extent cx="0" cy="127000"/>
                      <wp:effectExtent l="76200" t="0" r="57150" b="635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D303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4.9pt;margin-top:5.8pt;width:0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D287B"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E9062" w14:textId="1D45B0CB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ha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CA4F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EFD9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425AF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ha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679D9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5A6A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7385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E33C9E" w:rsidRPr="0023073A" w14:paraId="742BAAD7" w14:textId="77777777" w:rsidTr="00BC774C">
        <w:trPr>
          <w:trHeight w:val="313"/>
        </w:trPr>
        <w:tc>
          <w:tcPr>
            <w:tcW w:w="3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67035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 Đất trồng cây hàng năm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8955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040D2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81F1" w14:textId="2596EB0E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E999" w14:textId="7FAEAC39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A4D8D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DF231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FEB8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A62B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E33C9E" w:rsidRPr="0023073A" w14:paraId="0AAC3392" w14:textId="77777777" w:rsidTr="00BC774C">
        <w:trPr>
          <w:trHeight w:val="313"/>
        </w:trPr>
        <w:tc>
          <w:tcPr>
            <w:tcW w:w="3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5F789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 Đất trồng cây lâu năm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1F4E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BD9B1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1392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B1B0" w14:textId="246CEB93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F8B20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90A78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47C8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813F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E33C9E" w:rsidRPr="0023073A" w14:paraId="6C500049" w14:textId="77777777" w:rsidTr="00BC774C">
        <w:trPr>
          <w:trHeight w:val="313"/>
        </w:trPr>
        <w:tc>
          <w:tcPr>
            <w:tcW w:w="3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31ED1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 Mặt nước nuôi trồng thủy sản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E2F0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BCEB4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AE19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E5B4" w14:textId="23FB8DD9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CDE2B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3DECD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4DBE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1D2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655FE" w:rsidRPr="0023073A" w14:paraId="32EB5068" w14:textId="77777777" w:rsidTr="00BC774C">
        <w:trPr>
          <w:trHeight w:val="313"/>
        </w:trPr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7D90B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4. Đất lâm nghiệp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63D3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4D8C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3E108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BC69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CD14" w14:textId="55B989DA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C564E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7A03C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1CF3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797C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655FE" w:rsidRPr="0023073A" w14:paraId="327A55AC" w14:textId="77777777" w:rsidTr="00BC774C">
        <w:trPr>
          <w:trHeight w:val="313"/>
        </w:trPr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86EC4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 Đất ở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0589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1250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7415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2E7B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1142" w14:textId="0F1CF39B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6CC05" w14:textId="495C3873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DBAC1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36E9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5658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655FE" w:rsidRPr="0023073A" w14:paraId="27ADCC40" w14:textId="77777777" w:rsidTr="00BC774C">
        <w:trPr>
          <w:trHeight w:val="313"/>
        </w:trPr>
        <w:tc>
          <w:tcPr>
            <w:tcW w:w="28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569F3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6. Đất chuyên dùng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472D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028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DAF6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4CD56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1809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E92A" w14:textId="697E6766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1A634" w14:textId="0E4C5ED0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210B3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8DF4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84D6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1655FE" w:rsidRPr="0023073A" w14:paraId="483C20F6" w14:textId="77777777" w:rsidTr="00BC774C">
        <w:trPr>
          <w:trHeight w:val="313"/>
        </w:trPr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18A2B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 Đất chưa sử dụng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6211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69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2D32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BD4C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AFD4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19BC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E560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26C2D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E9D7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C1BD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1655FE" w:rsidRPr="0023073A" w14:paraId="5798EB10" w14:textId="77777777" w:rsidTr="00BC774C">
        <w:trPr>
          <w:trHeight w:val="328"/>
        </w:trPr>
        <w:tc>
          <w:tcPr>
            <w:tcW w:w="28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96B23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Tổng số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FFB86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12D67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AD92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A9C44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E1ED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1970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5BD72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19D80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FE3C" w14:textId="77777777" w:rsidR="00AD287B" w:rsidRPr="0023073A" w:rsidRDefault="00AD287B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0942" w14:textId="77777777" w:rsidR="00AD287B" w:rsidRPr="0023073A" w:rsidRDefault="00AD287B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0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</w:tr>
      <w:tr w:rsidR="001655FE" w:rsidRPr="0023073A" w14:paraId="1CA057BC" w14:textId="77777777" w:rsidTr="00BC774C">
        <w:trPr>
          <w:trHeight w:val="328"/>
        </w:trPr>
        <w:tc>
          <w:tcPr>
            <w:tcW w:w="286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AC894E" w14:textId="77777777" w:rsidR="00DB6257" w:rsidRPr="0023073A" w:rsidRDefault="00DB6257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11C50F9" w14:textId="77777777" w:rsidR="00DB6257" w:rsidRPr="0023073A" w:rsidRDefault="00DB6257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65B3FEA" w14:textId="77777777" w:rsidR="00DB6257" w:rsidRPr="0023073A" w:rsidRDefault="00DB6257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5AFDD95" w14:textId="77777777" w:rsidR="00DB6257" w:rsidRPr="0023073A" w:rsidRDefault="00DB6257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6D4746B" w14:textId="77777777" w:rsidR="00DB6257" w:rsidRPr="0023073A" w:rsidRDefault="00DB6257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F831E29" w14:textId="77777777" w:rsidR="00DB6257" w:rsidRPr="0023073A" w:rsidRDefault="00DB6257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428FD4F" w14:textId="77777777" w:rsidR="00DB6257" w:rsidRPr="0023073A" w:rsidRDefault="00DB6257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38AA7A1" w14:textId="77777777" w:rsidR="00DB6257" w:rsidRPr="0023073A" w:rsidRDefault="00DB6257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94D7C7E" w14:textId="77777777" w:rsidR="00DB6257" w:rsidRPr="0023073A" w:rsidRDefault="00DB6257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CADBFAC" w14:textId="77777777" w:rsidR="00DB6257" w:rsidRPr="0023073A" w:rsidRDefault="00DB6257" w:rsidP="00AD2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4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09EF16A" w14:textId="77777777" w:rsidR="00DB6257" w:rsidRPr="0023073A" w:rsidRDefault="00DB6257" w:rsidP="00AD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93054" w:rsidRPr="00246300" w14:paraId="37B421F2" w14:textId="77777777" w:rsidTr="00BC774C">
        <w:trPr>
          <w:trHeight w:val="315"/>
        </w:trPr>
        <w:tc>
          <w:tcPr>
            <w:tcW w:w="487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3C0718" w14:textId="5E8C51B0" w:rsidR="00393054" w:rsidRDefault="00393054" w:rsidP="00393054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21. Vì sao chưa được cấp giấy chứng nhận quyền sử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dụng đất?</w:t>
            </w:r>
          </w:p>
          <w:p w14:paraId="101AB7F9" w14:textId="77777777" w:rsidR="00393054" w:rsidRDefault="0039305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ếu câu 20=0 thì &gt;&gt; câu 25 sau khi hoàn thành câu 21</w:t>
            </w:r>
          </w:p>
          <w:p w14:paraId="5229EE3E" w14:textId="77777777" w:rsidR="00CB1356" w:rsidRDefault="00CB1356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62DE74D" w14:textId="77777777" w:rsidR="00CB1356" w:rsidRDefault="00CB1356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6822F0E1" w14:textId="2DA5A168" w:rsidR="00CB1356" w:rsidRPr="00246300" w:rsidRDefault="00CB1356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2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9C560" w14:textId="57236034" w:rsidR="00CE7E4D" w:rsidRDefault="00CE7E4D" w:rsidP="00CE7E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22. Vào năm nào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số giấy chứng nhận quyền sử dụng đất được cấp nhiều nhất?</w:t>
            </w:r>
          </w:p>
          <w:p w14:paraId="032EA268" w14:textId="2F191865" w:rsidR="007C6CDB" w:rsidRDefault="007C6CDB" w:rsidP="00CE7E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70C99F66" w14:textId="01F5128E" w:rsidR="007C6CDB" w:rsidRDefault="007C6CDB" w:rsidP="00CE7E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1D586DC" w14:textId="77777777" w:rsidR="007C6CDB" w:rsidRDefault="007C6CDB" w:rsidP="00CE7E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F7FD8A8" w14:textId="77777777" w:rsidR="00393054" w:rsidRPr="00246300" w:rsidRDefault="0039305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7274" w14:textId="3E7BCA3D" w:rsidR="00CE7E4D" w:rsidRDefault="00CE7E4D" w:rsidP="00CE7E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23. Trong năm </w:t>
            </w:r>
            <w:r w:rsidR="001767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202</w:t>
            </w:r>
            <w:ins w:id="1240" w:author="Đặng Thị Mai Vân" w:date="2022-01-21T16:30:00Z">
              <w:r w:rsidR="00BF7738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1</w:t>
              </w:r>
            </w:ins>
            <w:del w:id="1241" w:author="Đặng Thị Mai Vân" w:date="2022-01-21T16:30:00Z">
              <w:r w:rsidR="00176752" w:rsidDel="00BF7738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>2</w:delText>
              </w:r>
            </w:del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có bao nhiêu lượt giấy chứng nhận quyền sử dụng đất được chuyển nhượng trong xã này?</w:t>
            </w:r>
          </w:p>
          <w:p w14:paraId="06A7749C" w14:textId="77777777" w:rsidR="00393054" w:rsidRPr="00246300" w:rsidRDefault="0039305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830D71" w14:textId="0E331E67" w:rsidR="00CE7E4D" w:rsidRDefault="00CE7E4D" w:rsidP="00CE7E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24. Lý do chính mà các hộ gia đình mua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quyền sử dụng đất trong năm </w:t>
            </w:r>
            <w:r w:rsidR="001767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202</w:t>
            </w:r>
            <w:ins w:id="1242" w:author="Đặng Thị Mai Vân" w:date="2022-01-21T16:30:00Z">
              <w:r w:rsidR="00497CD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1</w:t>
              </w:r>
            </w:ins>
            <w:del w:id="1243" w:author="Đặng Thị Mai Vân" w:date="2022-01-21T16:30:00Z">
              <w:r w:rsidR="00176752" w:rsidDel="00497CD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>2</w:delText>
              </w:r>
            </w:del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là gì?</w:t>
            </w:r>
          </w:p>
          <w:p w14:paraId="5FA7571B" w14:textId="77777777" w:rsidR="00CE7E4D" w:rsidRDefault="00CE7E4D" w:rsidP="00CE7E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61313466" w14:textId="77777777" w:rsidR="00393054" w:rsidRPr="00246300" w:rsidRDefault="0039305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B7724" w:rsidRPr="00246300" w14:paraId="2203DD0E" w14:textId="77777777" w:rsidTr="00BC774C">
        <w:trPr>
          <w:trHeight w:val="253"/>
        </w:trPr>
        <w:tc>
          <w:tcPr>
            <w:tcW w:w="434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406F" w14:textId="4C3B29B1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Đ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ất chưa được đo đạc......................................................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CC34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8D41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del w:id="1244" w:author="Đặng Thị Mai Vân" w:date="2022-01-20T09:46:00Z">
              <w:r w:rsidRPr="00246300" w:rsidDel="0012510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340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D073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DC1A" w14:textId="3F73C30E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uốn chuyển sang đất ở…</w:t>
            </w:r>
            <w:r w:rsidR="00E921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…..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ADAE" w14:textId="53D6A301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 w:rsidR="00B26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6B7724" w:rsidRPr="00246300" w14:paraId="3C913875" w14:textId="77777777" w:rsidTr="00BC774C">
        <w:trPr>
          <w:trHeight w:val="253"/>
        </w:trPr>
        <w:tc>
          <w:tcPr>
            <w:tcW w:w="434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2AD8" w14:textId="1545759B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ranh chấp về đo đạc địa chính........................................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6242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43E3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20FF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E4BE" w14:textId="6925FCA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M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uốn tăng diện tích đất canh tá</w:t>
            </w:r>
            <w:r w:rsidR="00E921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c..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4F2C" w14:textId="6C382F7B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 w:rsidR="00B26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6B7724" w:rsidRPr="00246300" w14:paraId="0016AB38" w14:textId="77777777" w:rsidTr="00BC774C">
        <w:trPr>
          <w:trHeight w:val="253"/>
        </w:trPr>
        <w:tc>
          <w:tcPr>
            <w:tcW w:w="434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A271" w14:textId="7B76646A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ranh chấp về nguồn gốc đất...........................................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9CE6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0DA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AEA4" w14:textId="77777777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F578" w14:textId="7CB82353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Khác (ghi rõ_____________</w:t>
            </w:r>
            <w:r w:rsidR="00E921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C7D2" w14:textId="428284E2" w:rsidR="006B7724" w:rsidRPr="00246300" w:rsidRDefault="006B7724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 w:rsidR="00B26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E92F72" w:rsidRPr="00246300" w14:paraId="7A73E769" w14:textId="77777777" w:rsidTr="00FF4D37">
        <w:trPr>
          <w:trHeight w:val="219"/>
        </w:trPr>
        <w:tc>
          <w:tcPr>
            <w:tcW w:w="487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E1CD" w14:textId="10BA824C" w:rsidR="00C518EC" w:rsidRPr="00246300" w:rsidRDefault="00C518EC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Đ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ất đang trong quá trình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5F58" w14:textId="77777777" w:rsidR="00C518EC" w:rsidRPr="00246300" w:rsidRDefault="00C518EC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A622" w14:textId="48562571" w:rsidR="00C518EC" w:rsidRPr="00246300" w:rsidRDefault="006A5DED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</w:t>
            </w:r>
            <w:r w:rsidR="00C518EC"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ếu = 0</w:t>
            </w:r>
            <w:r w:rsidR="00AB50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&gt;&gt;25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4729" w14:textId="77777777" w:rsidR="00C518EC" w:rsidRPr="00246300" w:rsidRDefault="00C518EC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BD73" w14:textId="77777777" w:rsidR="00C518EC" w:rsidRPr="00246300" w:rsidRDefault="00C518EC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982E" w14:textId="77777777" w:rsidR="00C518EC" w:rsidRPr="00246300" w:rsidRDefault="00C518EC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E921C7" w:rsidRPr="00246300" w14:paraId="4FAA7781" w14:textId="77777777" w:rsidTr="00BC774C">
        <w:trPr>
          <w:trHeight w:val="313"/>
        </w:trPr>
        <w:tc>
          <w:tcPr>
            <w:tcW w:w="434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AB05" w14:textId="6BE8EE9E" w:rsidR="00D3373E" w:rsidRPr="00246300" w:rsidRDefault="00B35B53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C</w:t>
            </w:r>
            <w:r w:rsidR="00D3373E"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huyển đổi mục đích sử dụng...........................................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ACAB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EB66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6246" w14:textId="3B366E56" w:rsidR="00D3373E" w:rsidRPr="00246300" w:rsidRDefault="00D3373E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F671" w14:textId="2CE7D839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A0CD1" w14:textId="6ED2A4FB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921C7" w:rsidRPr="00246300" w14:paraId="2BD58860" w14:textId="77777777" w:rsidTr="00BC774C">
        <w:trPr>
          <w:trHeight w:val="313"/>
        </w:trPr>
        <w:tc>
          <w:tcPr>
            <w:tcW w:w="434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77F0" w14:textId="2F169C89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khác (ghi rõ__________________</w:t>
            </w:r>
            <w:r w:rsidR="002908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_____________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).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177D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066D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72B7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BEA2" w14:textId="412BD7D9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D12C2" w14:textId="22101A63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B60B6" w:rsidRPr="00246300" w14:paraId="04EE7F9E" w14:textId="77777777" w:rsidTr="00BC774C">
        <w:trPr>
          <w:trHeight w:val="115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D93EE" w14:textId="77777777" w:rsidR="007B60B6" w:rsidRPr="00246300" w:rsidRDefault="007B60B6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0EF20" w14:textId="77777777" w:rsidR="007B60B6" w:rsidRPr="00246300" w:rsidRDefault="007B60B6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540C" w14:textId="58C7DDE8" w:rsidR="007B60B6" w:rsidRPr="00246300" w:rsidRDefault="007B60B6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11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F672" w14:textId="1E7068B2" w:rsidR="007B60B6" w:rsidRPr="00246300" w:rsidRDefault="007B60B6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Thứ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4B61" w14:textId="6F1319D5" w:rsidR="007B60B6" w:rsidRPr="00246300" w:rsidRDefault="007B60B6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N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ăm</w:t>
            </w:r>
          </w:p>
        </w:tc>
        <w:tc>
          <w:tcPr>
            <w:tcW w:w="340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AB85" w14:textId="1BFB91C4" w:rsidR="007B60B6" w:rsidRPr="00246300" w:rsidRDefault="007B60B6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</w:t>
            </w:r>
            <w:r w:rsidRPr="002463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ố lượt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BDAA4" w14:textId="35FC2CFE" w:rsidR="007B60B6" w:rsidRPr="00246300" w:rsidRDefault="007B60B6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B0CC" w14:textId="5ED0FC57" w:rsidR="007B60B6" w:rsidRPr="00246300" w:rsidRDefault="007B60B6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E92F72" w:rsidRPr="00246300" w14:paraId="15258280" w14:textId="77777777" w:rsidTr="00FF4D37">
        <w:trPr>
          <w:trHeight w:val="29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28D77" w14:textId="77777777" w:rsidR="00D3373E" w:rsidRPr="00246300" w:rsidRDefault="00D3373E" w:rsidP="0038234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9E97F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69C0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8E8EE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C7CE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9FF67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FCE4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D94F1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79A6B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F5E6" w14:textId="77777777" w:rsidR="00D3373E" w:rsidRPr="00246300" w:rsidRDefault="00D3373E" w:rsidP="0038234D">
            <w:pPr>
              <w:spacing w:after="0" w:line="254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01A5C" w:rsidRPr="00246300" w14:paraId="4EDCA4D8" w14:textId="77777777" w:rsidTr="00FF4D37">
        <w:trPr>
          <w:trHeight w:val="29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C2B69" w14:textId="77777777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A3CD9" w14:textId="3CA5A596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5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4BA4" w14:textId="36809F7F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A155" w14:textId="0FCC9C2E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E9B0" w14:textId="365AE2AD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9B412" w14:textId="1DED9094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34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EAAF" w14:textId="77BBA0A8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14BE" w14:textId="097D4F46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57659" w14:textId="77777777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E615" w14:textId="77777777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01A5C" w:rsidRPr="00246300" w14:paraId="779D3889" w14:textId="77777777" w:rsidTr="00FF4D37">
        <w:trPr>
          <w:trHeight w:val="298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CDDFF" w14:textId="77777777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D25D9" w14:textId="4A0D9CFD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5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E819" w14:textId="1C2E15FE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1F801" w14:textId="5652EA63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E793" w14:textId="24CDB4F9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6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7C87F" w14:textId="7D5E5201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34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8A20" w14:textId="1FB32F8C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CD3C" w14:textId="3586E6AA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C47F3" w14:textId="77777777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DDE3" w14:textId="77777777" w:rsidR="00D01A5C" w:rsidRPr="00246300" w:rsidRDefault="00D01A5C" w:rsidP="00D01A5C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46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14:paraId="54221683" w14:textId="1C54F487" w:rsidR="001E57F3" w:rsidRDefault="001E57F3" w:rsidP="001E57F3">
      <w:pPr>
        <w:spacing w:after="0"/>
        <w:ind w:left="142" w:hanging="142"/>
        <w:rPr>
          <w:b/>
          <w:bCs/>
        </w:rPr>
      </w:pPr>
      <w:r w:rsidRPr="00377601">
        <w:rPr>
          <w:b/>
          <w:bCs/>
          <w:lang w:val="en-US"/>
        </w:rPr>
        <w:lastRenderedPageBreak/>
        <w:t>M</w:t>
      </w:r>
      <w:r w:rsidRPr="00377601">
        <w:rPr>
          <w:b/>
          <w:bCs/>
        </w:rPr>
        <w:t xml:space="preserve">ục 4. </w:t>
      </w:r>
      <w:r w:rsidRPr="00377601">
        <w:rPr>
          <w:b/>
          <w:bCs/>
          <w:lang w:val="en-US"/>
        </w:rPr>
        <w:t>N</w:t>
      </w:r>
      <w:r w:rsidRPr="00377601">
        <w:rPr>
          <w:b/>
          <w:bCs/>
        </w:rPr>
        <w:t>ông nghiệp và các loại đất (tiếp)</w:t>
      </w:r>
    </w:p>
    <w:tbl>
      <w:tblPr>
        <w:tblW w:w="15208" w:type="dxa"/>
        <w:tblInd w:w="-714" w:type="dxa"/>
        <w:tblLook w:val="04A0" w:firstRow="1" w:lastRow="0" w:firstColumn="1" w:lastColumn="0" w:noHBand="0" w:noVBand="1"/>
      </w:tblPr>
      <w:tblGrid>
        <w:gridCol w:w="1276"/>
        <w:gridCol w:w="775"/>
        <w:gridCol w:w="979"/>
        <w:gridCol w:w="840"/>
        <w:gridCol w:w="1234"/>
        <w:gridCol w:w="1331"/>
        <w:gridCol w:w="1241"/>
        <w:gridCol w:w="979"/>
        <w:gridCol w:w="1020"/>
        <w:gridCol w:w="305"/>
        <w:gridCol w:w="1646"/>
        <w:gridCol w:w="1842"/>
        <w:gridCol w:w="1114"/>
        <w:gridCol w:w="626"/>
      </w:tblGrid>
      <w:tr w:rsidR="00B21063" w:rsidRPr="002E406F" w14:paraId="06A427CE" w14:textId="77777777" w:rsidTr="003836D5">
        <w:trPr>
          <w:trHeight w:val="2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DFFD0" w14:textId="77777777" w:rsidR="00080122" w:rsidRPr="002E406F" w:rsidRDefault="00080122" w:rsidP="00AD7F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DB9BBE" w14:textId="7E5F3D85" w:rsidR="00080122" w:rsidRPr="00DB5FCE" w:rsidRDefault="00080122" w:rsidP="00AD7F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25. Tiền công thuê mướn trung bình 1 ngày đối với các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lao động nông nghiệp dưới đây cho khâu [...] là bao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nhiêu?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CE939" w14:textId="0C4C2DB6" w:rsidR="00080122" w:rsidRPr="00DB5FCE" w:rsidRDefault="00080122" w:rsidP="00AD7F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26. Trên địa bàn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xã này có trung tâm/trạm khuyến nông nào không?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C0B58" w14:textId="0D34AE31" w:rsidR="00080122" w:rsidRPr="00DB5FCE" w:rsidRDefault="00080122" w:rsidP="00AD7F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27. Trung tâm/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trạm khuyến nông gần nhất cách xã bao xa?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9C256E" w14:textId="2CAD1F7D" w:rsidR="00080122" w:rsidRPr="00DB5FCE" w:rsidRDefault="00080122" w:rsidP="00AD7F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28. Trung tâm/ trạm khuyến nông cung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cấp thông tin gì?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CD78" w14:textId="119914BE" w:rsidR="00080122" w:rsidRPr="00DB5FCE" w:rsidRDefault="00080122" w:rsidP="00AD7F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29. Phần trăm nông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dân trong xã tham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gia các buổi khuyến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nông hoặc tiếp xúc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với cán bộ khuyến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nông?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B4CA2" w14:textId="12FD2B5F" w:rsidR="00080122" w:rsidRPr="00DB5FCE" w:rsidRDefault="00080122" w:rsidP="00AD7F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30. Trong số nông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dân trong xã tham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gia các buổi khuyến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nông hoặc tiếp xúc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với cán bộ khuyến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nông có bao nhiêu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phần trăm là nữ?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97CD1A" w14:textId="39B06BD9" w:rsidR="00080122" w:rsidRPr="00DB5FCE" w:rsidRDefault="00080122" w:rsidP="00AD7F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31. Có thông tin</w:t>
            </w:r>
            <w:r w:rsidRPr="00DB5FC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nào mà nông dân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xã này cần nhưng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hiện không được</w:t>
            </w:r>
            <w:r w:rsidRPr="00DB5FC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AD7F83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cung cấp không?</w:t>
            </w:r>
          </w:p>
        </w:tc>
      </w:tr>
      <w:tr w:rsidR="00AA6FA8" w:rsidRPr="002E406F" w14:paraId="1AFBD4C6" w14:textId="77777777" w:rsidTr="003836D5">
        <w:trPr>
          <w:trHeight w:val="242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9C95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D300" w14:textId="7F66C580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a. Nam giới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tuổi trở lên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7CCB" w14:textId="665DE98C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b. Phụ nữ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tuổi trở lên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50C3" w14:textId="712EBC2E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c. Trẻ em dưới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15 tuổi</w:t>
            </w: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CCD9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9172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1C2EA" w14:textId="0396BF1B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Thông tin về giống mới.........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.................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78A0" w14:textId="492E2F19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8870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0355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BB22" w14:textId="2378A8DB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="00B80354"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CÓ...........1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C65E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B21063" w:rsidRPr="002E406F" w14:paraId="7C661906" w14:textId="77777777" w:rsidTr="003836D5">
        <w:trPr>
          <w:trHeight w:val="242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747D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C0F8" w14:textId="663CB29C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2B09A" w14:textId="30BD38E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DADD" w14:textId="0F074BD0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F2F4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609E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BB2BD" w14:textId="0BD1A615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</w:t>
            </w: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hông tin về kỹ thuật</w:t>
            </w: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canh tác mới…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4BADA" w14:textId="04DD187F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0DE4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D5B8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D147" w14:textId="4D06F8E1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="00B80354"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KHÔNG....2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7E09" w14:textId="54907E92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="0006321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&gt;&gt;33</w:t>
            </w:r>
          </w:p>
        </w:tc>
      </w:tr>
      <w:tr w:rsidR="00AA6FA8" w:rsidRPr="002E406F" w14:paraId="60CEA358" w14:textId="77777777" w:rsidTr="003836D5">
        <w:trPr>
          <w:trHeight w:val="242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1D3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E53A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B95C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EFB8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4843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E7D7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0F11B" w14:textId="64265FE9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</w:t>
            </w: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hông tin về theo dõi/</w:t>
            </w: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kiểm soát sâu bện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h..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E7605" w14:textId="2F3A5EA3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7628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BC4A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41F7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8DE7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A6FA8" w:rsidRPr="002E406F" w14:paraId="070EF2C3" w14:textId="77777777" w:rsidTr="00266846">
        <w:trPr>
          <w:trHeight w:val="242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4B4C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84C5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nghìn đồng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2B3F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nghìn đồng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D3C6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nghìn đồng</w:t>
            </w:r>
          </w:p>
        </w:tc>
        <w:tc>
          <w:tcPr>
            <w:tcW w:w="123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8171D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BBD4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19D71" w14:textId="57801E82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Thông tin về chăn nuôi..................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C154" w14:textId="691F567D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A615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430E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383F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794A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A6FA8" w:rsidRPr="002E406F" w14:paraId="581220F3" w14:textId="77777777" w:rsidTr="00266846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E560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1. Làm đất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791A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9C37E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ABF0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6230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A535" w14:textId="647B766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35422B" wp14:editId="3E32AB6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106680</wp:posOffset>
                      </wp:positionV>
                      <wp:extent cx="411480" cy="251460"/>
                      <wp:effectExtent l="0" t="0" r="26670" b="15240"/>
                      <wp:wrapNone/>
                      <wp:docPr id="5126" name="Text Box 51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1E4350A-EA1B-464A-B34B-D0E9B17EC75F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082" cy="188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5E83E" w14:textId="77777777" w:rsidR="00A41134" w:rsidRDefault="00A41134" w:rsidP="00AD7F83">
                                  <w:pPr>
                                    <w:jc w:val="center"/>
                                    <w:textAlignment w:val="baseline"/>
                                    <w:rPr>
                                      <w:rFonts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&gt;&gt;33</w:t>
                                  </w:r>
                                </w:p>
                              </w:txbxContent>
                            </wps:txbx>
                            <wps:bodyPr wrap="none" lIns="18288" tIns="27432" rIns="18288" bIns="27432" anchor="ctr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5422B" id="Text Box 5126" o:spid="_x0000_s1028" type="#_x0000_t202" style="position:absolute;margin-left:21pt;margin-top:8.4pt;width:32.4pt;height:19.8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">
                      <v:textbox style="mso-fit-shape-to-text:t" inset="1.44pt,2.16pt,1.44pt,2.16pt">
                        <w:txbxContent>
                          <w:p w14:paraId="7515E83E" w14:textId="77777777" w:rsidR="00A41134" w:rsidRDefault="00A41134" w:rsidP="00AD7F83">
                            <w:pPr>
                              <w:jc w:val="center"/>
                              <w:textAlignment w:val="baseline"/>
                              <w:rPr>
                                <w:rFonts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&gt;&gt;33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8C9DC9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DF74B" w14:textId="0A37ADD3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Thông tin thị trường.......................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4D8D5" w14:textId="15142B81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1C06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F84F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B848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63DF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A6FA8" w:rsidRPr="002E406F" w14:paraId="0BDE882F" w14:textId="77777777" w:rsidTr="003836D5">
        <w:trPr>
          <w:trHeight w:val="33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FA4B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2. Gieo trồng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FE4A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43E11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DC34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8916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có...........1 (&gt;&gt;28 )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DCE5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2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86171B" w14:textId="39D40318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hác (ghi rõ__________</w:t>
            </w: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________</w:t>
            </w: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3F73" w14:textId="1587860A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2E4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F40C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3EF6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2B99" w14:textId="0449EF94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6A52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A201E1" w:rsidRPr="002E406F" w14:paraId="49572C5A" w14:textId="77777777" w:rsidTr="003836D5">
        <w:trPr>
          <w:trHeight w:val="33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35FB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3. Chăm sóc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E640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82010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AE33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892A" w14:textId="77777777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không....2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C455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km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ED3EF" w14:textId="0F8F7803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556C3" w14:textId="5987567F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4DEB" w14:textId="095B0349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THỨ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BA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F1B5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9594" w14:textId="77777777" w:rsidR="00A41134" w:rsidRPr="00AD7F83" w:rsidRDefault="00A41134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72D06" w14:textId="0779C182" w:rsidR="00A41134" w:rsidRPr="00AD7F83" w:rsidRDefault="00A41134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70DB3" w:rsidRPr="002E406F" w14:paraId="6F3D0101" w14:textId="77777777" w:rsidTr="003836D5">
        <w:trPr>
          <w:trHeight w:val="33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4520" w14:textId="77777777" w:rsidR="00570DB3" w:rsidRPr="00AD7F83" w:rsidRDefault="00570DB3" w:rsidP="00A411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4. Thu hoạch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A98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47502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CBFB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E1175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075DF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6A09C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6E24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4E56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  <w:p w14:paraId="1437B416" w14:textId="65B8D2BB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6D49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5354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C67B" w14:textId="77777777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  <w:p w14:paraId="27EDF782" w14:textId="1943EE6F" w:rsidR="00570DB3" w:rsidRPr="00AD7F83" w:rsidRDefault="00570DB3" w:rsidP="00A411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D7F8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</w:tbl>
    <w:p w14:paraId="0B97F2EE" w14:textId="09E1FE03" w:rsidR="00990AA4" w:rsidRDefault="00990AA4" w:rsidP="003C5663">
      <w:pPr>
        <w:spacing w:after="0" w:line="254" w:lineRule="auto"/>
        <w:rPr>
          <w:b/>
          <w:bCs/>
        </w:rPr>
      </w:pPr>
    </w:p>
    <w:tbl>
      <w:tblPr>
        <w:tblStyle w:val="TableGrid"/>
        <w:tblW w:w="15196" w:type="dxa"/>
        <w:tblInd w:w="-714" w:type="dxa"/>
        <w:tblLook w:val="04A0" w:firstRow="1" w:lastRow="0" w:firstColumn="1" w:lastColumn="0" w:noHBand="0" w:noVBand="1"/>
      </w:tblPr>
      <w:tblGrid>
        <w:gridCol w:w="898"/>
        <w:gridCol w:w="898"/>
        <w:gridCol w:w="755"/>
        <w:gridCol w:w="569"/>
        <w:gridCol w:w="1275"/>
        <w:gridCol w:w="567"/>
        <w:gridCol w:w="1556"/>
        <w:gridCol w:w="371"/>
        <w:gridCol w:w="6"/>
        <w:gridCol w:w="1081"/>
        <w:gridCol w:w="426"/>
        <w:gridCol w:w="6"/>
        <w:gridCol w:w="1025"/>
        <w:gridCol w:w="868"/>
        <w:gridCol w:w="307"/>
        <w:gridCol w:w="464"/>
        <w:gridCol w:w="6"/>
        <w:gridCol w:w="1368"/>
        <w:gridCol w:w="1375"/>
        <w:gridCol w:w="1070"/>
        <w:gridCol w:w="305"/>
      </w:tblGrid>
      <w:tr w:rsidR="00CA5C67" w:rsidRPr="00BC1EC9" w14:paraId="26D6C731" w14:textId="6ACBD4DE" w:rsidTr="00C335BA">
        <w:tc>
          <w:tcPr>
            <w:tcW w:w="3120" w:type="dxa"/>
            <w:gridSpan w:val="4"/>
            <w:tcBorders>
              <w:bottom w:val="single" w:sz="4" w:space="0" w:color="auto"/>
            </w:tcBorders>
          </w:tcPr>
          <w:p w14:paraId="0A51AF77" w14:textId="4722D106" w:rsidR="005A3EA6" w:rsidRPr="00925BB9" w:rsidRDefault="005A3EA6" w:rsidP="005A3EA6">
            <w:pPr>
              <w:spacing w:line="254" w:lineRule="auto"/>
              <w:rPr>
                <w:rFonts w:ascii="Arial" w:hAnsi="Arial" w:cs="Arial"/>
                <w:sz w:val="18"/>
                <w:szCs w:val="18"/>
              </w:rPr>
            </w:pPr>
            <w:r w:rsidRPr="00925BB9">
              <w:rPr>
                <w:rFonts w:ascii="Arial" w:hAnsi="Arial" w:cs="Arial"/>
                <w:sz w:val="18"/>
                <w:szCs w:val="18"/>
              </w:rPr>
              <w:t>32. Đó là các thông tin gì?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14:paraId="761E07EC" w14:textId="204D2136" w:rsidR="005A3EA6" w:rsidRPr="00EA02A0" w:rsidRDefault="005A3EA6" w:rsidP="005A3EA6">
            <w:pPr>
              <w:spacing w:line="25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A02A0">
              <w:rPr>
                <w:rFonts w:ascii="Arial" w:hAnsi="Arial" w:cs="Arial"/>
                <w:sz w:val="18"/>
                <w:szCs w:val="18"/>
              </w:rPr>
              <w:t>33. Cán bộ của</w:t>
            </w:r>
            <w:r w:rsidRPr="00EA02A0">
              <w:rPr>
                <w:rFonts w:ascii="Arial" w:hAnsi="Arial" w:cs="Arial"/>
                <w:sz w:val="18"/>
                <w:szCs w:val="18"/>
                <w:lang w:val="en-US"/>
              </w:rPr>
              <w:t xml:space="preserve"> các trung tâm/trạm khuyến nông tiếp xúc với nông dân của xã này mấy lần  trong 12 tháng qua?</w:t>
            </w:r>
          </w:p>
        </w:tc>
        <w:tc>
          <w:tcPr>
            <w:tcW w:w="1933" w:type="dxa"/>
            <w:gridSpan w:val="3"/>
            <w:tcBorders>
              <w:bottom w:val="single" w:sz="4" w:space="0" w:color="auto"/>
            </w:tcBorders>
          </w:tcPr>
          <w:p w14:paraId="4C910273" w14:textId="353DDF67" w:rsidR="005A3EA6" w:rsidRPr="006B2919" w:rsidRDefault="005A3EA6" w:rsidP="005A3EA6">
            <w:pPr>
              <w:spacing w:line="25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B2919">
              <w:rPr>
                <w:rFonts w:ascii="Arial" w:hAnsi="Arial" w:cs="Arial"/>
                <w:sz w:val="18"/>
                <w:szCs w:val="18"/>
                <w:lang w:val="en-US"/>
              </w:rPr>
              <w:t>34. Xã có cán bộ bảo vệ thực vật không?</w:t>
            </w:r>
          </w:p>
        </w:tc>
        <w:tc>
          <w:tcPr>
            <w:tcW w:w="1513" w:type="dxa"/>
            <w:gridSpan w:val="3"/>
          </w:tcPr>
          <w:p w14:paraId="1753A8C3" w14:textId="2FDEB97D" w:rsidR="005A3EA6" w:rsidRPr="006B2919" w:rsidRDefault="005A3EA6" w:rsidP="005A3EA6">
            <w:pPr>
              <w:spacing w:line="254" w:lineRule="auto"/>
              <w:rPr>
                <w:rFonts w:ascii="Arial" w:hAnsi="Arial" w:cs="Arial"/>
                <w:sz w:val="18"/>
                <w:szCs w:val="18"/>
              </w:rPr>
            </w:pPr>
            <w:r w:rsidRPr="006B2919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ins w:id="1245" w:author="Đặng Thị Mai Vân" w:date="2022-01-20T10:14:00Z">
              <w:r w:rsidR="00AD4004">
                <w:rPr>
                  <w:rFonts w:ascii="Arial" w:hAnsi="Arial" w:cs="Arial"/>
                  <w:sz w:val="18"/>
                  <w:szCs w:val="18"/>
                  <w:lang w:val="en-US"/>
                </w:rPr>
                <w:t>5</w:t>
              </w:r>
            </w:ins>
            <w:del w:id="1246" w:author="Đặng Thị Mai Vân" w:date="2022-01-20T10:14:00Z">
              <w:r w:rsidRPr="006B2919" w:rsidDel="00AD4004">
                <w:rPr>
                  <w:rFonts w:ascii="Arial" w:hAnsi="Arial" w:cs="Arial"/>
                  <w:sz w:val="18"/>
                  <w:szCs w:val="18"/>
                  <w:lang w:val="en-US"/>
                </w:rPr>
                <w:delText>4</w:delText>
              </w:r>
            </w:del>
            <w:r w:rsidRPr="006B2919">
              <w:rPr>
                <w:rFonts w:ascii="Arial" w:hAnsi="Arial" w:cs="Arial"/>
                <w:sz w:val="18"/>
                <w:szCs w:val="18"/>
                <w:lang w:val="en-US"/>
              </w:rPr>
              <w:t xml:space="preserve">. Xã có cán bộ </w:t>
            </w:r>
            <w:r w:rsidR="00165F8C">
              <w:rPr>
                <w:rFonts w:ascii="Arial" w:hAnsi="Arial" w:cs="Arial"/>
                <w:sz w:val="18"/>
                <w:szCs w:val="18"/>
                <w:lang w:val="en-US"/>
              </w:rPr>
              <w:t>thú y</w:t>
            </w:r>
            <w:r w:rsidRPr="006B2919">
              <w:rPr>
                <w:rFonts w:ascii="Arial" w:hAnsi="Arial" w:cs="Arial"/>
                <w:sz w:val="18"/>
                <w:szCs w:val="18"/>
                <w:lang w:val="en-US"/>
              </w:rPr>
              <w:t xml:space="preserve"> không?</w:t>
            </w:r>
          </w:p>
        </w:tc>
        <w:tc>
          <w:tcPr>
            <w:tcW w:w="2670" w:type="dxa"/>
            <w:gridSpan w:val="5"/>
          </w:tcPr>
          <w:p w14:paraId="1F8E0807" w14:textId="1C52FC68" w:rsidR="005A3EA6" w:rsidRPr="006B2919" w:rsidRDefault="008D6D71" w:rsidP="005A3EA6">
            <w:pPr>
              <w:spacing w:line="254" w:lineRule="auto"/>
              <w:rPr>
                <w:rFonts w:ascii="Arial" w:hAnsi="Arial" w:cs="Arial"/>
                <w:sz w:val="18"/>
                <w:szCs w:val="18"/>
              </w:rPr>
            </w:pPr>
            <w:r w:rsidRPr="008D6D71">
              <w:rPr>
                <w:rFonts w:ascii="Arial" w:hAnsi="Arial" w:cs="Arial"/>
                <w:sz w:val="18"/>
                <w:szCs w:val="18"/>
                <w:lang w:val="en-US"/>
              </w:rPr>
              <w:t>36. Nông dân trong xã này dùng dịch vụ</w:t>
            </w:r>
            <w:r w:rsidR="000703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70311" w:rsidRPr="00070311">
              <w:rPr>
                <w:rFonts w:ascii="Arial" w:hAnsi="Arial" w:cs="Arial"/>
                <w:sz w:val="18"/>
                <w:szCs w:val="18"/>
                <w:lang w:val="en-US"/>
              </w:rPr>
              <w:t>bảo vệ gia súc/gia cầm do ai cung cấp?</w:t>
            </w:r>
          </w:p>
        </w:tc>
        <w:tc>
          <w:tcPr>
            <w:tcW w:w="4118" w:type="dxa"/>
            <w:gridSpan w:val="4"/>
          </w:tcPr>
          <w:p w14:paraId="28B23CB7" w14:textId="6BDF831F" w:rsidR="005A3EA6" w:rsidRPr="00C87A07" w:rsidRDefault="00883886" w:rsidP="005A3EA6">
            <w:pPr>
              <w:spacing w:line="25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83886">
              <w:rPr>
                <w:rFonts w:ascii="Arial" w:hAnsi="Arial" w:cs="Arial"/>
                <w:sz w:val="18"/>
                <w:szCs w:val="18"/>
              </w:rPr>
              <w:t>37. Nông dân trong xã này thường gặp những khó khăn chủ</w:t>
            </w:r>
            <w:r w:rsidR="00C87A0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87A07" w:rsidRPr="00C87A07">
              <w:rPr>
                <w:rFonts w:ascii="Arial" w:hAnsi="Arial" w:cs="Arial"/>
                <w:sz w:val="18"/>
                <w:szCs w:val="18"/>
                <w:lang w:val="en-US"/>
              </w:rPr>
              <w:t>yếu nào trong sản xuất nông nghiệp?</w:t>
            </w:r>
          </w:p>
        </w:tc>
      </w:tr>
      <w:tr w:rsidR="008833D2" w:rsidRPr="00BC1EC9" w14:paraId="7E6FEBE0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E6554A0" w14:textId="0928FF52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C1EC9">
              <w:rPr>
                <w:rFonts w:ascii="Arial" w:hAnsi="Arial" w:cs="Arial"/>
                <w:color w:val="000000"/>
                <w:sz w:val="16"/>
                <w:szCs w:val="16"/>
              </w:rPr>
              <w:t>Thông tin về giống mới…</w:t>
            </w:r>
            <w:r w:rsidRPr="00BC1EC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..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06C2FBA" w14:textId="272B3D8A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C1EC9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16FD5DA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BD986" w14:textId="482F2E5D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4AE8B" w14:textId="6EC4AF32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Có………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BB33" w14:textId="5A127B74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A26FEA" w14:textId="6F40A84B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Có………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AC3C6C" w14:textId="7CCA1D21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96E1F6" w14:textId="08D9CD4B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hông có ai/không có d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ịch 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vụ nào.......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77567" w14:textId="2D942102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0FE4DC" w14:textId="4246FC3A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 xml:space="preserve">THIẾU VỐN/KHÓ TIẾP CẬN 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………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B89BD" w14:textId="4725A760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</w:tr>
      <w:tr w:rsidR="00B51C47" w:rsidRPr="00BC1EC9" w14:paraId="225C86E1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64E2B0A" w14:textId="688770CE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C1EC9">
              <w:rPr>
                <w:rFonts w:ascii="Arial" w:hAnsi="Arial" w:cs="Arial"/>
                <w:color w:val="000000"/>
                <w:sz w:val="16"/>
                <w:szCs w:val="16"/>
              </w:rPr>
              <w:t>thông tin về kỹ thuật</w:t>
            </w:r>
            <w:r w:rsidRPr="00BC1EC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canh tác mới……………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4FD5D7A7" w14:textId="40E4B013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C1EC9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BF0446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3CCC5" w14:textId="551272BC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F33EF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2A36526" w14:textId="05E82FCB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Không…..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C5CDD" w14:textId="1216F20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5442D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5336001" w14:textId="799540CB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Không…..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D6BC7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EF6D869" w14:textId="077012C9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ED90A04" w14:textId="2F6580F8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Trạm thú y huyện....……………………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1F514" w14:textId="26C32238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403A787" w14:textId="49FA0DB7" w:rsidR="007D517D" w:rsidRPr="00721856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THIẾU GIỐNG MỚI/GIỐNG PHÙ HỢP VỚI ĐỊA PHƯƠNG...</w:t>
            </w:r>
            <w:r w:rsidR="0072185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.................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3EC6C7" w14:textId="0A92F4AE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</w:tr>
      <w:tr w:rsidR="00B51C47" w:rsidRPr="00BC1EC9" w14:paraId="3231C402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B9D916D" w14:textId="53A2FD8D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C1EC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</w:t>
            </w:r>
            <w:r w:rsidRPr="00BC1EC9">
              <w:rPr>
                <w:rFonts w:ascii="Arial" w:hAnsi="Arial" w:cs="Arial"/>
                <w:color w:val="000000"/>
                <w:sz w:val="16"/>
                <w:szCs w:val="16"/>
              </w:rPr>
              <w:t>hông tin về theo dõi/</w:t>
            </w:r>
            <w:r w:rsidRPr="00BC1EC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kiểm soát dịch bệnh…………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6E0EE31" w14:textId="204393AF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C1EC9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E1EC7B5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058E6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BF49D9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0B895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363986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98ACB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75E61AA" w14:textId="635DFA73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á nhân.....……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…….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5A161" w14:textId="2704912E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09CF249" w14:textId="349FABA5" w:rsidR="007D517D" w:rsidRPr="00721856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THIẾU KIẾN THÚC VỀ KỸ THUẬT VÀ CÔNG NGHỆ MỚI.....…</w:t>
            </w:r>
            <w:r w:rsidR="0072185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………………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7B183" w14:textId="42C172C7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</w:tr>
      <w:tr w:rsidR="00B51C47" w:rsidRPr="00BC1EC9" w14:paraId="55151C9C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EB843D" w14:textId="61D208DD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BC1EC9">
              <w:rPr>
                <w:rFonts w:ascii="Arial" w:hAnsi="Arial" w:cs="Arial"/>
                <w:color w:val="000000"/>
                <w:sz w:val="16"/>
                <w:szCs w:val="16"/>
              </w:rPr>
              <w:t>Thông tin về chăn nuôi...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413CC9EA" w14:textId="5B855EB0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C1EC9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41AE0DC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1435F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F2591F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1CA49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CA2C0F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9179D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4DBA58C" w14:textId="3CDAEA1B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Cán bộ thú y xã...........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AB897" w14:textId="754250D6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E382C55" w14:textId="6E808078" w:rsidR="007D517D" w:rsidRPr="00DC7F0F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TÁC ĐỘNG CỦA GIÁ CẢ/CUNG CẦU</w:t>
            </w:r>
            <w:r w:rsidR="00DC7F0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098A8D" w14:textId="125D25A5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</w:tr>
      <w:tr w:rsidR="008833D2" w:rsidRPr="00BC1EC9" w14:paraId="718F4FED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687A22" w14:textId="5C12F44A" w:rsidR="007D517D" w:rsidRPr="005E029F" w:rsidRDefault="007D517D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Thông tin về thị trường….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74224610" w14:textId="6A5636D3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1E6BA3D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39BB0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F88D80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5923F9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5AAF9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CF00B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8D1AAE5" w14:textId="578FB8D4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Cán bộ kỹ thuật của công ty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thức ăn gia súc..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5BEF2" w14:textId="0C241001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2F42F4D" w14:textId="77777777" w:rsidR="004753EB" w:rsidRDefault="007D517D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THỊ TRƯỜNG TIÊU THỤ KHÔNG ỔN ĐỊNH/</w:t>
            </w:r>
          </w:p>
          <w:p w14:paraId="01CB4D1E" w14:textId="17C3F0A9" w:rsidR="007D517D" w:rsidRPr="00DC7F0F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KHÓ TIẾP CẬN</w:t>
            </w:r>
            <w:r w:rsidR="00DC7F0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…………………..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5A2D78" w14:textId="1A79ED41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</w:tr>
      <w:tr w:rsidR="008833D2" w:rsidRPr="00BC1EC9" w14:paraId="305BAA4C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25EF136" w14:textId="68D7BABA" w:rsidR="007D517D" w:rsidRDefault="007D517D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Khác (ghi rõ__________)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2F5875D7" w14:textId="088233F1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FAD8F0C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55A64F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A14B8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99F99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C98BC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2A34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B3BF8C9" w14:textId="54C632FB" w:rsidR="007D517D" w:rsidRPr="002F1842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Khác (ghi rõ_______</w:t>
            </w:r>
            <w:r w:rsidR="00D36890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_____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42671" w14:textId="5E86A198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037459" w14:textId="43F47292" w:rsidR="007D517D" w:rsidRPr="00537D84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HỆ THỐNG THUỶ LỢI KÉ</w:t>
            </w:r>
            <w:r w:rsidR="00537D8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M……………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3561E" w14:textId="528FA6F0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</w:tr>
      <w:tr w:rsidR="008833D2" w:rsidRPr="00BC1EC9" w14:paraId="20218A6F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C89C6D6" w14:textId="77777777" w:rsidR="007D517D" w:rsidRDefault="007D517D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4C9DFBAC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3CCE01B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E57DB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D438D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54DA3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0691E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1D63F7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90B9D2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584E2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379E00" w14:textId="27918356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THIÊN TAI/HẠN HÁN/ LŨ LỤT.........</w:t>
            </w:r>
            <w:r w:rsidR="00A12A00"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</w:t>
            </w:r>
            <w:r w:rsidR="00322866"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....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56647" w14:textId="6C04143C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</w:tr>
      <w:tr w:rsidR="00D94F90" w:rsidRPr="00BC1EC9" w14:paraId="1E15F8A5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4027E5" w14:textId="77777777" w:rsidR="007D517D" w:rsidRDefault="007D517D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0475248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B2C890C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2529F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87F9F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4B2C8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0B6917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B674F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6EDE8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1BD90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7226D1" w14:textId="3D922C79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SÂU BỆNH/SINH VẬT GÂY HẠI.....</w:t>
            </w:r>
            <w:r w:rsidR="00A12A00"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</w:t>
            </w:r>
            <w:r w:rsidR="00322866"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......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7C9D0" w14:textId="738933D6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</w:tr>
      <w:tr w:rsidR="00D94F90" w:rsidRPr="00BC1EC9" w14:paraId="420333B4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B02917" w14:textId="77777777" w:rsidR="007D517D" w:rsidRDefault="007D517D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22251A6B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4734428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0A585E" w14:textId="77777777" w:rsidR="007D517D" w:rsidRPr="00BC1EC9" w:rsidRDefault="007D517D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ED03F0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CD659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7C4BC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3472C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8E4BF6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04E248" w14:textId="77777777" w:rsidR="007D517D" w:rsidRPr="002F1842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D698353" w14:textId="1DFCF24F" w:rsidR="007D517D" w:rsidRPr="00537D84" w:rsidRDefault="007D517D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</w:rPr>
              <w:t>THIẾU VỐN/KHÓ TIẾP CẬN VỐN…</w:t>
            </w:r>
            <w:r w:rsidR="00537D8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…..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FF694" w14:textId="71968443" w:rsidR="007D517D" w:rsidRPr="005069C7" w:rsidRDefault="005069C7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</w:tr>
      <w:tr w:rsidR="008833D2" w:rsidRPr="00BC1EC9" w14:paraId="61C8D0DF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E95F27" w14:textId="77777777" w:rsidR="00B20182" w:rsidRDefault="00B20182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1CF42CD8" w14:textId="77777777" w:rsidR="00B20182" w:rsidRPr="00BC1EC9" w:rsidRDefault="00B20182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E690D7E" w14:textId="77777777" w:rsidR="00B20182" w:rsidRPr="00BC1EC9" w:rsidRDefault="00B20182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378F5C" w14:textId="77777777" w:rsidR="00B20182" w:rsidRPr="00BC1EC9" w:rsidRDefault="00B20182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83AE8A" w14:textId="77777777" w:rsidR="00B20182" w:rsidRPr="002F1842" w:rsidRDefault="00B20182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CBB030" w14:textId="77777777" w:rsidR="00B20182" w:rsidRPr="002F1842" w:rsidRDefault="00B20182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32E2ED" w14:textId="77777777" w:rsidR="00B20182" w:rsidRPr="002F1842" w:rsidRDefault="00B20182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86E80" w14:textId="77777777" w:rsidR="00B20182" w:rsidRPr="002F1842" w:rsidRDefault="00B20182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F3D427" w14:textId="77777777" w:rsidR="00B20182" w:rsidRPr="002F1842" w:rsidRDefault="00B20182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ECA18" w14:textId="77777777" w:rsidR="00B20182" w:rsidRPr="002F1842" w:rsidRDefault="00B20182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3B99D0" w14:textId="3AFDCA2E" w:rsidR="00B20182" w:rsidRPr="006C6C6F" w:rsidRDefault="00B20182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B20182">
              <w:rPr>
                <w:rFonts w:ascii="Arial" w:hAnsi="Arial" w:cs="Arial"/>
                <w:color w:val="000000"/>
                <w:sz w:val="16"/>
                <w:szCs w:val="16"/>
              </w:rPr>
              <w:t>KHÓ TIẾP CẬN CÁC DỊCH VỤ NÔNG NGHIỆP</w:t>
            </w:r>
            <w:r w:rsidR="006C6C6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8A904" w14:textId="77777777" w:rsidR="00B20182" w:rsidRDefault="00B20182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8833D2" w:rsidRPr="00BC1EC9" w14:paraId="12CB9411" w14:textId="77777777" w:rsidTr="005C2972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CF533BF" w14:textId="77777777" w:rsidR="009A40B6" w:rsidRDefault="009A40B6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5CF1594" w14:textId="77777777" w:rsidR="009A40B6" w:rsidRPr="00BC1EC9" w:rsidRDefault="009A40B6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47BBDE2" w14:textId="77777777" w:rsidR="009A40B6" w:rsidRPr="00BC1EC9" w:rsidRDefault="009A40B6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06F41" w14:textId="77777777" w:rsidR="009A40B6" w:rsidRPr="00BC1EC9" w:rsidRDefault="009A40B6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28D686" w14:textId="77777777" w:rsidR="009A40B6" w:rsidRPr="002F1842" w:rsidRDefault="009A40B6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A9836" w14:textId="77777777" w:rsidR="009A40B6" w:rsidRPr="002F1842" w:rsidRDefault="009A40B6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E3F0A" w14:textId="77777777" w:rsidR="009A40B6" w:rsidRPr="002F1842" w:rsidRDefault="009A40B6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51A02" w14:textId="77777777" w:rsidR="009A40B6" w:rsidRPr="002F1842" w:rsidRDefault="009A40B6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737B1F" w14:textId="77777777" w:rsidR="009A40B6" w:rsidRPr="002F1842" w:rsidRDefault="009A40B6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7172C" w14:textId="77777777" w:rsidR="009A40B6" w:rsidRPr="002F1842" w:rsidRDefault="009A40B6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53F88B" w14:textId="77777777" w:rsidR="00583284" w:rsidRDefault="009A40B6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A40B6">
              <w:rPr>
                <w:rFonts w:ascii="Arial" w:hAnsi="Arial" w:cs="Arial"/>
                <w:color w:val="000000"/>
                <w:sz w:val="16"/>
                <w:szCs w:val="16"/>
              </w:rPr>
              <w:t xml:space="preserve">CHÍNH SÁCH NÔNG NGHIỆP CÒN </w:t>
            </w:r>
          </w:p>
          <w:p w14:paraId="5350D4B1" w14:textId="381ED812" w:rsidR="009A40B6" w:rsidRPr="00CD3293" w:rsidRDefault="009A40B6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9A40B6">
              <w:rPr>
                <w:rFonts w:ascii="Arial" w:hAnsi="Arial" w:cs="Arial"/>
                <w:color w:val="000000"/>
                <w:sz w:val="16"/>
                <w:szCs w:val="16"/>
              </w:rPr>
              <w:t>NHIỀU BẤT CẬP…</w:t>
            </w:r>
            <w:r w:rsidR="00CD329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……………………..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C5EBE" w14:textId="77777777" w:rsidR="009A40B6" w:rsidRDefault="009A40B6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8833D2" w:rsidRPr="00BC1EC9" w14:paraId="46A2BCC6" w14:textId="77777777" w:rsidTr="003B6B65"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5A2AD8F" w14:textId="77777777" w:rsidR="004E3885" w:rsidRDefault="004E3885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92104" w14:textId="77777777" w:rsidR="004E3885" w:rsidRPr="00BC1EC9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456AA" w14:textId="77777777" w:rsidR="004E3885" w:rsidRPr="00BC1EC9" w:rsidRDefault="004E3885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9DAB26" w14:textId="77777777" w:rsidR="004E3885" w:rsidRPr="00BC1EC9" w:rsidRDefault="004E3885" w:rsidP="007D517D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BBA027" w14:textId="77777777" w:rsidR="004E3885" w:rsidRPr="002F1842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FBDFB7" w14:textId="77777777" w:rsidR="004E3885" w:rsidRPr="002F1842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C270BB" w14:textId="77777777" w:rsidR="004E3885" w:rsidRPr="002F1842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B9C83" w14:textId="77777777" w:rsidR="004E3885" w:rsidRPr="002F1842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601AB0" w14:textId="77777777" w:rsidR="004E3885" w:rsidRPr="002F1842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CCE9E" w14:textId="77777777" w:rsidR="004E3885" w:rsidRPr="002F1842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BF66D4" w14:textId="74A408BA" w:rsidR="004E3885" w:rsidRPr="009A40B6" w:rsidRDefault="004E3885" w:rsidP="007D517D">
            <w:pPr>
              <w:spacing w:line="254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K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HÁC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GHI RÕ___________</w:t>
            </w:r>
            <w:r w:rsidRPr="002F184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_______)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D8AE47" w14:textId="77777777" w:rsidR="004E3885" w:rsidRDefault="004E3885" w:rsidP="007D517D">
            <w:pPr>
              <w:spacing w:line="254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46BD" w:rsidRPr="00BC1EC9" w14:paraId="0E120382" w14:textId="77777777" w:rsidTr="003B6B65">
        <w:tc>
          <w:tcPr>
            <w:tcW w:w="898" w:type="dxa"/>
            <w:tcBorders>
              <w:top w:val="single" w:sz="4" w:space="0" w:color="auto"/>
            </w:tcBorders>
            <w:vAlign w:val="bottom"/>
          </w:tcPr>
          <w:p w14:paraId="7E520A8F" w14:textId="35F34034" w:rsidR="009D46BD" w:rsidRPr="007616AB" w:rsidRDefault="009D46BD" w:rsidP="00F762CD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898" w:type="dxa"/>
            <w:tcBorders>
              <w:top w:val="single" w:sz="4" w:space="0" w:color="auto"/>
            </w:tcBorders>
            <w:vAlign w:val="bottom"/>
          </w:tcPr>
          <w:p w14:paraId="2C6C1147" w14:textId="1F589129" w:rsidR="009D46BD" w:rsidRPr="007616AB" w:rsidRDefault="009D46BD" w:rsidP="00F762CD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</w:tcBorders>
            <w:vAlign w:val="bottom"/>
          </w:tcPr>
          <w:p w14:paraId="11BEDD2F" w14:textId="5B284D6E" w:rsidR="009D46BD" w:rsidRPr="007616AB" w:rsidRDefault="009D46BD" w:rsidP="00F762CD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ba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2381D0D" w14:textId="18DEBFAF" w:rsidR="009D46BD" w:rsidRPr="00C47A7F" w:rsidRDefault="009D46BD" w:rsidP="00D94F90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7A7F">
              <w:rPr>
                <w:rFonts w:ascii="Arial" w:hAnsi="Arial" w:cs="Arial"/>
                <w:sz w:val="16"/>
                <w:szCs w:val="16"/>
                <w:lang w:val="en-US"/>
              </w:rPr>
              <w:t>Số lần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DBF78C8" w14:textId="77777777" w:rsidR="009D46BD" w:rsidRPr="00BC1EC9" w:rsidRDefault="009D46BD" w:rsidP="00D94F90">
            <w:pPr>
              <w:spacing w:line="254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</w:tcBorders>
          </w:tcPr>
          <w:p w14:paraId="0EF0738D" w14:textId="77777777" w:rsidR="009D46BD" w:rsidRPr="006B2919" w:rsidRDefault="009D46BD" w:rsidP="00D94F90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</w:tcBorders>
          </w:tcPr>
          <w:p w14:paraId="0A4180B1" w14:textId="77777777" w:rsidR="009D46BD" w:rsidRPr="006B2919" w:rsidRDefault="009D46BD" w:rsidP="00D94F90">
            <w:pPr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1" w:type="dxa"/>
            <w:gridSpan w:val="2"/>
            <w:tcBorders>
              <w:top w:val="single" w:sz="4" w:space="0" w:color="auto"/>
            </w:tcBorders>
            <w:vAlign w:val="bottom"/>
          </w:tcPr>
          <w:p w14:paraId="541A01A0" w14:textId="60E8354E" w:rsidR="009D46BD" w:rsidRPr="006B2919" w:rsidRDefault="009D46BD" w:rsidP="00314446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868" w:type="dxa"/>
            <w:tcBorders>
              <w:top w:val="single" w:sz="4" w:space="0" w:color="auto"/>
            </w:tcBorders>
            <w:vAlign w:val="bottom"/>
          </w:tcPr>
          <w:p w14:paraId="04BD4A38" w14:textId="4751DA03" w:rsidR="009D46BD" w:rsidRPr="006B2919" w:rsidRDefault="009D46BD" w:rsidP="00314446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</w:tcBorders>
            <w:vAlign w:val="bottom"/>
          </w:tcPr>
          <w:p w14:paraId="34F02BE7" w14:textId="2A25756A" w:rsidR="009D46BD" w:rsidRPr="006B2919" w:rsidRDefault="009D46BD" w:rsidP="00314446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ba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</w:tcBorders>
            <w:vAlign w:val="bottom"/>
          </w:tcPr>
          <w:p w14:paraId="0A3699C9" w14:textId="0BEA4D97" w:rsidR="009D46BD" w:rsidRPr="006B2919" w:rsidRDefault="009D46BD" w:rsidP="00314446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nhất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vAlign w:val="bottom"/>
          </w:tcPr>
          <w:p w14:paraId="6BB676B4" w14:textId="36AF581F" w:rsidR="009D46BD" w:rsidRPr="006B2919" w:rsidRDefault="009D46BD" w:rsidP="00314446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hai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</w:tcBorders>
            <w:vAlign w:val="bottom"/>
          </w:tcPr>
          <w:p w14:paraId="7D2EF8F6" w14:textId="7FD474ED" w:rsidR="009D46BD" w:rsidRPr="006B2919" w:rsidRDefault="009D46BD" w:rsidP="00314446">
            <w:pPr>
              <w:spacing w:line="254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16AB">
              <w:rPr>
                <w:rFonts w:ascii="Arial" w:hAnsi="Arial" w:cs="Arial"/>
                <w:sz w:val="16"/>
                <w:szCs w:val="16"/>
                <w:lang w:val="en-US"/>
              </w:rPr>
              <w:t>Thứ ba</w:t>
            </w:r>
          </w:p>
        </w:tc>
      </w:tr>
    </w:tbl>
    <w:p w14:paraId="211E4A20" w14:textId="44AA23A0" w:rsidR="00C37011" w:rsidRDefault="00C37011" w:rsidP="0038234D">
      <w:pPr>
        <w:spacing w:after="0" w:line="254" w:lineRule="auto"/>
        <w:ind w:left="142" w:hanging="142"/>
        <w:rPr>
          <w:b/>
          <w:bCs/>
        </w:rPr>
      </w:pPr>
    </w:p>
    <w:p w14:paraId="4E259827" w14:textId="46AD4B1D" w:rsidR="00244693" w:rsidRDefault="00244693" w:rsidP="0038234D">
      <w:pPr>
        <w:spacing w:after="0" w:line="254" w:lineRule="auto"/>
        <w:ind w:left="142" w:hanging="142"/>
        <w:rPr>
          <w:b/>
          <w:bCs/>
        </w:rPr>
      </w:pPr>
    </w:p>
    <w:p w14:paraId="012781DD" w14:textId="3112DC76" w:rsidR="00D833C2" w:rsidRPr="00DC247C" w:rsidRDefault="0020027E" w:rsidP="0038234D">
      <w:pPr>
        <w:spacing w:after="0" w:line="254" w:lineRule="auto"/>
        <w:ind w:left="142" w:hanging="142"/>
        <w:rPr>
          <w:rFonts w:ascii="Arial" w:hAnsi="Arial" w:cs="Arial"/>
          <w:b/>
          <w:bCs/>
        </w:rPr>
      </w:pPr>
      <w:r w:rsidRPr="00DC247C">
        <w:rPr>
          <w:rFonts w:ascii="Arial" w:hAnsi="Arial" w:cs="Arial"/>
          <w:b/>
          <w:bCs/>
          <w:lang w:val="en-US"/>
        </w:rPr>
        <w:lastRenderedPageBreak/>
        <w:t>M</w:t>
      </w:r>
      <w:r w:rsidRPr="00DC247C">
        <w:rPr>
          <w:rFonts w:ascii="Arial" w:hAnsi="Arial" w:cs="Arial"/>
          <w:b/>
          <w:bCs/>
        </w:rPr>
        <w:t xml:space="preserve">ục 5. </w:t>
      </w:r>
      <w:r w:rsidR="00DF0092" w:rsidRPr="00DC247C">
        <w:rPr>
          <w:rFonts w:ascii="Arial" w:hAnsi="Arial" w:cs="Arial"/>
          <w:b/>
          <w:bCs/>
          <w:lang w:val="en-US"/>
        </w:rPr>
        <w:t>K</w:t>
      </w:r>
      <w:r w:rsidRPr="00DC247C">
        <w:rPr>
          <w:rFonts w:ascii="Arial" w:hAnsi="Arial" w:cs="Arial"/>
          <w:b/>
          <w:bCs/>
        </w:rPr>
        <w:t>ết cấu hạ tầng</w:t>
      </w:r>
    </w:p>
    <w:tbl>
      <w:tblPr>
        <w:tblW w:w="15253" w:type="dxa"/>
        <w:tblInd w:w="-851" w:type="dxa"/>
        <w:tblLook w:val="04A0" w:firstRow="1" w:lastRow="0" w:firstColumn="1" w:lastColumn="0" w:noHBand="0" w:noVBand="1"/>
        <w:tblPrChange w:id="1247" w:author="Đặng Thị Mai Vân" w:date="2022-01-20T10:24:00Z">
          <w:tblPr>
            <w:tblW w:w="15310" w:type="dxa"/>
            <w:tblInd w:w="-851" w:type="dxa"/>
            <w:tblLook w:val="04A0" w:firstRow="1" w:lastRow="0" w:firstColumn="1" w:lastColumn="0" w:noHBand="0" w:noVBand="1"/>
          </w:tblPr>
        </w:tblPrChange>
      </w:tblPr>
      <w:tblGrid>
        <w:gridCol w:w="926"/>
        <w:gridCol w:w="855"/>
        <w:gridCol w:w="1439"/>
        <w:gridCol w:w="316"/>
        <w:gridCol w:w="1058"/>
        <w:gridCol w:w="423"/>
        <w:gridCol w:w="808"/>
        <w:gridCol w:w="902"/>
        <w:gridCol w:w="1833"/>
        <w:gridCol w:w="316"/>
        <w:gridCol w:w="1064"/>
        <w:gridCol w:w="1028"/>
        <w:gridCol w:w="828"/>
        <w:gridCol w:w="1291"/>
        <w:gridCol w:w="855"/>
        <w:gridCol w:w="599"/>
        <w:gridCol w:w="769"/>
        <w:tblGridChange w:id="1248">
          <w:tblGrid>
            <w:gridCol w:w="926"/>
            <w:gridCol w:w="855"/>
            <w:gridCol w:w="772"/>
            <w:gridCol w:w="667"/>
            <w:gridCol w:w="316"/>
            <w:gridCol w:w="1058"/>
            <w:gridCol w:w="423"/>
            <w:gridCol w:w="808"/>
            <w:gridCol w:w="902"/>
            <w:gridCol w:w="1833"/>
            <w:gridCol w:w="316"/>
            <w:gridCol w:w="1064"/>
            <w:gridCol w:w="1028"/>
            <w:gridCol w:w="828"/>
            <w:gridCol w:w="1291"/>
            <w:gridCol w:w="855"/>
            <w:gridCol w:w="599"/>
            <w:gridCol w:w="769"/>
            <w:gridCol w:w="2553"/>
          </w:tblGrid>
        </w:tblGridChange>
      </w:tblGrid>
      <w:tr w:rsidR="008A15D1" w:rsidRPr="00C64A9E" w14:paraId="213D6197" w14:textId="77777777" w:rsidTr="000E5C4B">
        <w:trPr>
          <w:trHeight w:val="247"/>
          <w:trPrChange w:id="1249" w:author="Đặng Thị Mai Vân" w:date="2022-01-20T10:24:00Z">
            <w:trPr>
              <w:gridBefore w:val="3"/>
              <w:trHeight w:val="253"/>
            </w:trPr>
          </w:trPrChange>
        </w:trPr>
        <w:tc>
          <w:tcPr>
            <w:tcW w:w="1525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50" w:author="Đặng Thị Mai Vân" w:date="2022-01-20T10:24:00Z">
              <w:tcPr>
                <w:tcW w:w="15310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A85122" w14:textId="5D260B41" w:rsidR="00620B82" w:rsidRPr="00C64A9E" w:rsidRDefault="00620B82" w:rsidP="00392C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Xin ông/bà vui lòng cho biết một số thông tin về kết cấu hạ tầng của xã và thôn/ấp có các hộ gia đình được khảo sát</w:t>
            </w:r>
          </w:p>
        </w:tc>
      </w:tr>
      <w:tr w:rsidR="000C40FD" w:rsidRPr="00C64A9E" w14:paraId="579791D3" w14:textId="77777777" w:rsidTr="000E5C4B">
        <w:trPr>
          <w:trHeight w:val="247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A855" w14:textId="77777777" w:rsidR="00ED3221" w:rsidRPr="00C64A9E" w:rsidRDefault="00ED3221" w:rsidP="00392C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B3DA" w14:textId="77777777" w:rsidR="00ED3221" w:rsidRPr="00C64A9E" w:rsidRDefault="00ED3221" w:rsidP="00392C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660C" w14:textId="77777777" w:rsidR="00ED3221" w:rsidRPr="00C64A9E" w:rsidRDefault="00ED3221" w:rsidP="00392C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3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F2C9" w14:textId="77777777" w:rsidR="00ED3221" w:rsidRPr="00C64A9E" w:rsidRDefault="00ED3221" w:rsidP="0035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Thôn/ấp có các hộ gia đình được khảo sát</w:t>
            </w:r>
          </w:p>
          <w:p w14:paraId="0FC36F75" w14:textId="47090C49" w:rsidR="00ED3221" w:rsidRPr="00C64A9E" w:rsidRDefault="00ED3221" w:rsidP="00C50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E5C4B" w:rsidRPr="00C64A9E" w14:paraId="443F0C62" w14:textId="77777777" w:rsidTr="000E5C4B">
        <w:trPr>
          <w:trHeight w:val="211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3FF0" w14:textId="4DA99744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1. Có đường ô tô đến UBND xã này không?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D6CA" w14:textId="0F966F8D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2. Thường mỗi năm ô tô có thể đi trên con đường đó trong bao nhiêu tháng?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0649" w14:textId="4E4547F2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3. Mặt đường này được làm bằng vật liệu gì?</w:t>
            </w: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DE94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CDF95" w14:textId="0C3CFCD6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4. Có đường ô tô đến thôn/ấp này không?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2EDE" w14:textId="619A5573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5. Từ thôn/ấp này đến đường xe ô tô gần nhất là bao xa?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EF63" w14:textId="1CA7CB38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6. Thường mỗi năm ô tô có thể đi trên con đường đó trong bao nhiêu tháng?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6BB7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7. Mặt đường này được làm bằng vật liệu chính gì?</w:t>
            </w:r>
          </w:p>
          <w:p w14:paraId="08241DC1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6C963985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5A299D4C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098461BA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36A5CC60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119E545F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50C12AC4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9290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8. Đường thủy có là phương tiện giao thông quan trọng đối với thôn/ấp này không?</w:t>
            </w:r>
          </w:p>
          <w:p w14:paraId="1D9282D6" w14:textId="153BD895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2BEB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9. Có đường thủy đi qua thôn/ấp này không?</w:t>
            </w:r>
          </w:p>
          <w:p w14:paraId="44E5F846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5193C234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654EA5CF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18B21939" w14:textId="2C8E2C85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0C6F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10. Khoảng cách từ thôn/ấp này tới đường vận tải thủy gần nhất?</w:t>
            </w:r>
          </w:p>
          <w:p w14:paraId="037E4C25" w14:textId="313F1AD4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B2D9" w14:textId="5CE8D125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11. Có tuyến xe/ràu/thuyền chở khách đi qua thôn/ấp này không?</w:t>
            </w:r>
          </w:p>
          <w:p w14:paraId="6AAC6EFA" w14:textId="742A544B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16F0BB88" w14:textId="2C5714AB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23C0A9CE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14F4FE9B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264C8965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1F3BCFE8" w14:textId="15D84E9D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AE0E" w14:textId="038573EB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12. Khoảng cách từ  thôn/ấp này tới điểm đón/trả khách gần nhất?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82D86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13. Số chuyến xe/ tàu/thuyền chở khách của tuyến này hoạt động thường xuyên </w:t>
            </w:r>
          </w:p>
          <w:p w14:paraId="0BF8F7DA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như thế nào?</w:t>
            </w:r>
          </w:p>
          <w:p w14:paraId="34EEE735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51238549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262B0EF0" w14:textId="77777777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26592076" w14:textId="5ABD2B18" w:rsidR="00423D6F" w:rsidRPr="00C64A9E" w:rsidRDefault="00423D6F" w:rsidP="00392C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E5C4B" w:rsidRPr="00C64A9E" w14:paraId="6E296C07" w14:textId="77777777" w:rsidTr="000E5C4B">
        <w:trPr>
          <w:trHeight w:val="211"/>
        </w:trPr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1DB4" w14:textId="1DE64050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Có.....1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645C1" w14:textId="170AF9D3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BBE7" w14:textId="73EC7655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Bê tông xi măng/Bê tông nhựa…………</w:t>
            </w:r>
            <w:r w:rsidR="0009734D"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6F00" w14:textId="2D2C52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F891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có……....1(&gt;&gt;6) </w:t>
            </w:r>
          </w:p>
          <w:p w14:paraId="02B4F52C" w14:textId="617BC881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E43C4" w14:textId="58E0B91C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AAB8B" w14:textId="5561248F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CF48" w14:textId="2942E8EF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Bê tông xi măng/bê tông nhựa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EA8D" w14:textId="3CC5571E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A048E" w14:textId="5ADAB743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CÓ.........1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938E" w14:textId="7A15F174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CÓ.......1 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26B80" w14:textId="0841F3C0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0130" w14:textId="06A5BD6A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CÓ</w:t>
            </w:r>
            <w:r w:rsidR="00CF7012"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</w:t>
            </w: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</w:t>
            </w:r>
            <w:r w:rsidR="008C7440"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</w:t>
            </w: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79A9" w14:textId="5E088E38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1F76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CE41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0E5C4B" w:rsidRPr="00C64A9E" w14:paraId="5B40A01E" w14:textId="77777777" w:rsidTr="000E5C4B">
        <w:trPr>
          <w:trHeight w:val="211"/>
        </w:trPr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2F45" w14:textId="58B3FC9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Không.2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C451B" w14:textId="1B1ED5BE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EAE2" w14:textId="18C0CF91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Nhựa đường</w:t>
            </w:r>
            <w:r w:rsidR="0009734D"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…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6C447" w14:textId="1D0ED03D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85A4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không....2</w:t>
            </w:r>
          </w:p>
          <w:p w14:paraId="48278D02" w14:textId="62F00B5B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614A" w14:textId="402A5B9C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2C5F" w14:textId="0AC46B3A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12635" w14:textId="48437EEE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Nhựa đường thường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9618" w14:textId="3D8AE43B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048F" w14:textId="5589FD79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</w:t>
            </w:r>
            <w:r w:rsidR="00D10DF8"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D3F" w14:textId="158545B6" w:rsidR="00BE7DD4" w:rsidRPr="00C64A9E" w:rsidRDefault="00A946E2" w:rsidP="00E775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&gt;&gt;11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B30C6" w14:textId="6530CB1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B0030" w14:textId="280E4B01" w:rsidR="00BE7DD4" w:rsidRPr="00C64A9E" w:rsidRDefault="00BE7DD4" w:rsidP="009E6C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(&gt;&gt;13)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2E643" w14:textId="0944E006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745B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93A4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0E5C4B" w:rsidRPr="00C64A9E" w14:paraId="33E1BC74" w14:textId="77777777" w:rsidTr="000E5C4B">
        <w:trPr>
          <w:trHeight w:val="211"/>
        </w:trPr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78D0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9C34" w14:textId="08FA9572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D8F7E" w14:textId="4707076E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Thường......</w:t>
            </w:r>
            <w:r w:rsidR="0009734D"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.....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C35F" w14:textId="24CD14BC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874F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  <w:p w14:paraId="079122DC" w14:textId="255E8C63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14D5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31116" w14:textId="2C524B6A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4D71" w14:textId="0D8CEC7B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Sỏi/đá……………….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905E" w14:textId="79ABF695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50EFB" w14:textId="0D2B1E02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(&gt;&gt;11)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B32A" w14:textId="465EFE77" w:rsidR="00BE7DD4" w:rsidRPr="00C64A9E" w:rsidRDefault="005C2769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KHÔNG.2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20F07" w14:textId="1BEC0FFE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3EEF" w14:textId="26E07CFD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</w:t>
            </w:r>
            <w:r w:rsidR="00CF7012"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23EC" w14:textId="32530C50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116B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F2F1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0E5C4B" w:rsidRPr="00C64A9E" w14:paraId="3C189D94" w14:textId="77777777" w:rsidTr="000E5C4B">
        <w:trPr>
          <w:trHeight w:val="211"/>
        </w:trPr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6AC1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6C4C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24E96" w14:textId="7B607E51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Sỏi/đá...........</w:t>
            </w:r>
            <w:r w:rsidR="0009734D"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DCC6C" w14:textId="6AA143EA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35DB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FE9C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5773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BA22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7EA5" w14:textId="77E21D0D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Đất………………….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670A" w14:textId="6C565453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E870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E9A0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9044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652F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85CE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FF7C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151C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0E5C4B" w:rsidRPr="00C64A9E" w14:paraId="1B157ADD" w14:textId="77777777" w:rsidTr="000E5C4B">
        <w:trPr>
          <w:trHeight w:val="211"/>
        </w:trPr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1F868" w14:textId="19FBFE65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65C1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36AE3" w14:textId="741F0EA1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Đất.................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7523" w14:textId="47B75D1F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7E0E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BDB8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257D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30F5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0D48" w14:textId="1696E602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Vật liệu khác………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5ABF" w14:textId="2D014FA4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73831" w14:textId="6DA1C29B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36B5F" w14:textId="59B0C5D1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DE80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6CF" w14:textId="0874266F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79E4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05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CE4C884" w14:textId="77777777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3BA2" w14:textId="6D464D1E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E5C4B" w:rsidRPr="00C64A9E" w14:paraId="10DEAB61" w14:textId="77777777" w:rsidTr="000E5C4B">
        <w:trPr>
          <w:trHeight w:val="211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72EED" w14:textId="735B3A5C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0E3D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F39B0" w14:textId="66813ABC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Vật liệu khác..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4F4C6" w14:textId="2B0A1E7E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4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1F0F9E" w14:textId="130BF53D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0960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6DB5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C09DAF" w14:textId="6FAB02AF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E0FD4" w14:textId="43BE1E9E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1F5E8" w14:textId="15DEBA3D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23A078" w14:textId="71B3B2C9" w:rsidR="00BE7DD4" w:rsidRPr="00C64A9E" w:rsidRDefault="00BE7DD4" w:rsidP="00BE7D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F79C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AD13E" w14:textId="6AF320CD" w:rsidR="00BE7DD4" w:rsidRPr="00C64A9E" w:rsidRDefault="00BE7DD4" w:rsidP="00BE7D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32DB" w14:textId="77777777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EBBA" w14:textId="6C249893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1530" w14:textId="3D0959AE" w:rsidR="00BE7DD4" w:rsidRPr="00C64A9E" w:rsidRDefault="00107D6D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ĐƠN VỊ</w:t>
            </w:r>
          </w:p>
        </w:tc>
      </w:tr>
      <w:tr w:rsidR="000E5C4B" w:rsidRPr="00C64A9E" w14:paraId="34DCC9A9" w14:textId="77777777" w:rsidTr="000E5C4B">
        <w:trPr>
          <w:trHeight w:val="211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304" w14:textId="77777777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(&gt;&gt;4)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44EF" w14:textId="319722D2" w:rsidR="00BE7DD4" w:rsidRPr="001317B7" w:rsidRDefault="000C659D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1317B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SỐ THÁNG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0F4E8E" w14:textId="17DA97C1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56D3D" w14:textId="44ABBCD5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7C73DC" w14:textId="4CCBD62A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8955" w14:textId="203CF9BF" w:rsidR="00BE7DD4" w:rsidRPr="00C64A9E" w:rsidRDefault="00CB5EE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3427" w14:textId="77777777" w:rsidR="00BE7DD4" w:rsidRPr="001317B7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1317B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SỐ THÁNG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37B7CD" w14:textId="0E92E17F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3023A" w14:textId="6FA9594E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91AE0" w14:textId="1C9B7B52" w:rsidR="00BE7DD4" w:rsidRPr="00C64A9E" w:rsidRDefault="00BE7DD4" w:rsidP="00BE7D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18D8DF" w14:textId="34E3DFD9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A028" w14:textId="77777777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0DA67" w14:textId="0C3E4652" w:rsidR="00BE7DD4" w:rsidRPr="00C64A9E" w:rsidRDefault="00BE7DD4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59EA" w14:textId="77777777" w:rsidR="00BE7DD4" w:rsidRPr="00C64A9E" w:rsidRDefault="00BE7DD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3E32" w14:textId="5E035F92" w:rsidR="00BE7DD4" w:rsidRPr="00C64A9E" w:rsidRDefault="00DE0F14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SỐ LẦ</w:t>
            </w:r>
            <w:r w:rsidR="00122ED4"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FC5A" w14:textId="5479FCE2" w:rsidR="00BE7DD4" w:rsidRPr="00C64A9E" w:rsidRDefault="007364C0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THỜI </w:t>
            </w:r>
            <w:r w:rsidR="00BE7DD4" w:rsidRPr="00C64A9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GIAN</w:t>
            </w:r>
          </w:p>
        </w:tc>
      </w:tr>
      <w:tr w:rsidR="000E5C4B" w:rsidRPr="00C64A9E" w14:paraId="6BF6CB1B" w14:textId="77777777" w:rsidTr="000E5C4B">
        <w:trPr>
          <w:trHeight w:val="211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E7C5A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590EA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35438A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CD981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E0F192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0415C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83FA9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AF1D0D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2980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71307" w14:textId="77777777" w:rsidR="005D6C0A" w:rsidRPr="00C64A9E" w:rsidRDefault="005D6C0A" w:rsidP="00BE7D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41D361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6EFEE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4012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9DEBE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2CE3B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718C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E5C4B" w:rsidRPr="00C64A9E" w14:paraId="68F297DF" w14:textId="77777777" w:rsidTr="000E5C4B">
        <w:trPr>
          <w:trHeight w:val="211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64BB3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2BB9D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74489B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4297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91845B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F6750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B09C8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330D74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624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0553D" w14:textId="77777777" w:rsidR="005D6C0A" w:rsidRPr="00C64A9E" w:rsidRDefault="005D6C0A" w:rsidP="00BE7D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42EDE9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DDAEF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4F41D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EEF4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CC834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4A41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E5C4B" w:rsidRPr="00C64A9E" w14:paraId="6C64BDA2" w14:textId="77777777" w:rsidTr="000E5C4B">
        <w:trPr>
          <w:trHeight w:val="211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D97E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78E11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F1ED1B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F0DD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220FC5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EF55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13F9B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B21233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0EFCA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BFA3D" w14:textId="77777777" w:rsidR="005D6C0A" w:rsidRPr="00C64A9E" w:rsidRDefault="005D6C0A" w:rsidP="00BE7D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ABD88B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12EE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0468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402B7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906EA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B1014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E5C4B" w:rsidRPr="00C64A9E" w14:paraId="66619AC1" w14:textId="77777777" w:rsidTr="000E5C4B">
        <w:trPr>
          <w:trHeight w:val="211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8BECA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401F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94BF1B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41A1E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1ACA49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471B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7C8EC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13F827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B1A7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4A6F" w14:textId="77777777" w:rsidR="005D6C0A" w:rsidRPr="00C64A9E" w:rsidRDefault="005D6C0A" w:rsidP="00BE7D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B33FA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5EBBE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9D7B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36023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BDA22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C25C4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E5C4B" w:rsidRPr="00C64A9E" w14:paraId="179AA756" w14:textId="77777777" w:rsidTr="000E5C4B">
        <w:trPr>
          <w:trHeight w:val="211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08F8F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0048B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EB06B0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C5EA3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775EBE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A7C75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581C0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4F7624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449A7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47D5" w14:textId="77777777" w:rsidR="005D6C0A" w:rsidRPr="00C64A9E" w:rsidRDefault="005D6C0A" w:rsidP="00BE7D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E2B11C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16D65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7697" w14:textId="77777777" w:rsidR="005D6C0A" w:rsidRPr="00C64A9E" w:rsidRDefault="005D6C0A" w:rsidP="00BE7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8297D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87D0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30384" w14:textId="77777777" w:rsidR="005D6C0A" w:rsidRPr="00C64A9E" w:rsidRDefault="005D6C0A" w:rsidP="00BE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3BA07562" w14:textId="018F2B2D" w:rsidR="00D35417" w:rsidRDefault="00D35417" w:rsidP="00D35417">
      <w:pPr>
        <w:spacing w:after="0" w:line="254" w:lineRule="auto"/>
        <w:rPr>
          <w:b/>
          <w:bCs/>
        </w:rPr>
      </w:pPr>
    </w:p>
    <w:p w14:paraId="6C780150" w14:textId="52D73B18" w:rsidR="00A12F94" w:rsidRDefault="00A12F94" w:rsidP="00D35417">
      <w:pPr>
        <w:spacing w:after="0" w:line="254" w:lineRule="auto"/>
        <w:rPr>
          <w:b/>
          <w:bCs/>
        </w:rPr>
      </w:pPr>
    </w:p>
    <w:p w14:paraId="2602F5CA" w14:textId="5A9C19B4" w:rsidR="00A12F94" w:rsidRDefault="00A12F94" w:rsidP="00D35417">
      <w:pPr>
        <w:spacing w:after="0" w:line="254" w:lineRule="auto"/>
        <w:rPr>
          <w:b/>
          <w:bCs/>
        </w:rPr>
      </w:pPr>
    </w:p>
    <w:p w14:paraId="3192E7A2" w14:textId="6BCCF223" w:rsidR="00A12F94" w:rsidRDefault="00A12F94" w:rsidP="00D35417">
      <w:pPr>
        <w:spacing w:after="0" w:line="254" w:lineRule="auto"/>
        <w:rPr>
          <w:b/>
          <w:bCs/>
        </w:rPr>
      </w:pPr>
    </w:p>
    <w:p w14:paraId="30722313" w14:textId="25B85B35" w:rsidR="00A12F94" w:rsidRDefault="00A12F94" w:rsidP="00D35417">
      <w:pPr>
        <w:spacing w:after="0" w:line="254" w:lineRule="auto"/>
        <w:rPr>
          <w:b/>
          <w:bCs/>
        </w:rPr>
      </w:pPr>
    </w:p>
    <w:p w14:paraId="2C8FC8C9" w14:textId="3CDB275F" w:rsidR="00A12F94" w:rsidRDefault="00A12F94" w:rsidP="00D35417">
      <w:pPr>
        <w:spacing w:after="0" w:line="254" w:lineRule="auto"/>
        <w:rPr>
          <w:ins w:id="1251" w:author="Đặng Thị Mai Vân" w:date="2022-01-20T10:32:00Z"/>
          <w:b/>
          <w:bCs/>
        </w:rPr>
      </w:pPr>
    </w:p>
    <w:p w14:paraId="3E824061" w14:textId="12B348DB" w:rsidR="000B6B29" w:rsidRDefault="000B6B29" w:rsidP="00D35417">
      <w:pPr>
        <w:spacing w:after="0" w:line="254" w:lineRule="auto"/>
        <w:rPr>
          <w:ins w:id="1252" w:author="Đặng Thị Mai Vân" w:date="2022-01-20T10:32:00Z"/>
          <w:b/>
          <w:bCs/>
        </w:rPr>
      </w:pPr>
    </w:p>
    <w:p w14:paraId="02FEB548" w14:textId="6560CBB2" w:rsidR="000B6B29" w:rsidDel="000B6B29" w:rsidRDefault="000B6B29" w:rsidP="00D35417">
      <w:pPr>
        <w:spacing w:after="0" w:line="254" w:lineRule="auto"/>
        <w:rPr>
          <w:del w:id="1253" w:author="Đặng Thị Mai Vân" w:date="2022-01-20T10:32:00Z"/>
          <w:b/>
          <w:bCs/>
        </w:rPr>
      </w:pPr>
    </w:p>
    <w:p w14:paraId="17A84A15" w14:textId="77777777" w:rsidR="009A1A9C" w:rsidRDefault="009A1A9C" w:rsidP="00D35417">
      <w:pPr>
        <w:spacing w:after="0" w:line="254" w:lineRule="auto"/>
        <w:rPr>
          <w:b/>
          <w:bCs/>
        </w:rPr>
      </w:pPr>
    </w:p>
    <w:p w14:paraId="66FA4732" w14:textId="3EB9050B" w:rsidR="00A12F94" w:rsidRDefault="00A12F94" w:rsidP="00D35417">
      <w:pPr>
        <w:spacing w:after="0" w:line="254" w:lineRule="auto"/>
        <w:rPr>
          <w:b/>
          <w:bCs/>
        </w:rPr>
      </w:pPr>
    </w:p>
    <w:p w14:paraId="5B034DB0" w14:textId="73619ADA" w:rsidR="00134DBE" w:rsidDel="007F31AD" w:rsidRDefault="00134DBE" w:rsidP="00D35417">
      <w:pPr>
        <w:spacing w:after="0" w:line="254" w:lineRule="auto"/>
        <w:rPr>
          <w:del w:id="1254" w:author="Đặng Thị Mai Vân" w:date="2022-01-20T10:23:00Z"/>
          <w:b/>
          <w:bCs/>
        </w:rPr>
      </w:pPr>
    </w:p>
    <w:p w14:paraId="085C7DCF" w14:textId="2EB5C242" w:rsidR="0036780A" w:rsidRPr="0036780A" w:rsidRDefault="0036780A" w:rsidP="0036780A">
      <w:pPr>
        <w:spacing w:after="0" w:line="254" w:lineRule="auto"/>
        <w:ind w:left="142" w:hanging="142"/>
        <w:rPr>
          <w:rFonts w:ascii="Arial" w:hAnsi="Arial" w:cs="Arial"/>
          <w:b/>
          <w:bCs/>
          <w:lang w:val="en-US"/>
        </w:rPr>
      </w:pPr>
      <w:r w:rsidRPr="00DC247C">
        <w:rPr>
          <w:rFonts w:ascii="Arial" w:hAnsi="Arial" w:cs="Arial"/>
          <w:b/>
          <w:bCs/>
          <w:lang w:val="en-US"/>
        </w:rPr>
        <w:t>M</w:t>
      </w:r>
      <w:r w:rsidRPr="00DC247C">
        <w:rPr>
          <w:rFonts w:ascii="Arial" w:hAnsi="Arial" w:cs="Arial"/>
          <w:b/>
          <w:bCs/>
        </w:rPr>
        <w:t xml:space="preserve">ục 5. </w:t>
      </w:r>
      <w:r w:rsidRPr="00DC247C">
        <w:rPr>
          <w:rFonts w:ascii="Arial" w:hAnsi="Arial" w:cs="Arial"/>
          <w:b/>
          <w:bCs/>
          <w:lang w:val="en-US"/>
        </w:rPr>
        <w:t>K</w:t>
      </w:r>
      <w:r w:rsidRPr="00DC247C">
        <w:rPr>
          <w:rFonts w:ascii="Arial" w:hAnsi="Arial" w:cs="Arial"/>
          <w:b/>
          <w:bCs/>
        </w:rPr>
        <w:t>ết cấu hạ tầng</w:t>
      </w:r>
      <w:r>
        <w:rPr>
          <w:rFonts w:ascii="Arial" w:hAnsi="Arial" w:cs="Arial"/>
          <w:b/>
          <w:bCs/>
          <w:lang w:val="en-US"/>
        </w:rPr>
        <w:t xml:space="preserve"> (tiếp)</w:t>
      </w:r>
    </w:p>
    <w:tbl>
      <w:tblPr>
        <w:tblW w:w="16087" w:type="dxa"/>
        <w:tblInd w:w="-856" w:type="dxa"/>
        <w:tblLook w:val="04A0" w:firstRow="1" w:lastRow="0" w:firstColumn="1" w:lastColumn="0" w:noHBand="0" w:noVBand="1"/>
      </w:tblPr>
      <w:tblGrid>
        <w:gridCol w:w="1844"/>
        <w:gridCol w:w="844"/>
        <w:gridCol w:w="117"/>
        <w:gridCol w:w="444"/>
        <w:gridCol w:w="246"/>
        <w:gridCol w:w="328"/>
        <w:gridCol w:w="457"/>
        <w:gridCol w:w="222"/>
        <w:gridCol w:w="593"/>
        <w:gridCol w:w="133"/>
        <w:gridCol w:w="818"/>
        <w:gridCol w:w="1143"/>
        <w:gridCol w:w="946"/>
        <w:gridCol w:w="587"/>
        <w:gridCol w:w="235"/>
        <w:gridCol w:w="128"/>
        <w:gridCol w:w="391"/>
        <w:gridCol w:w="619"/>
        <w:gridCol w:w="266"/>
        <w:gridCol w:w="1134"/>
        <w:gridCol w:w="1092"/>
        <w:gridCol w:w="1074"/>
        <w:gridCol w:w="102"/>
        <w:gridCol w:w="833"/>
        <w:gridCol w:w="301"/>
        <w:gridCol w:w="425"/>
        <w:gridCol w:w="319"/>
        <w:gridCol w:w="236"/>
        <w:gridCol w:w="222"/>
      </w:tblGrid>
      <w:tr w:rsidR="006E5299" w:rsidRPr="00A12F94" w14:paraId="53CBB24B" w14:textId="77777777" w:rsidTr="00A938FF">
        <w:trPr>
          <w:gridAfter w:val="3"/>
          <w:wAfter w:w="777" w:type="dxa"/>
          <w:trHeight w:val="278"/>
        </w:trPr>
        <w:tc>
          <w:tcPr>
            <w:tcW w:w="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3B94" w14:textId="2573A1FB" w:rsidR="00FA1E04" w:rsidRPr="00384F88" w:rsidRDefault="00FA1E04" w:rsidP="00C61C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Thôn/ấp có các hộ gđ được khảo sát</w:t>
            </w:r>
          </w:p>
        </w:tc>
        <w:tc>
          <w:tcPr>
            <w:tcW w:w="1272" w:type="dxa"/>
            <w:gridSpan w:val="3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883DC8" w14:textId="61C0C8D9" w:rsidR="00FA1E04" w:rsidRPr="00384F88" w:rsidRDefault="00FA1E04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4B7126D" w14:textId="78CA9DDE" w:rsidR="00FA1E04" w:rsidRPr="00384F88" w:rsidRDefault="00FA1E04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E4AA13C" w14:textId="7EAEA1BE" w:rsidR="00FA1E04" w:rsidRPr="00384F88" w:rsidRDefault="00FA1E04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185922" w14:textId="1BA45C68" w:rsidR="00FA1E04" w:rsidRPr="00384F88" w:rsidRDefault="00FA1E04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203B20" w14:textId="5421745A" w:rsidR="00FA1E04" w:rsidRPr="00384F88" w:rsidRDefault="00FA1E04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89294C" w14:textId="06047DC3" w:rsidR="00FA1E04" w:rsidRPr="00384F88" w:rsidRDefault="00FA1E04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0206F4" w14:textId="0F0AB063" w:rsidR="00FA1E04" w:rsidRPr="00384F88" w:rsidRDefault="00FA1E04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  <w:gridSpan w:val="6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D176E9" w14:textId="153EF66E" w:rsidR="00FA1E04" w:rsidRPr="00384F88" w:rsidRDefault="00FA1E04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5340E0" w:rsidRPr="00A12F94" w14:paraId="3DDDD41F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5570" w14:textId="77777777" w:rsidR="006F014F" w:rsidRDefault="006F014F" w:rsidP="00A12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12F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14. Có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phương tiện có động cơ khác không chuyên nghiệp để chở khách thuê từ thôn/ấp này đi nơi khác không?</w:t>
            </w:r>
          </w:p>
          <w:p w14:paraId="6ABDB647" w14:textId="77777777" w:rsidR="00337658" w:rsidRDefault="00337658" w:rsidP="00A12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4883C56E" w14:textId="1DEB663B" w:rsidR="00337658" w:rsidRPr="00A12F94" w:rsidRDefault="00337658" w:rsidP="00A12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A346" w14:textId="4E84C1C4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15. Đó là phương tiện gì?</w:t>
            </w:r>
          </w:p>
          <w:p w14:paraId="560A513F" w14:textId="64DBBDF1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5D12C182" w14:textId="339674D7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2E0D2310" w14:textId="77777777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043262CF" w14:textId="475A8935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EC5F5" w14:textId="77777777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16. Xã này có điện không</w:t>
            </w:r>
          </w:p>
          <w:p w14:paraId="1D8DAC92" w14:textId="77777777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3967838C" w14:textId="77777777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14C5AE0F" w14:textId="5F221409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67B6" w14:textId="77777777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17. Xã này có điện lưới không?</w:t>
            </w:r>
          </w:p>
          <w:p w14:paraId="7C8477CF" w14:textId="77777777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7EB32344" w14:textId="69D070CE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B7F1" w14:textId="77777777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18. Xã này có bưu điện văn hóa xã không</w:t>
            </w:r>
            <w:r w:rsidR="00337658"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?</w:t>
            </w:r>
          </w:p>
          <w:p w14:paraId="395CD789" w14:textId="58B5039E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E807B" w14:textId="77777777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19. Xã này có nhà văn hóa xã không?</w:t>
            </w:r>
          </w:p>
          <w:p w14:paraId="39C56D53" w14:textId="6D955AEF" w:rsidR="00337658" w:rsidRPr="00384F88" w:rsidRDefault="00337658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FFD8B9" w14:textId="22797943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20. Xã này có trạm truyền thanh xã không?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A2DAA" w14:textId="75595623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21. Xã này có công trình thủy lợi nhỏ nào do cấp xã trở xuống không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3D5B6" w14:textId="77777777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22. Xã này có chợ xa/liên xã không?</w:t>
            </w:r>
          </w:p>
          <w:p w14:paraId="2F58AC5F" w14:textId="77777777" w:rsidR="001619FC" w:rsidRPr="00384F88" w:rsidRDefault="001619FC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2426A149" w14:textId="6F3A6C46" w:rsidR="001619FC" w:rsidRPr="00384F88" w:rsidRDefault="001619FC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B0A0A" w14:textId="77D98490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23. Nguồn nước chủ yếu để ăn uống của đa số dân của xã này trong [MÙA] là nguồn nước nào?</w:t>
            </w:r>
          </w:p>
          <w:p w14:paraId="6EBF7029" w14:textId="413ECBCE" w:rsidR="001619FC" w:rsidRPr="00384F88" w:rsidRDefault="001619FC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211D81DE" w14:textId="77777777" w:rsidR="001619FC" w:rsidRPr="00384F88" w:rsidRDefault="001619FC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7D3D9082" w14:textId="64476498" w:rsidR="006F014F" w:rsidRPr="00384F88" w:rsidRDefault="006F014F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84F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F1BC2" w:rsidRPr="00A12F94" w14:paraId="3127DAC8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F09EA" w14:textId="77777777" w:rsidR="00FF1BC2" w:rsidRPr="00A12F94" w:rsidRDefault="00FF1BC2" w:rsidP="00A12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C1D1E" w14:textId="77777777" w:rsidR="00FF1BC2" w:rsidRPr="00A12F94" w:rsidRDefault="00FF1BC2" w:rsidP="00A12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5C9D5" w14:textId="77777777" w:rsidR="00FF1BC2" w:rsidRPr="00A12F94" w:rsidRDefault="00FF1BC2" w:rsidP="00A12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CEA96" w14:textId="77777777" w:rsidR="00FF1BC2" w:rsidRPr="00A12F94" w:rsidRDefault="00FF1BC2" w:rsidP="00A12F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06026" w14:textId="77777777" w:rsidR="00FF1BC2" w:rsidRPr="00A12F94" w:rsidRDefault="00FF1BC2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55B9C" w14:textId="77777777" w:rsidR="00FF1BC2" w:rsidRPr="00A12F94" w:rsidRDefault="00FF1BC2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A8464A" w14:textId="77777777" w:rsidR="00FF1BC2" w:rsidRPr="00A12F94" w:rsidRDefault="00FF1BC2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D5DD3" w14:textId="77777777" w:rsidR="00FF1BC2" w:rsidRPr="00A12F94" w:rsidRDefault="00FF1BC2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5326F" w14:textId="77777777" w:rsidR="00FF1BC2" w:rsidRPr="00A12F94" w:rsidRDefault="00FF1BC2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C8A71" w14:textId="77777777" w:rsidR="00FF1BC2" w:rsidRPr="00A12F94" w:rsidRDefault="00FF1BC2" w:rsidP="00A12F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651782" w:rsidRPr="00315535" w14:paraId="200F961F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61E0" w14:textId="49DC4BA8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</w:t>
            </w:r>
            <w:r w:rsidR="00EF7009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........</w:t>
            </w: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.1</w:t>
            </w: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6CE" w14:textId="2044B9AC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Ô tô............</w:t>
            </w:r>
            <w:r w:rsidR="004F3D45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......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F06A" w14:textId="15DA3C97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A0971" w14:textId="4756330E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</w:t>
            </w:r>
            <w:r w:rsidR="008B091F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....</w:t>
            </w: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8E91A" w14:textId="141D5903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354FF" w14:textId="6CF0C873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0B092" w14:textId="777F8757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CÓ.........1</w:t>
            </w:r>
          </w:p>
        </w:tc>
        <w:tc>
          <w:tcPr>
            <w:tcW w:w="9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92CDA6" w14:textId="3975F5D0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CÓ........1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80F67" w14:textId="2F02244A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3C1CE" w14:textId="0944DBF2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CÓ.........1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CFE3" w14:textId="7A544578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MÁY VÀO NHÀ……………………..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0D2F" w14:textId="77777777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51782" w:rsidRPr="00315535" w14:paraId="00F6966C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EF922" w14:textId="7136F9B5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</w:t>
            </w:r>
            <w:r w:rsidR="00EF7009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……..</w:t>
            </w: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  <w:r w:rsidR="00EF7009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EF7009" w:rsidRPr="0031553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(&gt;&gt;16)</w:t>
            </w: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E25D" w14:textId="78FD20CB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Xe ôm..........</w:t>
            </w:r>
            <w:r w:rsidR="004F3D45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.....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D071" w14:textId="2D0A5EA0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B817E" w14:textId="37B2B14E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</w:t>
            </w:r>
            <w:r w:rsidR="008B091F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….</w:t>
            </w: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79E5" w14:textId="44EC8AA0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KHÔNG.2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05BB" w14:textId="6C46D4FE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KHÔNG.2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0B1F9" w14:textId="727817CD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KHÔNG.2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22495" w14:textId="611CDF0E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KHÔNG.2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262B6" w14:textId="0036F3B8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1C040" w14:textId="31B692FB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KHÔNG.2</w:t>
            </w: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32D0" w14:textId="3D2AC1E3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MÀY VÀO SÂN……………………..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2E0F" w14:textId="77777777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651782" w:rsidRPr="00315535" w14:paraId="55C2CD1C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BBC80" w14:textId="42843A0C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A6C51" w14:textId="3FC9B707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Tàu/ thuyền/ ghe/xuồng máy</w:t>
            </w:r>
            <w:r w:rsidR="004F3D45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A252E" w14:textId="55FA944F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7DCB7" w14:textId="46A0C049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(&gt;&gt;1</w:t>
            </w:r>
            <w:r w:rsidR="00654491" w:rsidRPr="0031553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8</w:t>
            </w:r>
            <w:r w:rsidRPr="0031553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B4366" w14:textId="4286BC99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A7F9" w14:textId="63D020C9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E87B" w14:textId="05D552A4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E56D" w14:textId="62B2F106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C63E3" w14:textId="576BEEBF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0B46A" w14:textId="38BD7630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649CA" w14:textId="77777777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NƯỚC MÀY VÀO CÁC </w:t>
            </w:r>
          </w:p>
          <w:p w14:paraId="3395FBC8" w14:textId="6528C7FD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KHU LÂN CẬN………………………………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9071E" w14:textId="24BE3099" w:rsidR="00651782" w:rsidRPr="00315535" w:rsidRDefault="00651782" w:rsidP="00651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6E5299" w:rsidRPr="00315535" w14:paraId="688C0CFB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5DB7" w14:textId="65F7FB55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034F" w14:textId="55FA493C" w:rsidR="00BB7EB7" w:rsidRPr="00315535" w:rsidRDefault="00163EBD" w:rsidP="00BB7E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Khác (ghi rõ__)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A48C" w14:textId="08E87312" w:rsidR="00BB7EB7" w:rsidRPr="00315535" w:rsidRDefault="007C2E7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0EF49" w14:textId="1DFC8425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8A2C2" w14:textId="22D344A0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89AC8" w14:textId="383D4D82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CE3D" w14:textId="07BB51C9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2BD13" w14:textId="56D36AF6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3D3F" w14:textId="79D40BBE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66E55" w14:textId="687C0B8D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3818F" w14:textId="2FD0633E" w:rsidR="00BB7EB7" w:rsidRPr="00315535" w:rsidRDefault="00BB7EB7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F3C8" w14:textId="0E8BE29C" w:rsidR="00BB7EB7" w:rsidRPr="00315535" w:rsidRDefault="00E860FA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MÀY CÔNG CỘNG</w:t>
            </w:r>
            <w:r w:rsidR="005A7AE4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3FA2" w14:textId="58E8A1BA" w:rsidR="00BB7EB7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B24E15" w:rsidRPr="00315535" w14:paraId="4F9BBD68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DFF37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4A17F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447AC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76B6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D0D2B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F792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8AC9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0654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09F07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1B991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CA57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73D33" w14:textId="75F1A602" w:rsidR="00B24E15" w:rsidRPr="00315535" w:rsidRDefault="007850AE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GIẾNG KHOAN……………</w:t>
            </w:r>
            <w:r w:rsidR="005A7AE4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3C64F" w14:textId="6F912F9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B24E15" w:rsidRPr="00315535" w14:paraId="4352C40D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57D22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E34FB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33A6D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55F1B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E843A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4A63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97CF9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C4175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82003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0EC54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392A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8FA9D" w14:textId="50EFEA64" w:rsidR="00B24E15" w:rsidRPr="00315535" w:rsidRDefault="007850AE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GIẾNG ĐÀO ĐƯỢC BẢO VỆ</w:t>
            </w:r>
            <w:r w:rsidR="005A7AE4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34AA1" w14:textId="2FDB9796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B24E15" w:rsidRPr="00315535" w14:paraId="30DFFE6C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461E7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C97AF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FA53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735C4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8474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457B2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FD63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9A1DE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3B8DC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7A976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CF007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1266A" w14:textId="7F74BDF2" w:rsidR="00B24E15" w:rsidRPr="00315535" w:rsidRDefault="007850AE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GIẾNG ĐÀO KHÔNG ĐƯỢC BẢO VỆ</w:t>
            </w:r>
            <w:r w:rsidR="00F433A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A39A" w14:textId="16532658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B24E15" w:rsidRPr="00315535" w14:paraId="213F052B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0BB14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5D658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CACE9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2304D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C2A7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61D9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B239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7203A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C4416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CD2DC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23E14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45E5C" w14:textId="038E4D9F" w:rsidR="00B24E15" w:rsidRPr="00315535" w:rsidRDefault="00F63B30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SUỐI KHE/MÓ ĐƯỢC BẢO VỆ…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4A1C6" w14:textId="0EF2B113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B24E15" w:rsidRPr="00315535" w14:paraId="46623BEE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CBBDB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F7742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F4E1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5526D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7EEA6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B21FB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3858E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77DAA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CBDDE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E90F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59E24" w14:textId="77777777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0C609" w14:textId="74485AA9" w:rsidR="00B24E15" w:rsidRPr="00315535" w:rsidRDefault="00F63B30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SUỐI KHE/MÓ KHÔNG ĐƯỢC BẢO VỆ…</w:t>
            </w:r>
            <w:r w:rsidR="00F433A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……………………………………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23F5" w14:textId="72853BAE" w:rsidR="00B24E15" w:rsidRPr="00315535" w:rsidRDefault="00B24E15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B7448B" w:rsidRPr="00315535" w14:paraId="6FE1D1D5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890CE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811D1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056D1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6C3D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319C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3F229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DC31F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346E4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36F5E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617B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CA119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D07C2" w14:textId="3BA42BED" w:rsidR="00B7448B" w:rsidRPr="00315535" w:rsidRDefault="00B7448B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MƯA………</w:t>
            </w:r>
            <w:r w:rsidR="00F433A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…………………………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F88DA" w14:textId="45F5703F" w:rsidR="00B7448B" w:rsidRPr="00315535" w:rsidRDefault="008477A2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B7448B" w:rsidRPr="00315535" w14:paraId="2AD39D47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F249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C9065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3D2C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38996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24011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0C0B0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D0B16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F1B3D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4E19C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FC71B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641CF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7645C" w14:textId="2435EAA8" w:rsidR="00B7448B" w:rsidRPr="00315535" w:rsidRDefault="00B7448B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MUA TỪ XE XÌ TÉC TRỞ NƯỚC</w:t>
            </w:r>
            <w:r w:rsidR="00F433A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2062B" w14:textId="7434F122" w:rsidR="00B7448B" w:rsidRPr="00315535" w:rsidRDefault="008477A2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B7448B" w:rsidRPr="00315535" w14:paraId="76B0BED7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F09B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F1505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628D2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8EF7B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830CD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510B3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E6FFA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AB890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757FC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7390F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4DE7A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7A29F" w14:textId="63FB7ABF" w:rsidR="00B7448B" w:rsidRPr="00315535" w:rsidRDefault="00B7448B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MUA TỪ XE TRỞ NƯỚC THÔ SƠ/THÙNG XÔ</w:t>
            </w:r>
            <w:r w:rsidR="00F433A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…………………………….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7F5D" w14:textId="427E0D70" w:rsidR="00B7448B" w:rsidRPr="00315535" w:rsidRDefault="008477A2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11</w:t>
            </w:r>
          </w:p>
        </w:tc>
      </w:tr>
      <w:tr w:rsidR="00B7448B" w:rsidRPr="00315535" w14:paraId="2CCB6C8D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C540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EF1FA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F9D4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E3D85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C267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ADE7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5181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FB2DB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D5219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3816B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8B4C6" w14:textId="77777777" w:rsidR="00B7448B" w:rsidRPr="00315535" w:rsidRDefault="00B7448B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BCDAB" w14:textId="01082C05" w:rsidR="00B7448B" w:rsidRPr="00315535" w:rsidRDefault="00243200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BỀ MẶT (SÔNG, SUỐI, ĐẬP, HỒ, AO, KÊNH..)</w:t>
            </w:r>
            <w:r w:rsidR="00F433A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…………………………………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E0CBC" w14:textId="510F4C66" w:rsidR="00B7448B" w:rsidRPr="00315535" w:rsidRDefault="008477A2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F7D36" w:rsidRPr="00315535" w14:paraId="1B8ECFD5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1A271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17C4E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A791A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4C032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E31A0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C3CE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9945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AA0F7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E06B6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44BF0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1E52B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17830" w14:textId="55CB615F" w:rsidR="000F7D36" w:rsidRPr="00315535" w:rsidRDefault="000F7D36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NƯỚC ĐÓNG CHAI, BÌNH…</w:t>
            </w:r>
            <w:r w:rsidR="00F433A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B3EA" w14:textId="44B1F2F3" w:rsidR="000F7D36" w:rsidRPr="00315535" w:rsidRDefault="008477A2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13</w:t>
            </w:r>
          </w:p>
        </w:tc>
      </w:tr>
      <w:tr w:rsidR="000F7D36" w:rsidRPr="00315535" w14:paraId="6921F56E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71693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79F99D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9F1AD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93411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F4F30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A433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12879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DA6BAC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1646D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7341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04D4C" w14:textId="77777777" w:rsidR="000F7D36" w:rsidRPr="00315535" w:rsidRDefault="000F7D3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F2176E" w14:textId="205CE2F6" w:rsidR="000F7D36" w:rsidRPr="00315535" w:rsidRDefault="006B1C44" w:rsidP="00E860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NGUỒN NƯỚC KHÁC (GHI RÕ</w:t>
            </w:r>
            <w:r w:rsidR="0038142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___</w:t>
            </w:r>
            <w:r w:rsidR="00F433A2"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____</w:t>
            </w: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9A0FE" w14:textId="2B8C6E42" w:rsidR="000F7D36" w:rsidRPr="00315535" w:rsidRDefault="008477A2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14</w:t>
            </w:r>
          </w:p>
        </w:tc>
      </w:tr>
      <w:tr w:rsidR="00050FE6" w:rsidRPr="00315535" w14:paraId="559C6802" w14:textId="77777777" w:rsidTr="00A938FF">
        <w:trPr>
          <w:gridAfter w:val="3"/>
          <w:wAfter w:w="777" w:type="dxa"/>
          <w:trHeight w:val="25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FC68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1A4A" w14:textId="590D8F0B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T1</w:t>
            </w:r>
          </w:p>
        </w:tc>
        <w:tc>
          <w:tcPr>
            <w:tcW w:w="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55A8E" w14:textId="4BECEB38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T2</w:t>
            </w:r>
          </w:p>
        </w:tc>
        <w:tc>
          <w:tcPr>
            <w:tcW w:w="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42B67" w14:textId="72A5BB36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T3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B42F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A3788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128AF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97F7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BCC920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CCE21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AB6B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90322" w14:textId="77777777" w:rsidR="00050FE6" w:rsidRPr="00315535" w:rsidRDefault="00050FE6" w:rsidP="00BB7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C099E0" w14:textId="65A2D094" w:rsidR="00050FE6" w:rsidRPr="00315535" w:rsidRDefault="00050FE6" w:rsidP="00464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MÙA KHÔ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1EB3" w14:textId="70936190" w:rsidR="00050FE6" w:rsidRPr="00315535" w:rsidRDefault="00050FE6" w:rsidP="00464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315535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MÙA MƯA</w:t>
            </w:r>
          </w:p>
        </w:tc>
      </w:tr>
      <w:tr w:rsidR="000A5156" w:rsidRPr="00A12F94" w14:paraId="329198FB" w14:textId="77777777" w:rsidTr="007F2536">
        <w:trPr>
          <w:trHeight w:val="138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0ED0" w14:textId="77777777" w:rsidR="00BB7EB7" w:rsidRPr="00A12F94" w:rsidRDefault="00BB7EB7" w:rsidP="00BB7EB7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0526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5681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4237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3064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4232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5826" w14:textId="1F849E23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776E" w14:textId="278B643D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97B2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4E40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A4C7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0A41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6703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A5CB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566E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9334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F22D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A2B5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C50F" w14:textId="77777777" w:rsidR="00BB7EB7" w:rsidRPr="00A12F94" w:rsidRDefault="00BB7EB7" w:rsidP="00BB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3E8C6F2" w14:textId="414C6C29" w:rsidR="00A12F94" w:rsidRDefault="000A0072" w:rsidP="00D35417">
      <w:pPr>
        <w:spacing w:after="0" w:line="254" w:lineRule="auto"/>
        <w:rPr>
          <w:b/>
          <w:bCs/>
        </w:rPr>
      </w:pPr>
      <w:r w:rsidRPr="00A12F94">
        <w:rPr>
          <w:rFonts w:ascii="VNHelvet" w:eastAsia="Times New Roman" w:hAnsi="VNHelvet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1B4C61" wp14:editId="38E5720B">
                <wp:simplePos x="0" y="0"/>
                <wp:positionH relativeFrom="column">
                  <wp:posOffset>2868237</wp:posOffset>
                </wp:positionH>
                <wp:positionV relativeFrom="paragraph">
                  <wp:posOffset>108181</wp:posOffset>
                </wp:positionV>
                <wp:extent cx="6289675" cy="311727"/>
                <wp:effectExtent l="0" t="0" r="15875" b="12700"/>
                <wp:wrapNone/>
                <wp:docPr id="7208" name="Text Box 72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1051BC-9AC0-46CA-94E6-F71CF2D6B4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675" cy="311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FB01F" w14:textId="77777777" w:rsidR="00BB7EB7" w:rsidRDefault="00BB7EB7" w:rsidP="00A12F94">
                            <w:pPr>
                              <w:bidi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ĐƠN VỊ THỜI GIAN:       GIỜ........2     NGÀY.......3     TUẦN.........4     THÁNG .......5     QUÝ ........6        6 THÁNG........7     NĂM.......8</w:t>
                            </w:r>
                          </w:p>
                        </w:txbxContent>
                      </wps:txbx>
                      <wps:bodyPr vertOverflow="clip" wrap="square" lIns="27432" tIns="27432" rIns="27432" bIns="27432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B4C61" id="Text Box 7208" o:spid="_x0000_s1029" type="#_x0000_t202" style="position:absolute;margin-left:225.85pt;margin-top:8.5pt;width:495.25pt;height:2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">
                <v:textbox inset="2.16pt,2.16pt,2.16pt,2.16pt">
                  <w:txbxContent>
                    <w:p w14:paraId="73DFB01F" w14:textId="77777777" w:rsidR="00BB7EB7" w:rsidRDefault="00BB7EB7" w:rsidP="00A12F94">
                      <w:pPr>
                        <w:bidi/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ĐƠN VỊ THỜI GIAN:       GIỜ........2     NGÀY.......3     TUẦN.........4     THÁNG .......5     QUÝ ........6        6 THÁNG........7     NĂM.......8</w:t>
                      </w:r>
                    </w:p>
                  </w:txbxContent>
                </v:textbox>
              </v:shape>
            </w:pict>
          </mc:Fallback>
        </mc:AlternateContent>
      </w:r>
    </w:p>
    <w:p w14:paraId="2BDE4573" w14:textId="091B1D7B" w:rsidR="00DA7398" w:rsidRPr="00DA7398" w:rsidRDefault="00DA7398" w:rsidP="00DA7398"/>
    <w:p w14:paraId="70469CD8" w14:textId="5FFC0E44" w:rsidR="00DA7398" w:rsidRPr="00DA7398" w:rsidRDefault="00DA7398" w:rsidP="00DA7398"/>
    <w:p w14:paraId="63BC3406" w14:textId="4624A48B" w:rsidR="00DA7398" w:rsidRDefault="00DA7398" w:rsidP="00DA7398">
      <w:pPr>
        <w:rPr>
          <w:b/>
          <w:bCs/>
        </w:rPr>
      </w:pPr>
    </w:p>
    <w:p w14:paraId="06C94496" w14:textId="583D891E" w:rsidR="00DA7398" w:rsidRDefault="00DA7398" w:rsidP="00DA7398">
      <w:pPr>
        <w:tabs>
          <w:tab w:val="left" w:pos="7844"/>
        </w:tabs>
      </w:pPr>
      <w:r>
        <w:tab/>
      </w:r>
    </w:p>
    <w:p w14:paraId="4BC21D70" w14:textId="70F02DD9" w:rsidR="00DA7398" w:rsidRDefault="00DA7398" w:rsidP="00DA7398">
      <w:pPr>
        <w:tabs>
          <w:tab w:val="left" w:pos="7844"/>
        </w:tabs>
      </w:pPr>
    </w:p>
    <w:p w14:paraId="491BC7B5" w14:textId="49C9378E" w:rsidR="00DA7398" w:rsidRDefault="00DA7398" w:rsidP="00DA7398">
      <w:pPr>
        <w:tabs>
          <w:tab w:val="left" w:pos="7844"/>
        </w:tabs>
      </w:pPr>
    </w:p>
    <w:p w14:paraId="77C2BF5F" w14:textId="77777777" w:rsidR="00387B96" w:rsidRPr="002F2171" w:rsidRDefault="00387B96" w:rsidP="00387B96">
      <w:pPr>
        <w:spacing w:after="0" w:line="254" w:lineRule="auto"/>
        <w:ind w:left="142" w:hanging="142"/>
        <w:rPr>
          <w:rFonts w:ascii="Arial" w:hAnsi="Arial" w:cs="Arial"/>
          <w:b/>
          <w:bCs/>
          <w:sz w:val="18"/>
          <w:szCs w:val="18"/>
          <w:lang w:val="en-US"/>
        </w:rPr>
      </w:pPr>
      <w:r w:rsidRPr="00DC247C">
        <w:rPr>
          <w:rFonts w:ascii="Arial" w:hAnsi="Arial" w:cs="Arial"/>
          <w:b/>
          <w:bCs/>
          <w:lang w:val="en-US"/>
        </w:rPr>
        <w:lastRenderedPageBreak/>
        <w:t>M</w:t>
      </w:r>
      <w:r w:rsidRPr="00DC247C">
        <w:rPr>
          <w:rFonts w:ascii="Arial" w:hAnsi="Arial" w:cs="Arial"/>
          <w:b/>
          <w:bCs/>
        </w:rPr>
        <w:t xml:space="preserve">ục 5. </w:t>
      </w:r>
      <w:r w:rsidRPr="00DC247C">
        <w:rPr>
          <w:rFonts w:ascii="Arial" w:hAnsi="Arial" w:cs="Arial"/>
          <w:b/>
          <w:bCs/>
          <w:lang w:val="en-US"/>
        </w:rPr>
        <w:t>K</w:t>
      </w:r>
      <w:r w:rsidRPr="00DC247C">
        <w:rPr>
          <w:rFonts w:ascii="Arial" w:hAnsi="Arial" w:cs="Arial"/>
          <w:b/>
          <w:bCs/>
        </w:rPr>
        <w:t>ết cấu hạ tầng</w:t>
      </w:r>
      <w:r>
        <w:rPr>
          <w:rFonts w:ascii="Arial" w:hAnsi="Arial" w:cs="Arial"/>
          <w:b/>
          <w:bCs/>
          <w:lang w:val="en-US"/>
        </w:rPr>
        <w:t xml:space="preserve"> (tiếp)</w:t>
      </w:r>
    </w:p>
    <w:tbl>
      <w:tblPr>
        <w:tblW w:w="15156" w:type="dxa"/>
        <w:tblInd w:w="-709" w:type="dxa"/>
        <w:tblLook w:val="04A0" w:firstRow="1" w:lastRow="0" w:firstColumn="1" w:lastColumn="0" w:noHBand="0" w:noVBand="1"/>
      </w:tblPr>
      <w:tblGrid>
        <w:gridCol w:w="2836"/>
        <w:gridCol w:w="997"/>
        <w:gridCol w:w="1559"/>
        <w:gridCol w:w="2132"/>
        <w:gridCol w:w="847"/>
        <w:gridCol w:w="1208"/>
        <w:gridCol w:w="844"/>
        <w:gridCol w:w="606"/>
        <w:gridCol w:w="919"/>
        <w:gridCol w:w="1593"/>
        <w:gridCol w:w="929"/>
        <w:gridCol w:w="686"/>
      </w:tblGrid>
      <w:tr w:rsidR="002731F5" w:rsidRPr="002F2171" w14:paraId="05A122BB" w14:textId="77777777" w:rsidTr="007B4320">
        <w:trPr>
          <w:trHeight w:val="275"/>
        </w:trPr>
        <w:tc>
          <w:tcPr>
            <w:tcW w:w="1515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B756" w14:textId="3F1AF610" w:rsidR="002731F5" w:rsidRPr="00B72DBD" w:rsidRDefault="002731F5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Xin ông/bà cho biết một số thông tin về thôn/ấp có các hộ gia đình được khảo sát</w:t>
            </w:r>
          </w:p>
        </w:tc>
      </w:tr>
      <w:tr w:rsidR="00AD1712" w:rsidRPr="00543952" w14:paraId="44402D62" w14:textId="77777777" w:rsidTr="00017D87">
        <w:trPr>
          <w:trHeight w:val="116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1429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3386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7238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C6AE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D042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6605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92D3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8DA7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3A2C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996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C639" w14:textId="77777777" w:rsidR="00B72DBD" w:rsidRPr="00B72DBD" w:rsidRDefault="00B72DBD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0268E7" w:rsidRPr="00543952" w14:paraId="54C65763" w14:textId="77777777" w:rsidTr="00017D87">
        <w:trPr>
          <w:trHeight w:val="275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3F14" w14:textId="77777777" w:rsidR="000268E7" w:rsidRPr="00B72DBD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54C9BE5A" w14:textId="77777777" w:rsidR="000268E7" w:rsidRPr="00B72DBD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5A986599" w14:textId="77777777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237E95CC" w14:textId="77777777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4A456636" w14:textId="77777777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636EFACF" w14:textId="77777777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3398C532" w14:textId="77777777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06D1DB85" w14:textId="77777777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  <w:p w14:paraId="6D19D6AD" w14:textId="3BDF3450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D3A7" w14:textId="59D8981C" w:rsidR="000268E7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24. [....] có nằm trên thôn/ấp không?</w:t>
            </w:r>
          </w:p>
          <w:p w14:paraId="65505B63" w14:textId="56CED069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571E381D" w14:textId="77777777" w:rsidR="00F669DC" w:rsidRPr="0056293F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134D8F08" w14:textId="2D635814" w:rsidR="00483788" w:rsidRPr="0056293F" w:rsidRDefault="00483788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0EE0" w14:textId="3D5BA6EC" w:rsidR="000268E7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25. Khoảng cách từ thôn/ấp đến […] gần nhất?</w:t>
            </w:r>
          </w:p>
          <w:p w14:paraId="001F8547" w14:textId="5448AA97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02C54CBC" w14:textId="661D7D0B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14530A69" w14:textId="77777777" w:rsidR="00F669DC" w:rsidRPr="0056293F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2174D3D7" w14:textId="16996BDF" w:rsidR="00483788" w:rsidRPr="0056293F" w:rsidRDefault="00483788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CBA08" w14:textId="50C3087A" w:rsidR="000268E7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26. Loại phương tiện giao thông phổ biến nhất mà dân trong thôn/ấp đi đến […] là gì?</w:t>
            </w:r>
          </w:p>
          <w:p w14:paraId="65292236" w14:textId="76124F0D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376F92F8" w14:textId="4E6607A3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3B3FE65C" w14:textId="1D7531B7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3400E83D" w14:textId="77777777" w:rsidR="00F669DC" w:rsidRPr="0056293F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19EF9FD9" w14:textId="10EA67CC" w:rsidR="00483788" w:rsidRPr="0056293F" w:rsidRDefault="00483788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6B20" w14:textId="77777777" w:rsidR="000268E7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27. Phần lớn đây là phương tiện giao thông chở khách thuê ngoài hay phương tiện tự có của các gia đình trong thôn/ấp?</w:t>
            </w:r>
          </w:p>
          <w:p w14:paraId="18D3F8EA" w14:textId="21DA2CD3" w:rsidR="00F669DC" w:rsidRPr="0056293F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75578" w14:textId="77777777" w:rsidR="000268E7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28. Loại phương tiện này hoạt động thường xuyên như thế nào?</w:t>
            </w:r>
          </w:p>
          <w:p w14:paraId="0D9EF272" w14:textId="77777777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1700DB83" w14:textId="2296C8B8" w:rsidR="00F669DC" w:rsidRPr="0056293F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F467" w14:textId="40B8CE4E" w:rsidR="000268E7" w:rsidRPr="0056293F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29. Nếu đi từ thôn/ấp đến [....] bằng loại phương tiện này thì mất bao nhiêu tiền tính cho 1 người lớn?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EF53D" w14:textId="77777777" w:rsidR="000268E7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30. Thời gian đi từ thôn/ấp đến [....] bằng loại phương tiện này mất bao lâu?</w:t>
            </w:r>
          </w:p>
          <w:p w14:paraId="40C62303" w14:textId="77777777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2A50A0A4" w14:textId="77777777" w:rsidR="00F669DC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5B39D5A7" w14:textId="0C3A0EA6" w:rsidR="00F669DC" w:rsidRPr="0056293F" w:rsidRDefault="00F669DC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0268E7" w:rsidRPr="00543952" w14:paraId="1B4F84D6" w14:textId="77777777" w:rsidTr="00017D87">
        <w:trPr>
          <w:trHeight w:val="275"/>
        </w:trPr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F0398" w14:textId="33395E23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9A121" w14:textId="77777777" w:rsidR="000268E7" w:rsidRPr="0056293F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750B1" w14:textId="77777777" w:rsidR="000268E7" w:rsidRPr="0056293F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0F911C" w14:textId="77777777" w:rsidR="000268E7" w:rsidRPr="0056293F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ADED" w14:textId="77777777" w:rsidR="000268E7" w:rsidRPr="0056293F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A30CE8" w14:textId="77777777" w:rsidR="000268E7" w:rsidRPr="0056293F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2CF6B" w14:textId="77777777" w:rsidR="000268E7" w:rsidRPr="0056293F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4BE9A8" w14:textId="77777777" w:rsidR="000268E7" w:rsidRPr="0056293F" w:rsidRDefault="000268E7" w:rsidP="00B72D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0268E7" w:rsidRPr="00543952" w14:paraId="730295A3" w14:textId="77777777" w:rsidTr="00017D87">
        <w:trPr>
          <w:trHeight w:val="275"/>
        </w:trPr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F4D9" w14:textId="1AC72FD2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F99B" w14:textId="73682826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Có.........1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81CD" w14:textId="0949AFCD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nếu &lt; 1 km&gt;&gt;dòng tiếp theo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9527" w14:textId="2660F6D0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Ô tô.........................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C06C" w14:textId="6F1904C9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AB8ABD1" w14:textId="0E20678D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Phương tiện thuê ngoài…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AEDE579" w14:textId="0D1AF198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1E8F" w14:textId="77777777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385A" w14:textId="77777777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BDD2" w14:textId="77777777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F50F" w14:textId="77777777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1D23" w14:textId="77777777" w:rsidR="000268E7" w:rsidRPr="0056293F" w:rsidRDefault="000268E7" w:rsidP="00532D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268E7" w:rsidRPr="00543952" w14:paraId="00A7C399" w14:textId="77777777" w:rsidTr="00017D87">
        <w:trPr>
          <w:trHeight w:val="283"/>
        </w:trPr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8AD2" w14:textId="4CE417A8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76D3" w14:textId="0E4EB609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Không...2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6301" w14:textId="5189C453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FBD9" w14:textId="4343E7D8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Xe máy.........................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8F8C" w14:textId="1A682AEC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6E23B6C" w14:textId="57179A31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Phương tiện tự có…….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5DBADED" w14:textId="4E5E56BB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  <w:r w:rsidR="00095863"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095863" w:rsidRPr="0056293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&gt;&gt;30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1C30" w14:textId="2CA7BC14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Lần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3508" w14:textId="6AEDF341" w:rsidR="000268E7" w:rsidRPr="0056293F" w:rsidRDefault="000268E7" w:rsidP="00FB2B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Đơn vị thời gian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459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61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0F82" w14:textId="3FC5A426" w:rsidR="000268E7" w:rsidRPr="0056293F" w:rsidRDefault="000268E7" w:rsidP="00C8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59C239A8" w14:textId="6385417E" w:rsidR="000268E7" w:rsidRPr="0056293F" w:rsidRDefault="000268E7" w:rsidP="00C8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TÍNH CHO 1 LƯỢT</w:t>
            </w:r>
          </w:p>
          <w:p w14:paraId="0B2AC40B" w14:textId="0A2E613C" w:rsidR="000268E7" w:rsidRPr="0056293F" w:rsidRDefault="000268E7" w:rsidP="00C8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THỜI GIAN</w:t>
            </w:r>
          </w:p>
          <w:p w14:paraId="05BB61E8" w14:textId="3054E1D6" w:rsidR="000268E7" w:rsidRPr="0056293F" w:rsidRDefault="000268E7" w:rsidP="00C836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0268E7" w:rsidRPr="00543952" w14:paraId="1757E22B" w14:textId="77777777" w:rsidTr="00017D87">
        <w:trPr>
          <w:trHeight w:val="275"/>
        </w:trPr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6E8B" w14:textId="03070D3F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998D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66FF" w14:textId="084159E3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4E5A" w14:textId="7C8615CC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Tàu/thuyền/ghe/xuồng..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CD81" w14:textId="3BBC58B0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9C9D" w14:textId="2AED1C48" w:rsidR="000268E7" w:rsidRPr="0056293F" w:rsidRDefault="000268E7" w:rsidP="00E819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0933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E562" w14:textId="6ABF5A42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C42E" w14:textId="28F40CEE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15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2263" w14:textId="02B44B8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0268E7" w:rsidRPr="00543952" w14:paraId="45EABE19" w14:textId="77777777" w:rsidTr="00017D87">
        <w:trPr>
          <w:trHeight w:val="275"/>
        </w:trPr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59EC" w14:textId="064CC918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8575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A15B" w14:textId="39202EA0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 Nếu không biết ghi KB </w:t>
            </w:r>
            <w:r w:rsidR="00FF7B73"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&gt;&gt;dòng tiếp theo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27AD" w14:textId="1FD97B8A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Tàu hoả........................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0F5B" w14:textId="0591FCB2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4(&gt;&gt;28)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0B65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0CEB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4412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94A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1460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6E34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268E7" w:rsidRPr="00543952" w14:paraId="3B917CBB" w14:textId="77777777" w:rsidTr="00017D87">
        <w:trPr>
          <w:trHeight w:val="275"/>
        </w:trPr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8C90" w14:textId="5170EAB8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5517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38F5" w14:textId="10662182" w:rsidR="000268E7" w:rsidRPr="0056293F" w:rsidRDefault="000268E7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F489" w14:textId="0FC0F3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P.tiện có động cơ khác.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E3F8" w14:textId="503F58CD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5D69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6774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8C9B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EA62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5D70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4F21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268E7" w:rsidRPr="00543952" w14:paraId="7E5E6225" w14:textId="77777777" w:rsidTr="00017D87">
        <w:trPr>
          <w:trHeight w:val="275"/>
        </w:trPr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04F" w14:textId="65F688B6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1064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010" w14:textId="5EC19DF3" w:rsidR="000268E7" w:rsidRPr="0056293F" w:rsidRDefault="000268E7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9772" w14:textId="40AD1142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Xe đạp......................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BDE3" w14:textId="00239A2C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6(&gt;&gt;30)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A6A1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1706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549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2EC5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1FD1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96A0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268E7" w:rsidRPr="00543952" w14:paraId="5660D270" w14:textId="77777777" w:rsidTr="00017D87">
        <w:trPr>
          <w:trHeight w:val="275"/>
        </w:trPr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2679" w14:textId="4F081999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9B57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38F6" w14:textId="44D56C5D" w:rsidR="000268E7" w:rsidRPr="0056293F" w:rsidRDefault="000268E7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225D6" w14:textId="75230835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Đi bộ........................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24EDF" w14:textId="1875AEB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7(&gt;&gt;30)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8977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8CDF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1D8D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A28F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16DA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6EF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268E7" w:rsidRPr="00543952" w14:paraId="22551048" w14:textId="77777777" w:rsidTr="00017D87">
        <w:trPr>
          <w:trHeight w:val="275"/>
        </w:trPr>
        <w:tc>
          <w:tcPr>
            <w:tcW w:w="2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F704" w14:textId="1E671366" w:rsidR="000268E7" w:rsidRPr="00B72DBD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369C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5D691" w14:textId="54D6A210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452EA0" w14:textId="14ED09E3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Khác (ghi rõ_______</w:t>
            </w:r>
            <w:r w:rsidR="001C056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8192" w14:textId="5905FDF6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A8E3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0E70E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CEB7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31905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3CD27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2012" w14:textId="77777777" w:rsidR="000268E7" w:rsidRPr="0056293F" w:rsidRDefault="000268E7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6293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733A8C" w:rsidRPr="00543952" w14:paraId="56B77CE8" w14:textId="77777777" w:rsidTr="00017D87">
        <w:trPr>
          <w:trHeight w:val="27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FA2D" w14:textId="77777777" w:rsidR="00733A8C" w:rsidRPr="00B72DBD" w:rsidRDefault="00733A8C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7414" w14:textId="5CEB7876" w:rsidR="00733A8C" w:rsidRPr="00B72DBD" w:rsidRDefault="00733A8C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F40B" w14:textId="6B6609D2" w:rsidR="00733A8C" w:rsidRPr="00B72DBD" w:rsidRDefault="00733A8C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KM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294F" w14:textId="5D7B68BA" w:rsidR="00733A8C" w:rsidRPr="00B72DBD" w:rsidRDefault="00733A8C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F73AC" w14:textId="07291129" w:rsidR="00733A8C" w:rsidRPr="00B72DBD" w:rsidRDefault="00733A8C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55B43" w14:textId="47FA01E0" w:rsidR="00733A8C" w:rsidRPr="00B72DBD" w:rsidRDefault="00733A8C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AE1A5" w14:textId="0C08C854" w:rsidR="00733A8C" w:rsidRPr="00B72DBD" w:rsidRDefault="00733A8C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5BA6" w14:textId="77777777" w:rsidR="00733A8C" w:rsidRPr="00B72DBD" w:rsidRDefault="00733A8C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NGHÌN ĐỒNG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A794" w14:textId="77777777" w:rsidR="00733A8C" w:rsidRPr="00B72DBD" w:rsidRDefault="00733A8C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GIỜ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9C0D" w14:textId="77777777" w:rsidR="00733A8C" w:rsidRPr="00B72DBD" w:rsidRDefault="00733A8C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PHÚT</w:t>
            </w:r>
          </w:p>
        </w:tc>
      </w:tr>
      <w:tr w:rsidR="00E81963" w:rsidRPr="00543952" w14:paraId="0E976F20" w14:textId="77777777" w:rsidTr="00017D87">
        <w:trPr>
          <w:trHeight w:val="362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B67B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1. Chợ hàng ngày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8399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422C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077AA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7AE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5743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AEC1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276A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C661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4BE8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E6DC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E81963" w:rsidRPr="00543952" w14:paraId="370C4EEB" w14:textId="77777777" w:rsidTr="00017D87">
        <w:trPr>
          <w:trHeight w:val="362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D300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2. Chợ phiên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7F91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ABFB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D688A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645B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B1F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AEA3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8A9E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9C5A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F11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519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E81963" w:rsidRPr="00543952" w14:paraId="2A236701" w14:textId="77777777" w:rsidTr="00017D87">
        <w:trPr>
          <w:trHeight w:val="45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5107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3. Chợ bán buôn/đầu mối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7A92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04CA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87360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1A58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6E2B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D68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4D4C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59BD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8EAF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C67C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E81963" w:rsidRPr="00543952" w14:paraId="57F18814" w14:textId="77777777" w:rsidTr="00017D87">
        <w:trPr>
          <w:trHeight w:val="362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50D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4. Trụ sở UBND xã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A915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8331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CAC3F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9E43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6515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89F5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3FBC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174C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65CD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1CDF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E81963" w:rsidRPr="00543952" w14:paraId="4F2F3DBF" w14:textId="77777777" w:rsidTr="00017D87">
        <w:trPr>
          <w:trHeight w:val="362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44C6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5. Bưu điện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5425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DEB7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DF311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8BD2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DD6A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1B73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F2DB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7A7F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4A27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A949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E81963" w:rsidRPr="00543952" w14:paraId="035CEEE6" w14:textId="77777777" w:rsidTr="00017D87">
        <w:trPr>
          <w:trHeight w:val="524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9543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6. Ngân hàng/chi nhánh ngân hàng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131E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2F55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983A7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8B37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608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E4EF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5A66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D006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4F45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E2C8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E81963" w:rsidRPr="00543952" w14:paraId="1F90D378" w14:textId="77777777" w:rsidTr="00017D87">
        <w:trPr>
          <w:trHeight w:val="362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91AC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7. Thị trấn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3C17" w14:textId="77777777" w:rsidR="00E81963" w:rsidRPr="00B72DBD" w:rsidRDefault="00E81963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1892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36730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8796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5596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625D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61D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C5E6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F820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A8DC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E81963" w:rsidRPr="00543952" w14:paraId="167E2ECE" w14:textId="77777777" w:rsidTr="00606B94">
        <w:trPr>
          <w:trHeight w:val="467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6A61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8. Thủ phủ (UBND) tỉnh/thành phố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BF2A" w14:textId="77777777" w:rsidR="00E81963" w:rsidRPr="00B72DBD" w:rsidRDefault="00E81963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8361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CE0E6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CE6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AF51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79DD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D90B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58F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804E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E6F5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  <w:tr w:rsidR="00E81963" w:rsidRPr="00543952" w14:paraId="28824C43" w14:textId="77777777" w:rsidTr="00606B94">
        <w:trPr>
          <w:trHeight w:val="54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5A99" w14:textId="47DD73AA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9. Thành phố chính (Hà Nội, Hải Phòng,</w:t>
            </w:r>
            <w:r w:rsidR="00C07CC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C07CC3" w:rsidRPr="00B72DB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Đà Nẵng, Cần Thơ, TP. HCM</w:t>
            </w:r>
            <w:r w:rsidR="00C1626D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572E" w14:textId="77777777" w:rsidR="00E81963" w:rsidRPr="00B72DBD" w:rsidRDefault="00E81963" w:rsidP="00E81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103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7ADA4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4657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68AD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6C00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E37D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01AF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7728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188B" w14:textId="77777777" w:rsidR="00E81963" w:rsidRPr="00B72DBD" w:rsidRDefault="00E81963" w:rsidP="00E819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B72DB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</w:tr>
    </w:tbl>
    <w:p w14:paraId="47652365" w14:textId="7D25BD54" w:rsidR="00DA7398" w:rsidRDefault="00D970B1" w:rsidP="00DA7398">
      <w:pPr>
        <w:tabs>
          <w:tab w:val="left" w:pos="78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E5B69" wp14:editId="5554E69D">
                <wp:simplePos x="0" y="0"/>
                <wp:positionH relativeFrom="column">
                  <wp:posOffset>2838450</wp:posOffset>
                </wp:positionH>
                <wp:positionV relativeFrom="paragraph">
                  <wp:posOffset>158750</wp:posOffset>
                </wp:positionV>
                <wp:extent cx="6286500" cy="209550"/>
                <wp:effectExtent l="0" t="0" r="19050" b="19050"/>
                <wp:wrapNone/>
                <wp:docPr id="15397" name="Text 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A38F38-47C2-4F4E-9A13-0C5727DBFFB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B2F75" w14:textId="77777777" w:rsidR="00D970B1" w:rsidRDefault="00D970B1" w:rsidP="00D970B1">
                            <w:pPr>
                              <w:bidi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ĐƠN VỊ THỜI GIAN:   GIỜ........2     NGÀY.......3     TUẦN.........4     THÁNG .......5     QUÝ ........6       6 THÁNG........7     NĂM.......8</w:t>
                            </w:r>
                          </w:p>
                        </w:txbxContent>
                      </wps:txbx>
                      <wps:bodyPr vertOverflow="clip" wrap="square" lIns="27432" tIns="27432" rIns="27432" bIns="27432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173E5B69" id="Text Box 7" o:spid="_x0000_s1030" type="#_x0000_t202" style="position:absolute;margin-left:223.5pt;margin-top:12.5pt;width:495pt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">
                <v:textbox inset="2.16pt,2.16pt,2.16pt,2.16pt">
                  <w:txbxContent>
                    <w:p w14:paraId="3B0B2F75" w14:textId="77777777" w:rsidR="00D970B1" w:rsidRDefault="00D970B1" w:rsidP="00D970B1">
                      <w:pPr>
                        <w:bidi/>
                        <w:jc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ĐƠN VỊ THỜI GIAN:   GIỜ........2     NGÀY.......3     TUẦN.........4     THÁNG .......5     QUÝ ........6       6 THÁNG........7     NĂM.......8</w:t>
                      </w:r>
                    </w:p>
                  </w:txbxContent>
                </v:textbox>
              </v:shape>
            </w:pict>
          </mc:Fallback>
        </mc:AlternateContent>
      </w:r>
    </w:p>
    <w:p w14:paraId="1A3D02EE" w14:textId="0C5AC19F" w:rsidR="00A03FB2" w:rsidRPr="002F2171" w:rsidRDefault="00A03FB2" w:rsidP="00A03FB2">
      <w:pPr>
        <w:spacing w:after="0" w:line="254" w:lineRule="auto"/>
        <w:ind w:left="142" w:hanging="142"/>
        <w:rPr>
          <w:rFonts w:ascii="Arial" w:hAnsi="Arial" w:cs="Arial"/>
          <w:b/>
          <w:bCs/>
          <w:sz w:val="18"/>
          <w:szCs w:val="18"/>
          <w:lang w:val="en-US"/>
        </w:rPr>
      </w:pPr>
      <w:r w:rsidRPr="00DC247C">
        <w:rPr>
          <w:rFonts w:ascii="Arial" w:hAnsi="Arial" w:cs="Arial"/>
          <w:b/>
          <w:bCs/>
          <w:lang w:val="en-US"/>
        </w:rPr>
        <w:lastRenderedPageBreak/>
        <w:t>M</w:t>
      </w:r>
      <w:r w:rsidRPr="00DC247C">
        <w:rPr>
          <w:rFonts w:ascii="Arial" w:hAnsi="Arial" w:cs="Arial"/>
          <w:b/>
          <w:bCs/>
        </w:rPr>
        <w:t xml:space="preserve">ục 5. </w:t>
      </w:r>
      <w:r w:rsidRPr="00DC247C">
        <w:rPr>
          <w:rFonts w:ascii="Arial" w:hAnsi="Arial" w:cs="Arial"/>
          <w:b/>
          <w:bCs/>
          <w:lang w:val="en-US"/>
        </w:rPr>
        <w:t>K</w:t>
      </w:r>
      <w:r w:rsidRPr="00DC247C">
        <w:rPr>
          <w:rFonts w:ascii="Arial" w:hAnsi="Arial" w:cs="Arial"/>
          <w:b/>
          <w:bCs/>
        </w:rPr>
        <w:t>ết cấu hạ tầng</w:t>
      </w:r>
      <w:r>
        <w:rPr>
          <w:rFonts w:ascii="Arial" w:hAnsi="Arial" w:cs="Arial"/>
          <w:b/>
          <w:bCs/>
          <w:lang w:val="en-US"/>
        </w:rPr>
        <w:t xml:space="preserve"> (</w:t>
      </w:r>
      <w:r w:rsidR="00544449">
        <w:rPr>
          <w:rFonts w:ascii="Arial" w:hAnsi="Arial" w:cs="Arial"/>
          <w:b/>
          <w:bCs/>
          <w:lang w:val="en-US"/>
        </w:rPr>
        <w:t>hết</w:t>
      </w:r>
      <w:r>
        <w:rPr>
          <w:rFonts w:ascii="Arial" w:hAnsi="Arial" w:cs="Arial"/>
          <w:b/>
          <w:bCs/>
          <w:lang w:val="en-US"/>
        </w:rPr>
        <w:t>)</w:t>
      </w:r>
    </w:p>
    <w:tbl>
      <w:tblPr>
        <w:tblW w:w="15310" w:type="dxa"/>
        <w:tblInd w:w="-851" w:type="dxa"/>
        <w:tblLook w:val="04A0" w:firstRow="1" w:lastRow="0" w:firstColumn="1" w:lastColumn="0" w:noHBand="0" w:noVBand="1"/>
      </w:tblPr>
      <w:tblGrid>
        <w:gridCol w:w="332"/>
        <w:gridCol w:w="2797"/>
        <w:gridCol w:w="417"/>
        <w:gridCol w:w="1017"/>
        <w:gridCol w:w="992"/>
        <w:gridCol w:w="1325"/>
        <w:gridCol w:w="1332"/>
        <w:gridCol w:w="705"/>
        <w:gridCol w:w="327"/>
        <w:gridCol w:w="734"/>
        <w:gridCol w:w="708"/>
        <w:gridCol w:w="797"/>
        <w:gridCol w:w="850"/>
        <w:gridCol w:w="851"/>
        <w:gridCol w:w="968"/>
        <w:gridCol w:w="1158"/>
      </w:tblGrid>
      <w:tr w:rsidR="003E4B9A" w:rsidRPr="00D235C0" w14:paraId="79A2F507" w14:textId="77777777" w:rsidTr="00EF1897">
        <w:trPr>
          <w:trHeight w:val="276"/>
        </w:trPr>
        <w:tc>
          <w:tcPr>
            <w:tcW w:w="1531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ADD1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Xin ông/bà cho biết tất cả các dự án/ công trình hạ tầng ở xã trong vòng 10 năm qua, bắt đầu từ dự án/ công trình gần đây nhất (nếu có nhiều hơn 10 dự án/ công trình thì điều tra viên liệt kê 10 dự án/ công trình lớn nhất)</w:t>
            </w:r>
          </w:p>
        </w:tc>
      </w:tr>
      <w:tr w:rsidR="00C54642" w:rsidRPr="00157604" w14:paraId="1A2A3833" w14:textId="77777777" w:rsidTr="00EF1897">
        <w:trPr>
          <w:trHeight w:val="116"/>
        </w:trPr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F0008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121BA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7A8EB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84318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2D625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E2EF8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CBEA7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AEF5A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D0BA3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4520B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C4412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C1260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9AA50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7BD2B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0E913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74262" w:rsidRPr="00157604" w14:paraId="1631649A" w14:textId="77777777" w:rsidTr="00EF1897">
        <w:trPr>
          <w:trHeight w:val="276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BC24" w14:textId="77777777" w:rsidR="00D235C0" w:rsidRPr="00D235C0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08C35" w14:textId="04E70918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31. Đó là dự án/ công trình gì?</w:t>
            </w:r>
          </w:p>
          <w:p w14:paraId="2E54923F" w14:textId="7D7B3B06" w:rsidR="008D54FF" w:rsidRPr="00B239A5" w:rsidRDefault="008D54FF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7B944199" w14:textId="01A5847F" w:rsidR="008D54FF" w:rsidRPr="00B239A5" w:rsidRDefault="008D54FF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45D89DA1" w14:textId="22240AC0" w:rsidR="008D54FF" w:rsidRPr="00B239A5" w:rsidRDefault="008D54FF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5BBD1DD9" w14:textId="012EED38" w:rsidR="008D54FF" w:rsidRPr="00B239A5" w:rsidRDefault="008D54FF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004F3997" w14:textId="7A610AD4" w:rsidR="008D54FF" w:rsidRPr="00B239A5" w:rsidRDefault="008D54FF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77E95C76" w14:textId="77777777" w:rsidR="008D54FF" w:rsidRPr="00B239A5" w:rsidRDefault="008D54FF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26A477B3" w14:textId="0E90CC72" w:rsidR="004A692E" w:rsidRPr="00B239A5" w:rsidRDefault="004A692E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Chỉ hỏi những dự án/ công trình đã và đang được thự hiện không tính dự án/công trình còn nằm trong kế hoạch</w:t>
            </w:r>
          </w:p>
          <w:p w14:paraId="76D09315" w14:textId="5EA6F70D" w:rsidR="004A692E" w:rsidRPr="00B239A5" w:rsidRDefault="004A692E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7CF2" w14:textId="77777777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348B" w14:textId="2239BEB5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32. Dự án/</w:t>
            </w:r>
            <w:r w:rsidR="00372DEB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công trình này bắt đầu thực hiện vào năm nào?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9029" w14:textId="1B60A6CA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33. Dự án/</w:t>
            </w:r>
            <w:r w:rsidR="00A936D6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công trình này kết thúc hoặc dự định kết thúc vào năm nào?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62AB" w14:textId="37A8D775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34. Đây là dự</w:t>
            </w:r>
            <w:r w:rsidR="00485417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án/công trình mới, nâng cấp hay cải tạo?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1F1A4" w14:textId="32EB23BB" w:rsidR="00D235C0" w:rsidRPr="00B239A5" w:rsidRDefault="00D235C0" w:rsidP="005D7C83">
            <w:pPr>
              <w:spacing w:after="0" w:line="240" w:lineRule="auto"/>
              <w:ind w:right="27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35. Ai là người cung cấp</w:t>
            </w:r>
            <w:r w:rsidR="008053EC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tài chính chủ yếu cho dự án/công trình này?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1146" w14:textId="38F6EA5D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36. Tổng trị giá dự</w:t>
            </w:r>
            <w:r w:rsidR="003F2E16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án/ công trình này là bao nhiêu? (bao gồm tiền mặt và trị giá hiện vật)</w:t>
            </w:r>
          </w:p>
        </w:tc>
        <w:tc>
          <w:tcPr>
            <w:tcW w:w="24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36519" w14:textId="64E86F03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37. Trong đó, xã phải đóng góp cho dự án/</w:t>
            </w:r>
            <w:r w:rsidR="00E72DC3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công trình này bao nhiêu (gồm cả đóng góp của các hộ gia đình trong xã)?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28A" w14:textId="4D8FE74C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38. Có </w:t>
            </w:r>
            <w:r w:rsidR="005B6660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bao </w:t>
            </w:r>
            <w:r w:rsidR="005B6660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nhiêu hộ gia đình trong xã được hưởng lợi từ dự án/ công trình này?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4589" w14:textId="6040787C" w:rsidR="00D235C0" w:rsidRPr="00B239A5" w:rsidRDefault="00D235C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39. Có bao </w:t>
            </w:r>
            <w:r w:rsidR="00075C5C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nhiêu hộ gia  đình thôn/ấp có các hộ </w:t>
            </w:r>
            <w:r w:rsidR="00C77911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khảo sát được hưởng lợi từ dự án/công trình này?</w:t>
            </w:r>
          </w:p>
        </w:tc>
      </w:tr>
      <w:tr w:rsidR="00174262" w:rsidRPr="00157604" w14:paraId="44AB0240" w14:textId="77777777" w:rsidTr="00EF1897">
        <w:trPr>
          <w:trHeight w:val="276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25A" w14:textId="77777777" w:rsidR="00803600" w:rsidRPr="00D235C0" w:rsidRDefault="00803600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DEC6" w14:textId="0851EC55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Đường đến huyện hoặc tỉnh......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10DE" w14:textId="77777777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04AB" w14:textId="77777777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E845" w14:textId="77777777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1DD" w14:textId="77777777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9156" w14:textId="3751EC90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Trung ương.................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4211" w14:textId="2A0A1313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E333" w14:textId="77777777" w:rsidR="00803600" w:rsidRPr="00B239A5" w:rsidRDefault="00803600" w:rsidP="000E7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KHÔNG BIẾT GHI KB</w:t>
            </w:r>
          </w:p>
          <w:p w14:paraId="76938DBF" w14:textId="145DADF5" w:rsidR="00803600" w:rsidRPr="00B239A5" w:rsidRDefault="00803600" w:rsidP="000E7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9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A25C" w14:textId="77777777" w:rsidR="00803600" w:rsidRPr="00B239A5" w:rsidRDefault="00803600" w:rsidP="000E7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NẾU KHÔNG CÓ THÌ GHI SỐ 0</w:t>
            </w:r>
          </w:p>
          <w:p w14:paraId="7DB31486" w14:textId="087AC6CA" w:rsidR="00803600" w:rsidRPr="00B239A5" w:rsidRDefault="00803600" w:rsidP="000E7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51FD" w14:textId="77777777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133BF" w14:textId="6E470A7F" w:rsidR="00803600" w:rsidRPr="00B239A5" w:rsidRDefault="00803600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74262" w:rsidRPr="00157604" w14:paraId="6D8FABD9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F3F" w14:textId="77777777" w:rsidR="00A36755" w:rsidRPr="00D235C0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ố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B775" w14:textId="3141AFE2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Đường nội xã.........................</w:t>
            </w:r>
            <w:r w:rsidR="00D848E3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0236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8B16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B10C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DBF9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A54B" w14:textId="2626D350" w:rsidR="00A36755" w:rsidRPr="00B239A5" w:rsidRDefault="00F14457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</w:t>
            </w:r>
            <w:r w:rsidR="00A36755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ỉnh/thành phố.............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ECD0" w14:textId="3FE01E8B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B4BD" w14:textId="140085E1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93F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A39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8859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776E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7A2C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BC134" w14:textId="1F013C6A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74262" w:rsidRPr="00157604" w14:paraId="6438BB57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9A5F" w14:textId="77777777" w:rsidR="00A36755" w:rsidRPr="00D235C0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EFC6" w14:textId="74B34F90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Cầu.............................................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60C8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E166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F2EC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4505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78E7" w14:textId="29B28CD7" w:rsidR="00A36755" w:rsidRPr="00B239A5" w:rsidRDefault="00F14457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</w:t>
            </w:r>
            <w:r w:rsidR="00A36755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uyện..........................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1694" w14:textId="2EE0AD80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AAF93F" w14:textId="76F9A4B1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9252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229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C9A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3B92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2335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99EC" w14:textId="0D777A44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74262" w:rsidRPr="00157604" w14:paraId="7E672E6C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D2D1" w14:textId="560ECF09" w:rsidR="00A36755" w:rsidRPr="00D235C0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157604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9070" w14:textId="3764FF4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Mở rộng thủy lợi.........................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03E9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D8B5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9A82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1F5A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AD65" w14:textId="2A1B9732" w:rsidR="00A36755" w:rsidRPr="00B239A5" w:rsidRDefault="00F14457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X</w:t>
            </w:r>
            <w:r w:rsidR="00A36755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ã...............................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AC2C" w14:textId="667646A6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1C9DB78" w14:textId="124C69D4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490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B754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F70B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3F8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0D45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CC15" w14:textId="3B9A2851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565FA8" w:rsidRPr="00157604" w14:paraId="5A338EA3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DB8C" w14:textId="7E83B7B7" w:rsidR="00A36755" w:rsidRPr="00D235C0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157604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H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5C82" w14:textId="632F26FA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Kiên cố hoá kênh mương.........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A81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45EA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F2A1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F569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9EB3" w14:textId="0C0791A9" w:rsidR="00A36755" w:rsidRPr="00B239A5" w:rsidRDefault="00F14457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</w:t>
            </w:r>
            <w:r w:rsidR="00A36755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hôn/ấp......................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5E7" w14:textId="3475071C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A36BF8C" w14:textId="42D87085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3348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0754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07DE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B999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F647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D784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565FA8" w:rsidRPr="00157604" w14:paraId="461413DF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D916" w14:textId="77777777" w:rsidR="00A36755" w:rsidRPr="00D235C0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ứ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DA9C" w14:textId="125A7DA0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Điện.........................................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86A9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E221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D29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08E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366E" w14:textId="5686A529" w:rsidR="00A36755" w:rsidRPr="00B239A5" w:rsidRDefault="00F14457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</w:t>
            </w:r>
            <w:r w:rsidR="00A36755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hà tài trợ khác.........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D4A1" w14:textId="27576A38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08F06F3" w14:textId="17856F0E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5651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A8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6FF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AAF5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6D4B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AC7E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565FA8" w:rsidRPr="00157604" w14:paraId="219CCE1C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3166" w14:textId="77777777" w:rsidR="00A36755" w:rsidRPr="00D235C0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D24C" w14:textId="73959056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Nước sạch..............................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88F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95DE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12FB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CE7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0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CFBF6" w14:textId="38F4E6CF" w:rsidR="00A36755" w:rsidRPr="00B239A5" w:rsidRDefault="00F14457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</w:t>
            </w:r>
            <w:r w:rsidR="00A36755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hác (ghi rõ_____</w:t>
            </w:r>
            <w:r w:rsidR="004A41DA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___</w:t>
            </w:r>
            <w:r w:rsidR="00A36755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089A" w14:textId="71F6D5A4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F5B5B8" w14:textId="28EB99DC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090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DA7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D20A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ACC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9A97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8652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174262" w:rsidRPr="00157604" w14:paraId="55B6560F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C53E" w14:textId="170D632F" w:rsidR="00A36755" w:rsidRPr="00D235C0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157604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T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906C" w14:textId="7B95C39F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Xử lý nước thải, chất thải rắn....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6237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AFC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FA74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09B5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4F3A" w14:textId="7B896944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thứ nhất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4241" w14:textId="3FAD1533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9DD1" w14:textId="7DA87DE5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2B79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A4EA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6452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A4A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ECF5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174262" w:rsidRPr="00157604" w14:paraId="04B98631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5C3C" w14:textId="77777777" w:rsidR="00A36755" w:rsidRPr="00D235C0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ự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3B05" w14:textId="2CAB01D0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Trạm y tế...............................</w:t>
            </w:r>
            <w:r w:rsidR="00F3677C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04C2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6D6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DE9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1C14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0C9A" w14:textId="50223AD1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0218C" w14:textId="7F886B84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DB23" w14:textId="2F91A9A1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C168" w14:textId="56F7C364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77A4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A5A5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875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79EF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174262" w:rsidRPr="00157604" w14:paraId="34271F57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BA66" w14:textId="77777777" w:rsidR="00A36755" w:rsidRPr="00D235C0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C887" w14:textId="10E1FD3C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Trường học...........................</w:t>
            </w:r>
            <w:r w:rsidR="00F3677C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A4FB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0508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C133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8B54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127F" w14:textId="6D84F9AB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86B14" w14:textId="243AB889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A90C" w14:textId="7CC29CAE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EF7A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E50D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F360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609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B1D0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174262" w:rsidRPr="00157604" w14:paraId="6C8CF8D7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1339" w14:textId="77777777" w:rsidR="00301A71" w:rsidRPr="00D235C0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6642" w14:textId="0876EA16" w:rsidR="00301A71" w:rsidRPr="00B239A5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Nhà trẻ/mẫu giáo..................</w:t>
            </w:r>
            <w:r w:rsidR="00F3677C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CD64" w14:textId="77777777" w:rsidR="00301A71" w:rsidRPr="00B239A5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3FE3" w14:textId="77777777" w:rsidR="00301A71" w:rsidRPr="00B239A5" w:rsidRDefault="00301A71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90AD" w14:textId="77777777" w:rsidR="00301A71" w:rsidRPr="00B239A5" w:rsidRDefault="00301A71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12F1" w14:textId="77777777" w:rsidR="00301A71" w:rsidRPr="00B239A5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7613" w14:textId="49756A23" w:rsidR="00301A71" w:rsidRPr="00B239A5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A9E88" w14:textId="11DF74F6" w:rsidR="00301A71" w:rsidRPr="00B239A5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82E6" w14:textId="64E6B12A" w:rsidR="00301A71" w:rsidRPr="00B239A5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A93EF" w14:textId="77777777" w:rsidR="00301A71" w:rsidRPr="00B239A5" w:rsidRDefault="00301A71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TIỀN MẶT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DB1C" w14:textId="77777777" w:rsidR="00301A71" w:rsidRPr="00B239A5" w:rsidRDefault="00301A71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NGÀY CÔNG</w:t>
            </w:r>
          </w:p>
          <w:p w14:paraId="101BB7B7" w14:textId="43F7A117" w:rsidR="00301A71" w:rsidRPr="00B239A5" w:rsidRDefault="00301A71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93B1" w14:textId="77777777" w:rsidR="00301A71" w:rsidRPr="00B239A5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A739" w14:textId="77777777" w:rsidR="00301A71" w:rsidRPr="00B239A5" w:rsidRDefault="00301A71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174262" w:rsidRPr="00157604" w14:paraId="6D5C9568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46B7" w14:textId="77777777" w:rsidR="00A36755" w:rsidRPr="00D235C0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C901" w14:textId="5C99AB59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Chuyển đổi/mở rộng đất ở.....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DBD8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B4F3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B30E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05C3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F655" w14:textId="644AB87B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91BAE" w14:textId="4DB00F49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C557" w14:textId="26997DA1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8070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VÀ TRỊ GIÁ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F664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NGÀY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52E3" w14:textId="77777777" w:rsidR="00A36755" w:rsidRPr="00B239A5" w:rsidRDefault="00A36755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TRỊ GIÁ TỔNG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B258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B8C0" w14:textId="77777777" w:rsidR="00A36755" w:rsidRPr="00B239A5" w:rsidRDefault="00A36755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31FF0" w:rsidRPr="00157604" w14:paraId="24FAF2A7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BA0F" w14:textId="77777777" w:rsidR="00E638E4" w:rsidRPr="00D235C0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8DEB" w14:textId="7466E708" w:rsidR="00E638E4" w:rsidRPr="00B239A5" w:rsidRDefault="00C2519F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</w:t>
            </w:r>
            <w:r w:rsidR="00E638E4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hai hoang đất canh tác.......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3A3F" w14:textId="77777777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86D6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năm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94A3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năm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0356" w14:textId="71BF14D8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Mới..............1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1F620" w14:textId="6B8CC089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1E24" w14:textId="77777777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0FF0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HIỆN VẬT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4140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CÔNG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3700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NGÀY CÔNG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D37E" w14:textId="77777777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501C" w14:textId="77777777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31FF0" w:rsidRPr="00157604" w14:paraId="6C5B05BD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B826" w14:textId="77777777" w:rsidR="00E638E4" w:rsidRPr="00D235C0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6E95" w14:textId="50EA0D02" w:rsidR="00E638E4" w:rsidRPr="00B239A5" w:rsidRDefault="00D05746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</w:t>
            </w:r>
            <w:r w:rsidR="00E638E4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rồng rừng..............................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2FBB" w14:textId="77777777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FE76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(ghi đủ 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D36E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(ghi đủ 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DF47" w14:textId="539BE23D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Nâng cấp....2</w:t>
            </w:r>
          </w:p>
        </w:tc>
        <w:tc>
          <w:tcPr>
            <w:tcW w:w="23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569E9" w14:textId="09AD443A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E3B7" w14:textId="77777777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CCAF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09F3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87D7" w14:textId="77777777" w:rsidR="00E638E4" w:rsidRPr="00B239A5" w:rsidRDefault="00E638E4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37C4" w14:textId="77777777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534B" w14:textId="77777777" w:rsidR="00E638E4" w:rsidRPr="00B239A5" w:rsidRDefault="00E638E4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174262" w:rsidRPr="00157604" w14:paraId="056DD1F6" w14:textId="77777777" w:rsidTr="00EF1897">
        <w:trPr>
          <w:trHeight w:val="276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04EA" w14:textId="77777777" w:rsidR="00174262" w:rsidRPr="00D235C0" w:rsidRDefault="001742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D235C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17C85" w14:textId="6B68B2A3" w:rsidR="00174262" w:rsidRPr="00B239A5" w:rsidRDefault="00D05746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</w:t>
            </w:r>
            <w:r w:rsidR="00174262"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hác (ghi rõ______________)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C95E" w14:textId="77777777" w:rsidR="00174262" w:rsidRPr="00B239A5" w:rsidRDefault="00174262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E6D4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chữ số)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1806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chữ số)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832F" w14:textId="1E432650" w:rsidR="00174262" w:rsidRPr="00B239A5" w:rsidRDefault="00174262" w:rsidP="00D235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Cải tạo........3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416B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THỨ NHẤT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629EA" w14:textId="69234FEE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THỨ HAI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A7D6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NGHÌN ĐỒNG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8E90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NGHÌN ĐỒNG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11A4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NGÀY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868F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NGHÌN ĐỒNG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0ED0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HỘ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2CDC" w14:textId="77777777" w:rsidR="00174262" w:rsidRPr="00B239A5" w:rsidRDefault="001742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239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HỘ</w:t>
            </w:r>
          </w:p>
        </w:tc>
      </w:tr>
      <w:tr w:rsidR="000B4669" w:rsidRPr="00157604" w14:paraId="7A48F48F" w14:textId="77777777" w:rsidTr="00EF1897">
        <w:trPr>
          <w:trHeight w:val="276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3B06F" w14:textId="19F9DD53" w:rsidR="000B4669" w:rsidRPr="00D235C0" w:rsidRDefault="000B4669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47DC6" w14:textId="77777777" w:rsidR="000B4669" w:rsidRPr="00D235C0" w:rsidRDefault="000B4669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9DAB0" w14:textId="77777777" w:rsidR="000B4669" w:rsidRPr="00D235C0" w:rsidRDefault="000B4669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76FE6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C9BDB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3D71B" w14:textId="77777777" w:rsidR="000B4669" w:rsidRDefault="000B4669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009A4" w14:textId="77777777" w:rsidR="000B4669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EA275" w14:textId="77777777" w:rsidR="000B4669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B4017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872D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C9480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9D375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0AFD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C83CC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0B4669" w:rsidRPr="00157604" w14:paraId="525A34F3" w14:textId="77777777" w:rsidTr="00EF1897">
        <w:trPr>
          <w:trHeight w:val="276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E9D6" w14:textId="21AC7D1D" w:rsidR="000B4669" w:rsidRPr="00D235C0" w:rsidRDefault="000B4669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B8F28" w14:textId="77777777" w:rsidR="000B4669" w:rsidRPr="00D235C0" w:rsidRDefault="000B4669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FD842" w14:textId="77777777" w:rsidR="000B4669" w:rsidRPr="00D235C0" w:rsidRDefault="000B4669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36F0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82A9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14F68" w14:textId="77777777" w:rsidR="000B4669" w:rsidRDefault="000B4669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2398" w14:textId="77777777" w:rsidR="000B4669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25DC1" w14:textId="77777777" w:rsidR="000B4669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7F5E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A1336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FE532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87C32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13327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4205B" w14:textId="77777777" w:rsidR="000B4669" w:rsidRPr="00D235C0" w:rsidRDefault="000B4669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CD3A62" w:rsidRPr="00157604" w14:paraId="342FF933" w14:textId="77777777" w:rsidTr="00EF1897">
        <w:trPr>
          <w:trHeight w:val="276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27F69" w14:textId="2F77E1FC" w:rsidR="00CD3A62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EBED4" w14:textId="77777777" w:rsidR="00CD3A62" w:rsidRPr="00D235C0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BA322" w14:textId="77777777" w:rsidR="00CD3A62" w:rsidRPr="00D235C0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E1A35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02858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5737" w14:textId="77777777" w:rsidR="00CD3A62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6A901" w14:textId="77777777" w:rsidR="00CD3A62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E64E6" w14:textId="77777777" w:rsidR="00CD3A62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1CE14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BBF49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6548B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6509B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2AAB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4AC39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CD3A62" w:rsidRPr="00157604" w14:paraId="3342A16F" w14:textId="77777777" w:rsidTr="00EF1897">
        <w:trPr>
          <w:trHeight w:val="276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D14C5" w14:textId="25254CD3" w:rsidR="00CD3A62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7E3E" w14:textId="77777777" w:rsidR="00CD3A62" w:rsidRPr="00D235C0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1DE9A" w14:textId="77777777" w:rsidR="00CD3A62" w:rsidRPr="00D235C0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77C4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04810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4795" w14:textId="77777777" w:rsidR="00CD3A62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C11B0" w14:textId="77777777" w:rsidR="00CD3A62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F4D28" w14:textId="77777777" w:rsidR="00CD3A62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F9E33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4B383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79024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1901E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9CFA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CE0A3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CD3A62" w:rsidRPr="00157604" w14:paraId="1D482CE1" w14:textId="77777777" w:rsidTr="00EF1897">
        <w:trPr>
          <w:trHeight w:val="276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AE429" w14:textId="2301110C" w:rsidR="00CD3A62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FEDC8" w14:textId="77777777" w:rsidR="00CD3A62" w:rsidRPr="00D235C0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1F948" w14:textId="77777777" w:rsidR="00CD3A62" w:rsidRPr="00D235C0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2104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05279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B263" w14:textId="77777777" w:rsidR="00CD3A62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7648" w14:textId="77777777" w:rsidR="00CD3A62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6545D" w14:textId="77777777" w:rsidR="00CD3A62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F5411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8F9C1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211F7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81B0D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2B842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3A39B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  <w:tr w:rsidR="00CD3A62" w:rsidRPr="00157604" w14:paraId="258E3EDA" w14:textId="77777777" w:rsidTr="00EF1897">
        <w:trPr>
          <w:trHeight w:val="276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14B01" w14:textId="7AF7BD64" w:rsidR="00CD3A62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72B58" w14:textId="77777777" w:rsidR="00CD3A62" w:rsidRPr="00D235C0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6C1D6" w14:textId="77777777" w:rsidR="00CD3A62" w:rsidRPr="00D235C0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6F3C1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1F1C2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4D42" w14:textId="77777777" w:rsidR="00CD3A62" w:rsidRDefault="00CD3A62" w:rsidP="00D23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4B625" w14:textId="77777777" w:rsidR="00CD3A62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C62C4" w14:textId="77777777" w:rsidR="00CD3A62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5AAF6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C5AD9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63052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89115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9D90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4301" w14:textId="77777777" w:rsidR="00CD3A62" w:rsidRPr="00D235C0" w:rsidRDefault="00CD3A62" w:rsidP="00D235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</w:p>
        </w:tc>
      </w:tr>
    </w:tbl>
    <w:p w14:paraId="0325C37C" w14:textId="37DC97DA" w:rsidR="00B431C4" w:rsidRDefault="00473ECD" w:rsidP="00DA7398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 w:rsidRPr="005C045A">
        <w:rPr>
          <w:rFonts w:ascii="Arial" w:hAnsi="Arial" w:cs="Arial"/>
          <w:b/>
          <w:bCs/>
          <w:lang w:val="en-US"/>
        </w:rPr>
        <w:lastRenderedPageBreak/>
        <w:t>Mục 6.</w:t>
      </w:r>
      <w:r w:rsidR="005C045A">
        <w:rPr>
          <w:rFonts w:ascii="Arial" w:hAnsi="Arial" w:cs="Arial"/>
          <w:b/>
          <w:bCs/>
          <w:lang w:val="en-US"/>
        </w:rPr>
        <w:t xml:space="preserve"> </w:t>
      </w:r>
      <w:r w:rsidRPr="005C045A">
        <w:rPr>
          <w:rFonts w:ascii="Arial" w:hAnsi="Arial" w:cs="Arial"/>
          <w:b/>
          <w:bCs/>
          <w:lang w:val="en-US"/>
        </w:rPr>
        <w:t>Giáo dục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4253"/>
        <w:gridCol w:w="1306"/>
        <w:gridCol w:w="4865"/>
        <w:gridCol w:w="1306"/>
      </w:tblGrid>
      <w:tr w:rsidR="00027115" w:rsidRPr="00E153DB" w14:paraId="63D6FD89" w14:textId="77777777" w:rsidTr="001E0E77">
        <w:tc>
          <w:tcPr>
            <w:tcW w:w="11730" w:type="dxa"/>
            <w:gridSpan w:val="4"/>
          </w:tcPr>
          <w:p w14:paraId="40FA77E9" w14:textId="0B9CBEE7" w:rsidR="00027115" w:rsidRPr="00AB0EC5" w:rsidRDefault="00027115" w:rsidP="00DA7398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Phỏng vấn cán bộ xã, ban giám hiệu các trường phổ thông, cơ sở giáo dục thường xuyên, trường mầm non, cán bộ thôn/ấp</w:t>
            </w:r>
          </w:p>
        </w:tc>
      </w:tr>
      <w:tr w:rsidR="00B13560" w:rsidRPr="00E153DB" w14:paraId="749217E2" w14:textId="77777777" w:rsidTr="001E0E77"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8CCDB4" w14:textId="6731F005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1. Xã này có trường tiểu học không?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BC512E" w14:textId="0D152898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ó.............</w:t>
            </w:r>
            <w:r w:rsidR="00566ECD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2FC92" w14:textId="503A439D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hAnsi="Arial" w:cs="Arial"/>
                <w:sz w:val="20"/>
                <w:szCs w:val="20"/>
                <w:lang w:val="en-US"/>
              </w:rPr>
              <w:t>4. Xã này có trường PTCS (cấp I+II) không?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2042FC" w14:textId="3D1EA263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ó.............</w:t>
            </w:r>
            <w:r w:rsidR="00890B1B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B13560" w:rsidRPr="00E153DB" w14:paraId="5DD2D6A7" w14:textId="77777777" w:rsidTr="001E0E77"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9C94D15" w14:textId="77777777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9EF013" w14:textId="4FAAB242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hông......</w:t>
            </w:r>
            <w:r w:rsidR="00566ECD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.2</w:t>
            </w: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CF3C0" w14:textId="77777777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CFE757" w14:textId="09F528D6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hông......</w:t>
            </w:r>
            <w:r w:rsidR="00890B1B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.2</w:t>
            </w:r>
          </w:p>
        </w:tc>
      </w:tr>
      <w:tr w:rsidR="00B13560" w:rsidRPr="00E153DB" w14:paraId="5C811165" w14:textId="77777777" w:rsidTr="001E0E77"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6D7C9A1" w14:textId="0E51C717" w:rsidR="00B13560" w:rsidRPr="00AB0EC5" w:rsidRDefault="00E66B1C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ins w:id="1255" w:author="Đặng Thị Mai Vân" w:date="2022-01-20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t>2</w:t>
              </w:r>
            </w:ins>
            <w:del w:id="1256" w:author="Đặng Thị Mai Vân" w:date="2022-01-20T11:05:00Z">
              <w:r w:rsidR="00B13560" w:rsidRPr="00BE433F" w:rsidDel="00E66B1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1</w:delText>
              </w:r>
            </w:del>
            <w:r w:rsidR="00B13560"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. Xã này có trường </w:t>
            </w:r>
            <w:r w:rsidR="00B13560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THCS</w:t>
            </w:r>
            <w:r w:rsidR="00B13560"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không?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5EFFA1" w14:textId="6285656B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ó.............</w:t>
            </w:r>
            <w:r w:rsidR="00566ECD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818AAB" w14:textId="4ECBCBAB" w:rsidR="00B13560" w:rsidRPr="00AB0EC5" w:rsidRDefault="0051204E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hAnsi="Arial" w:cs="Arial"/>
                <w:sz w:val="20"/>
                <w:szCs w:val="20"/>
                <w:lang w:val="en-US"/>
              </w:rPr>
              <w:t>5. Xã này có trường Trung học (cấp II+III) không?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B1B163" w14:textId="1D2C5EE7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ó.............</w:t>
            </w:r>
            <w:r w:rsidR="00890B1B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B13560" w:rsidRPr="00E153DB" w14:paraId="68224D8B" w14:textId="77777777" w:rsidTr="001E0E77"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C56BC" w14:textId="77777777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81B4C" w14:textId="6F5A2078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hông......</w:t>
            </w:r>
            <w:r w:rsidR="00566ECD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.2</w:t>
            </w: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0C2ADF" w14:textId="77777777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574F2" w14:textId="5051240A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hông......</w:t>
            </w:r>
            <w:r w:rsidR="00890B1B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.2</w:t>
            </w:r>
          </w:p>
        </w:tc>
      </w:tr>
      <w:tr w:rsidR="00B13560" w:rsidRPr="00E153DB" w14:paraId="22243220" w14:textId="77777777" w:rsidTr="001E0E77"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819A88" w14:textId="29998A58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3. Xã này có trường THPT không?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1259C1" w14:textId="6F9C8431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ó.............</w:t>
            </w:r>
            <w:r w:rsidR="00566ECD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0A0ED0" w14:textId="1A3D1BB8" w:rsidR="00B13560" w:rsidRPr="00AB0EC5" w:rsidRDefault="00085BBF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hAnsi="Arial" w:cs="Arial"/>
                <w:sz w:val="20"/>
                <w:szCs w:val="20"/>
                <w:lang w:val="en-US"/>
              </w:rPr>
              <w:t>6. Xã này có trường Phổ thông (cấp I+II+III) không?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E72944" w14:textId="53E06D8C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ó.............</w:t>
            </w:r>
            <w:r w:rsidR="00890B1B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B13560" w:rsidRPr="00E153DB" w14:paraId="5F7C3E5A" w14:textId="77777777" w:rsidTr="001E0E77"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C0991" w14:textId="77777777" w:rsidR="00B13560" w:rsidRPr="00AB0EC5" w:rsidRDefault="00B13560" w:rsidP="00E96A2F">
            <w:pPr>
              <w:tabs>
                <w:tab w:val="left" w:pos="7844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7DCAA" w14:textId="1F603090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hông......</w:t>
            </w:r>
            <w:r w:rsidR="00566ECD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.2</w:t>
            </w: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92931" w14:textId="77777777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E28EC" w14:textId="5A6A3FC4" w:rsidR="00B13560" w:rsidRPr="00AB0EC5" w:rsidRDefault="00B13560" w:rsidP="00E96A2F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hông......</w:t>
            </w:r>
            <w:r w:rsidR="00890B1B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.2</w:t>
            </w:r>
          </w:p>
        </w:tc>
      </w:tr>
      <w:tr w:rsidR="006C4079" w:rsidRPr="00E153DB" w14:paraId="609F9A03" w14:textId="77777777" w:rsidTr="001E0E77"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5BE9F8" w14:textId="77777777" w:rsidR="006C4079" w:rsidRPr="00AB0EC5" w:rsidRDefault="006C4079" w:rsidP="006C4079">
            <w:pPr>
              <w:tabs>
                <w:tab w:val="left" w:pos="7844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BBA9E" w14:textId="77777777" w:rsidR="006C4079" w:rsidRPr="00AB0EC5" w:rsidRDefault="006C4079" w:rsidP="006C4079">
            <w:pPr>
              <w:tabs>
                <w:tab w:val="left" w:pos="7844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A30C0E" w14:textId="15CC4103" w:rsidR="006C4079" w:rsidRPr="00AB0EC5" w:rsidRDefault="006C4079" w:rsidP="006C4079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0EC5">
              <w:rPr>
                <w:rFonts w:ascii="Arial" w:hAnsi="Arial" w:cs="Arial"/>
                <w:sz w:val="20"/>
                <w:szCs w:val="20"/>
                <w:lang w:val="en-US"/>
              </w:rPr>
              <w:t>7. Xã này có cơ sở giáo dục thường xuyên không?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122197" w14:textId="391D372B" w:rsidR="006C4079" w:rsidRPr="00AB0EC5" w:rsidRDefault="006C4079" w:rsidP="006C4079">
            <w:pPr>
              <w:tabs>
                <w:tab w:val="left" w:pos="7844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ó.............</w:t>
            </w:r>
            <w:r w:rsidR="00890B1B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6C4079" w:rsidRPr="00E153DB" w14:paraId="27885F32" w14:textId="77777777" w:rsidTr="001E0E77"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F9048" w14:textId="77777777" w:rsidR="006C4079" w:rsidRPr="00AB0EC5" w:rsidRDefault="006C4079" w:rsidP="006C4079">
            <w:pPr>
              <w:tabs>
                <w:tab w:val="left" w:pos="7844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FED940" w14:textId="77777777" w:rsidR="006C4079" w:rsidRPr="00AB0EC5" w:rsidRDefault="006C4079" w:rsidP="006C4079">
            <w:pPr>
              <w:tabs>
                <w:tab w:val="left" w:pos="7844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E11D7B" w14:textId="77777777" w:rsidR="006C4079" w:rsidRPr="00AB0EC5" w:rsidRDefault="006C4079" w:rsidP="006C4079">
            <w:pPr>
              <w:tabs>
                <w:tab w:val="left" w:pos="784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34B81F" w14:textId="3E2A6CEE" w:rsidR="006C4079" w:rsidRPr="00AB0EC5" w:rsidRDefault="006C4079" w:rsidP="006C4079">
            <w:pPr>
              <w:tabs>
                <w:tab w:val="left" w:pos="7844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hông......</w:t>
            </w:r>
            <w:r w:rsidR="00890B1B" w:rsidRPr="00AB0EC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.2</w:t>
            </w:r>
          </w:p>
        </w:tc>
      </w:tr>
    </w:tbl>
    <w:p w14:paraId="773B50C8" w14:textId="77777777" w:rsidR="005D1491" w:rsidRDefault="005D1491" w:rsidP="00DA7398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tbl>
      <w:tblPr>
        <w:tblW w:w="15026" w:type="dxa"/>
        <w:tblInd w:w="-572" w:type="dxa"/>
        <w:tblLook w:val="04A0" w:firstRow="1" w:lastRow="0" w:firstColumn="1" w:lastColumn="0" w:noHBand="0" w:noVBand="1"/>
      </w:tblPr>
      <w:tblGrid>
        <w:gridCol w:w="2746"/>
        <w:gridCol w:w="373"/>
        <w:gridCol w:w="1276"/>
        <w:gridCol w:w="567"/>
        <w:gridCol w:w="425"/>
        <w:gridCol w:w="1014"/>
        <w:gridCol w:w="1782"/>
        <w:gridCol w:w="1598"/>
        <w:gridCol w:w="422"/>
        <w:gridCol w:w="1782"/>
        <w:gridCol w:w="75"/>
        <w:gridCol w:w="307"/>
        <w:gridCol w:w="359"/>
        <w:gridCol w:w="918"/>
        <w:gridCol w:w="74"/>
        <w:gridCol w:w="1308"/>
      </w:tblGrid>
      <w:tr w:rsidR="00134CEC" w:rsidRPr="003C0829" w14:paraId="14D764CE" w14:textId="77777777" w:rsidTr="005F3B79">
        <w:trPr>
          <w:trHeight w:val="251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B3A9B" w14:textId="01E12D5D" w:rsidR="00BE433F" w:rsidRPr="00BE433F" w:rsidRDefault="00BE433F" w:rsidP="00BE43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 Xin hãy liệt kê các trường hoặc điểm trường mà trẻ</w:t>
            </w:r>
            <w:r w:rsidR="00810042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810042"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em ở thôn/ấp này đang học (nếu trường/ điểm trường</w:t>
            </w:r>
            <w:r w:rsidR="00810042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không nằm trên thôn/ấp thì ghi tên trường/điểm trường gần nhất mà đa số trẻ em của thôn/ấp đang học</w:t>
            </w:r>
            <w:r w:rsidR="001D5DBA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42DDE" w14:textId="413739E4" w:rsidR="00BE433F" w:rsidRPr="00BE433F" w:rsidRDefault="00BE433F" w:rsidP="00BE43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 [....] có nằm trên</w:t>
            </w:r>
            <w:r w:rsidR="00B41BCE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B41BCE"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thôn/ ấp này không?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6429" w14:textId="6627858D" w:rsidR="00BE433F" w:rsidRPr="00BE433F" w:rsidRDefault="00BE433F" w:rsidP="00BE43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10. Khoảng cách</w:t>
            </w:r>
            <w:r w:rsidR="003E63FB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từ thôn/ấp này tới […]?</w:t>
            </w:r>
          </w:p>
        </w:tc>
        <w:tc>
          <w:tcPr>
            <w:tcW w:w="2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F2972" w14:textId="01F12568" w:rsidR="00BE433F" w:rsidRPr="00BE433F" w:rsidRDefault="00BE433F" w:rsidP="00BE43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11. Trẻ em đi học từ thôn/ ấp này</w:t>
            </w:r>
            <w:r w:rsidR="00AC4A6F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AC4A6F"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tới [....] chủ yếu bằng phương tiện</w:t>
            </w:r>
            <w:r w:rsidR="00AC4A6F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gì?</w:t>
            </w:r>
          </w:p>
        </w:tc>
        <w:tc>
          <w:tcPr>
            <w:tcW w:w="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5EF3A" w14:textId="74613330" w:rsidR="00BE433F" w:rsidRPr="00BE433F" w:rsidRDefault="00BE433F" w:rsidP="00BE43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12. Thời gian đi tới [....]</w:t>
            </w:r>
            <w:r w:rsidR="00DC3B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213338"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bằng phương tiện đó hết</w:t>
            </w:r>
            <w:r w:rsidR="00213338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bao lâu?</w:t>
            </w:r>
          </w:p>
        </w:tc>
      </w:tr>
      <w:tr w:rsidR="00C1141D" w:rsidRPr="003C0829" w14:paraId="06CCCC62" w14:textId="77777777" w:rsidTr="005F3B79">
        <w:trPr>
          <w:trHeight w:val="251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2BE46" w14:textId="2C25E9E1" w:rsidR="002677BC" w:rsidRPr="00CA73FE" w:rsidRDefault="00AF18EC" w:rsidP="00CA73F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  <w:t>Ghi tối đa 3 trường tiểu học, 2 trường THCS,</w:t>
            </w:r>
          </w:p>
          <w:p w14:paraId="4CE6D96B" w14:textId="3D2BD838" w:rsidR="00AF18EC" w:rsidRPr="00BE433F" w:rsidRDefault="00AF18EC" w:rsidP="00CA73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  <w:t>1 trường THPT và 1 cơ sở giáo dục thường</w:t>
            </w:r>
            <w:r w:rsidRPr="00CA73F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/>
              </w:rPr>
              <w:t xml:space="preserve"> xuyên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10E7D7A" w14:textId="77777777" w:rsidR="00AF18EC" w:rsidRPr="003C0829" w:rsidRDefault="00AF18EC" w:rsidP="00381D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có……..........</w:t>
            </w:r>
          </w:p>
        </w:tc>
        <w:tc>
          <w:tcPr>
            <w:tcW w:w="178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0105CC" w14:textId="06213FC0" w:rsidR="00AF18EC" w:rsidRPr="00BE433F" w:rsidRDefault="00AF18EC" w:rsidP="00381D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="00134CEC"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(&gt;&gt;trường/điểm</w:t>
            </w:r>
            <w:r w:rsidR="00134CEC"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trưởng tiếp theo)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5AD9" w14:textId="77777777" w:rsidR="00AF18EC" w:rsidRPr="00BE433F" w:rsidRDefault="00AF18EC" w:rsidP="00381D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480" w14:textId="44EE5802" w:rsidR="00AF18EC" w:rsidRPr="00BE433F" w:rsidRDefault="00AF18EC" w:rsidP="00381D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 máy riêng.....</w:t>
            </w:r>
          </w:p>
        </w:tc>
        <w:tc>
          <w:tcPr>
            <w:tcW w:w="3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98C9" w14:textId="1C311E81" w:rsidR="00AF18EC" w:rsidRPr="00BE433F" w:rsidRDefault="00AF18EC" w:rsidP="00381D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5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CCEC" w14:textId="77777777" w:rsidR="00AF18EC" w:rsidRPr="003C0829" w:rsidRDefault="00AF18EC" w:rsidP="00381D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Tính cho một lượt đi</w:t>
            </w:r>
          </w:p>
          <w:p w14:paraId="7FFC22B7" w14:textId="3E8A0EC7" w:rsidR="00AF18EC" w:rsidRPr="00BE433F" w:rsidRDefault="00AF18EC" w:rsidP="00381D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1141D" w:rsidRPr="003C0829" w14:paraId="0346E8D3" w14:textId="77777777" w:rsidTr="005F3B79">
        <w:trPr>
          <w:trHeight w:val="251"/>
        </w:trPr>
        <w:tc>
          <w:tcPr>
            <w:tcW w:w="496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7866" w14:textId="7400417C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9E64" w14:textId="77777777" w:rsidR="00C1141D" w:rsidRPr="003C0829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Không………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DB0F447" w14:textId="2C81575F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0CE1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D958" w14:textId="7D13660D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 đạp..............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B5A" w14:textId="7E29A159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65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5FAB99" w14:textId="28ECE842" w:rsidR="00C1141D" w:rsidRPr="00BE433F" w:rsidRDefault="00C1141D" w:rsidP="00C114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C1141D" w:rsidRPr="003C0829" w14:paraId="5DD7C427" w14:textId="77777777" w:rsidTr="005F3B79">
        <w:trPr>
          <w:trHeight w:val="251"/>
        </w:trPr>
        <w:tc>
          <w:tcPr>
            <w:tcW w:w="496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E8AC4" w14:textId="55C8AAD5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E702D" w14:textId="3897F4F3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3934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944F9" w14:textId="67266FBD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Đ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 bộ.................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7F06E" w14:textId="236BF65C" w:rsidR="00C1141D" w:rsidRPr="00BE433F" w:rsidRDefault="00CE35E7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7BFC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4C16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1141D" w:rsidRPr="003C0829" w14:paraId="48253049" w14:textId="77777777" w:rsidTr="005F3B79">
        <w:trPr>
          <w:trHeight w:val="251"/>
        </w:trPr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F60B" w14:textId="6BE57B08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D0B8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22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551A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CD2B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B4DF" w14:textId="189B174E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hác</w:t>
            </w:r>
            <w:r w:rsidR="00694D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(ghi rõ_______)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BCF70" w14:textId="564027F4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E245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17BA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1141D" w:rsidRPr="003C0829" w14:paraId="5B9066F3" w14:textId="77777777" w:rsidTr="005F3B79">
        <w:trPr>
          <w:trHeight w:val="251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A38B6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6FF0" w14:textId="4E8537F3" w:rsidR="00C1141D" w:rsidRPr="00BE433F" w:rsidRDefault="00C1141D" w:rsidP="00C114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2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5AF0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75D8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8BFA" w14:textId="5185AC68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DCB9D" w14:textId="2D9C4E89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91F0D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0778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C1141D" w:rsidRPr="003C0829" w14:paraId="7B96D062" w14:textId="77777777" w:rsidTr="005F3B79">
        <w:trPr>
          <w:trHeight w:val="251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A68BF" w14:textId="6B3F2E84" w:rsidR="00C1141D" w:rsidRPr="00BE433F" w:rsidRDefault="003B1643" w:rsidP="00C114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TÊN TRƯỜNG HỌC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3383" w14:textId="67C9543D" w:rsidR="00C1141D" w:rsidRPr="00BE433F" w:rsidRDefault="003B1643" w:rsidP="00C114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MÃ TRƯỜNG HỌC</w:t>
            </w:r>
          </w:p>
        </w:tc>
        <w:tc>
          <w:tcPr>
            <w:tcW w:w="3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C21769" w14:textId="3A8DB8A8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E36B" w14:textId="044165ED" w:rsidR="00C1141D" w:rsidRPr="00BE433F" w:rsidRDefault="00C1141D" w:rsidP="00C114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KM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97CA0" w14:textId="5F26D50A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EF086" w14:textId="607D972A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1BD2" w14:textId="4F1C468A" w:rsidR="00C1141D" w:rsidRPr="00BE433F" w:rsidRDefault="00C1141D" w:rsidP="00C114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C08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GIỜ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AA6" w14:textId="77777777" w:rsidR="00C1141D" w:rsidRPr="00BE433F" w:rsidRDefault="00C1141D" w:rsidP="00C114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PHÚT</w:t>
            </w:r>
          </w:p>
        </w:tc>
      </w:tr>
      <w:tr w:rsidR="00CF6DD4" w:rsidRPr="003C0829" w14:paraId="4B769505" w14:textId="77777777" w:rsidTr="005F3B79">
        <w:trPr>
          <w:trHeight w:val="31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534A3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46EE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A7018" w14:textId="77777777" w:rsidR="00C1141D" w:rsidRPr="003C0829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  <w:p w14:paraId="12CC9032" w14:textId="10B8AEE6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8E4D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40C65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C5229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D613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4EF3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D1DE6" w:rsidRPr="003C0829" w14:paraId="720BA6EC" w14:textId="77777777" w:rsidTr="005F3B79">
        <w:trPr>
          <w:trHeight w:val="314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FCB5E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2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93DC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2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FE112" w14:textId="77777777" w:rsidR="00C1141D" w:rsidRPr="003C0829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  <w:p w14:paraId="5430FE19" w14:textId="60C4319B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E523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36AAC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0252D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D6E9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7EE3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D1DE6" w:rsidRPr="003C0829" w14:paraId="7514A9B6" w14:textId="77777777" w:rsidTr="005F3B79">
        <w:trPr>
          <w:trHeight w:val="314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FB17B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2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9E5E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2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DE48B" w14:textId="77777777" w:rsidR="00C1141D" w:rsidRPr="003C0829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  <w:p w14:paraId="41F4B02F" w14:textId="5BF50A6D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CF24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290A4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3A104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148E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8067" w14:textId="77777777" w:rsidR="00C1141D" w:rsidRPr="00BE433F" w:rsidRDefault="00C1141D" w:rsidP="00C11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433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44E6E" w:rsidRPr="00AC094A" w14:paraId="48865A02" w14:textId="77777777" w:rsidTr="003721B3">
        <w:trPr>
          <w:trHeight w:val="374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2C17" w14:textId="280B06D8" w:rsidR="00AC094A" w:rsidRPr="00AC094A" w:rsidRDefault="005D015E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MÃ TRƯỜNG HỌC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6EB5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F570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1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A1CE" w14:textId="50E4E72D" w:rsidR="00AC094A" w:rsidRPr="00AC094A" w:rsidRDefault="00E91712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ĐỘI TRƯỞNG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26B1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1962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B092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C781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41275" w:rsidRPr="00AC094A" w14:paraId="73A2DA91" w14:textId="77777777" w:rsidTr="003721B3">
        <w:trPr>
          <w:trHeight w:val="374"/>
        </w:trPr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D6C4" w14:textId="013D948B" w:rsidR="00AC094A" w:rsidRPr="00AC094A" w:rsidRDefault="0062200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IỂU HỌC</w:t>
            </w:r>
            <w:r w:rsidR="00AC094A" w:rsidRPr="00AC09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.......................................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0774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10,11,12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B659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39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3990" w14:textId="19A6E95E" w:rsidR="00AC094A" w:rsidRPr="00AC094A" w:rsidRDefault="00FF419E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</w:t>
            </w:r>
            <w:r w:rsidR="000749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RƯỜNG TIỂU HỌC ĐẦU TIÊN GHI MÃ HIỆU 10, THƯ HAI MÃ HIỆU 11</w:t>
            </w:r>
            <w:r w:rsidR="00AC094A" w:rsidRPr="00AC09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, v.v.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4339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A990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41275" w:rsidRPr="00AC094A" w14:paraId="25B114F1" w14:textId="77777777" w:rsidTr="003721B3">
        <w:trPr>
          <w:trHeight w:val="374"/>
        </w:trPr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409" w14:textId="7AD41644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THCS………...................................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14BF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20,21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B74E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39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15F6" w14:textId="00ADD802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</w:t>
            </w:r>
            <w:r w:rsidR="005544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RƯỜNG</w:t>
            </w:r>
            <w:r w:rsidRPr="00AC09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THCS </w:t>
            </w:r>
            <w:r w:rsidR="005544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ĐẦU TIÊN GHI MÃ 20, THƯ HAI GHI MÃ 21, v.v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441F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5D96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41275" w:rsidRPr="00AC094A" w14:paraId="68166586" w14:textId="77777777" w:rsidTr="003721B3">
        <w:trPr>
          <w:trHeight w:val="374"/>
        </w:trPr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260A" w14:textId="4CDF076B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THPT………...............................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01DB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1F8D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67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3AC5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TRƯỜNG THPT MÃ HIỆU 30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432D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E43F" w14:textId="77777777" w:rsidR="00AC094A" w:rsidRPr="00AC094A" w:rsidRDefault="00AC094A" w:rsidP="00AC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28FF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06203" w:rsidRPr="00AC094A" w14:paraId="322EA321" w14:textId="77777777" w:rsidTr="003721B3">
        <w:trPr>
          <w:trHeight w:val="374"/>
        </w:trPr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A9EF" w14:textId="1738626E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PTCS (CẤP I+II).........................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1102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40, 41, 42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7C1B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31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CD62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TRƯỜNG PTCS ĐẦU TIÊN GHI MÃ HIỆU 40, THỨ HAI MÃ HIỆU 41, V.V.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FD93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06203" w:rsidRPr="00AC094A" w14:paraId="189D57AD" w14:textId="77777777" w:rsidTr="003721B3">
        <w:trPr>
          <w:trHeight w:val="374"/>
        </w:trPr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01B4" w14:textId="1B9C763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TRUNG HỌC (CẤP II+III)….......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32A2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50, 51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14F8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31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36B4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TRƯỜNG TRUNG HỌC ĐẦU TIÊN GHI MÃ HIỆU 50, THỨ HAI MÃ HIỆU 51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4B3E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06203" w:rsidRPr="00AC094A" w14:paraId="43EE78B3" w14:textId="77777777" w:rsidTr="003721B3">
        <w:trPr>
          <w:trHeight w:val="374"/>
        </w:trPr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4CA1" w14:textId="0FA97C0B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PHỔ THÔNG (CẤP I+II+III)….....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B2F4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094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60, 61, 62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F4CA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39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99B0F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TRƯỜNG PHỔ THÔNG ĐẦU TIÊN GHI MÃ HIỆU 60, THỨ HAI MÃ HIỆU 61, V.V.</w:t>
            </w:r>
          </w:p>
        </w:tc>
      </w:tr>
      <w:tr w:rsidR="00641275" w:rsidRPr="00AC094A" w14:paraId="5E2B60C3" w14:textId="77777777" w:rsidTr="003721B3">
        <w:trPr>
          <w:trHeight w:val="374"/>
        </w:trPr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9343C" w14:textId="49D2EBD2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CƠ SỞ GD THƯỜNG XUYÊN….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A708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C094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B174" w14:textId="77777777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576EC" w14:textId="7F7239A2" w:rsidR="00AC094A" w:rsidRPr="00AC094A" w:rsidRDefault="00AC094A" w:rsidP="00AC09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C094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CƠ SỞ GIÁO DỤC THƯỜNG XUYÊN MÃ HIỆU 70</w:t>
            </w:r>
            <w:r w:rsidR="00167F2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v.v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01605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9B94C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7FA3" w14:textId="77777777" w:rsidR="00AC094A" w:rsidRPr="00AC094A" w:rsidRDefault="00AC094A" w:rsidP="00AC094A">
            <w:pPr>
              <w:spacing w:after="0" w:line="240" w:lineRule="auto"/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</w:pPr>
            <w:r w:rsidRPr="00AC094A">
              <w:rPr>
                <w:rFonts w:ascii="VNHelvet" w:eastAsia="Times New Roman" w:hAnsi="VNHelvet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14:paraId="7CE163F2" w14:textId="4B6626BC" w:rsidR="00514549" w:rsidRDefault="00514549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 w:rsidRPr="005C045A">
        <w:rPr>
          <w:rFonts w:ascii="Arial" w:hAnsi="Arial" w:cs="Arial"/>
          <w:b/>
          <w:bCs/>
          <w:lang w:val="en-US"/>
        </w:rPr>
        <w:lastRenderedPageBreak/>
        <w:t>Mục 6.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5C045A">
        <w:rPr>
          <w:rFonts w:ascii="Arial" w:hAnsi="Arial" w:cs="Arial"/>
          <w:b/>
          <w:bCs/>
          <w:lang w:val="en-US"/>
        </w:rPr>
        <w:t>Giáo dục</w:t>
      </w:r>
      <w:r w:rsidR="00077E92">
        <w:rPr>
          <w:rFonts w:ascii="Arial" w:hAnsi="Arial" w:cs="Arial"/>
          <w:b/>
          <w:bCs/>
          <w:lang w:val="en-US"/>
        </w:rPr>
        <w:t xml:space="preserve"> (tiếp)</w:t>
      </w:r>
    </w:p>
    <w:tbl>
      <w:tblPr>
        <w:tblW w:w="15168" w:type="dxa"/>
        <w:tblInd w:w="-714" w:type="dxa"/>
        <w:tblLook w:val="04A0" w:firstRow="1" w:lastRow="0" w:firstColumn="1" w:lastColumn="0" w:noHBand="0" w:noVBand="1"/>
      </w:tblPr>
      <w:tblGrid>
        <w:gridCol w:w="3119"/>
        <w:gridCol w:w="1299"/>
        <w:gridCol w:w="1394"/>
        <w:gridCol w:w="2199"/>
        <w:gridCol w:w="495"/>
        <w:gridCol w:w="928"/>
        <w:gridCol w:w="853"/>
        <w:gridCol w:w="628"/>
        <w:gridCol w:w="1171"/>
        <w:gridCol w:w="202"/>
        <w:gridCol w:w="1430"/>
        <w:gridCol w:w="642"/>
        <w:gridCol w:w="808"/>
      </w:tblGrid>
      <w:tr w:rsidR="00AF34FD" w:rsidRPr="008C6C48" w14:paraId="1CC4CF7D" w14:textId="77777777" w:rsidTr="005D3352">
        <w:trPr>
          <w:trHeight w:val="274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2255" w14:textId="77777777" w:rsidR="00AF34FD" w:rsidRPr="00BE728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159FF5F1" w14:textId="38EBF3C9" w:rsidR="00AF34FD" w:rsidRPr="00BE7288" w:rsidRDefault="00AF34FD" w:rsidP="00404B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4AAD88C" w14:textId="3D3B953A" w:rsidR="00AF34FD" w:rsidRDefault="00AF34FD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Cấp học</w:t>
            </w:r>
          </w:p>
          <w:p w14:paraId="31D89A27" w14:textId="5D9E99F7" w:rsidR="00404B7E" w:rsidRDefault="00404B7E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88583BB" w14:textId="251B5F19" w:rsidR="00404B7E" w:rsidRDefault="00404B7E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61C0478" w14:textId="1BE446E3" w:rsidR="00404B7E" w:rsidRDefault="00404B7E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F803D65" w14:textId="15C017BF" w:rsidR="00404B7E" w:rsidRDefault="00404B7E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55BBBE1" w14:textId="2B4350C6" w:rsidR="00404B7E" w:rsidRDefault="00404B7E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07E91F2" w14:textId="22B1DED6" w:rsidR="00404B7E" w:rsidRDefault="00404B7E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CBE7D21" w14:textId="77777777" w:rsidR="00404B7E" w:rsidRPr="00BE7288" w:rsidRDefault="00404B7E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9423CF7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1D299BDC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604D0F60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0753C885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34404659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20D7885F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2D84631E" w14:textId="0797554B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3D28" w14:textId="4C23F217" w:rsidR="00AF34FD" w:rsidRPr="00BE728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13. Năm </w:t>
            </w:r>
            <w:r w:rsidR="001767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</w:t>
            </w:r>
            <w:ins w:id="1257" w:author="Đặng Thị Mai Vân" w:date="2022-01-21T16:31:00Z">
              <w:r w:rsidR="000A4374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1</w:t>
              </w:r>
            </w:ins>
            <w:del w:id="1258" w:author="Đặng Thị Mai Vân" w:date="2022-01-21T16:31:00Z">
              <w:r w:rsidR="00176752" w:rsidDel="000A4374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2</w:delText>
              </w:r>
            </w:del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trong xã này</w:t>
            </w: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 trẻ em bỏ học</w:t>
            </w: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hoặc không đi học</w:t>
            </w: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cấp […] không?</w:t>
            </w:r>
          </w:p>
        </w:tc>
        <w:tc>
          <w:tcPr>
            <w:tcW w:w="44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E4F6" w14:textId="77777777" w:rsidR="00AF34FD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14. Tại sao số trẻ em này bỏ học hoặc không đi học cấp […]?</w:t>
            </w:r>
          </w:p>
          <w:p w14:paraId="680D75D3" w14:textId="77777777" w:rsidR="008A5DEB" w:rsidRDefault="008A5DEB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31730C8" w14:textId="77777777" w:rsidR="008A5DEB" w:rsidRDefault="008A5DEB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CA4E02C" w14:textId="77777777" w:rsidR="008A5DEB" w:rsidRDefault="008A5DEB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7C5F767" w14:textId="2BB728CC" w:rsidR="008A5DEB" w:rsidRPr="00BE7288" w:rsidRDefault="008A5DEB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1C62" w14:textId="77777777" w:rsidR="00AF34FD" w:rsidRPr="00BE728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2C305" w14:textId="77777777" w:rsidR="00AF34FD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15. Những khó khăn/trở ngại chủ yếu đối với giáo dục […] trong xã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hiện nay là gì?</w:t>
            </w:r>
          </w:p>
          <w:p w14:paraId="5665C28C" w14:textId="77777777" w:rsidR="00CB2969" w:rsidRDefault="00CB2969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2843E1F" w14:textId="77777777" w:rsidR="00CB2969" w:rsidRDefault="00CB2969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28DD9E9" w14:textId="77777777" w:rsidR="00CB2969" w:rsidRDefault="00CB2969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59AC002" w14:textId="164FE842" w:rsidR="00CB2969" w:rsidRPr="00BE7288" w:rsidRDefault="00CB2969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A1177" w:rsidRPr="008C6C48" w14:paraId="1CB1FF0D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C22E" w14:textId="242C6212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DDFF" w14:textId="2BA5C012" w:rsidR="00AF34FD" w:rsidRPr="008C6C4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ó…</w:t>
            </w: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..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91E3B65" w14:textId="1AC1F9F6" w:rsidR="00AF34FD" w:rsidRPr="00BE728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85FC" w14:textId="4BA4EF12" w:rsidR="00AF34FD" w:rsidRPr="00BE728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Trường học quá xa……………………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C46E" w14:textId="77777777" w:rsidR="00AF34FD" w:rsidRPr="00BE728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FD1D2" w14:textId="5DF81EAE" w:rsidR="00AF34FD" w:rsidRPr="00BE728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Điều kiện vật chất nghèo nàn……</w:t>
            </w:r>
            <w:r w:rsidR="00F578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0EA3E3" w14:textId="5A1386CB" w:rsidR="00AF34FD" w:rsidRPr="00BE7288" w:rsidRDefault="00AF34FD" w:rsidP="00BE72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FA1177" w:rsidRPr="008C6C48" w14:paraId="38EF60A5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696A" w14:textId="549FF2FA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D56ADF1" w14:textId="769AF79A" w:rsidR="00AF34FD" w:rsidRPr="008C6C4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Không…</w:t>
            </w:r>
          </w:p>
        </w:tc>
        <w:tc>
          <w:tcPr>
            <w:tcW w:w="13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2E30397" w14:textId="1371E24D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  <w:r w:rsidR="007A2B6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7A2B64" w:rsidRPr="00BE728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(&gt;&gt;15)</w:t>
            </w: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89E6" w14:textId="508212FD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Kinh tế khó khăn/chi phí quá đắt……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38CA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44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5702" w14:textId="309474FA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hông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được cung cấp đủ các ph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ương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tiện cần thiết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…………</w:t>
            </w:r>
            <w:r w:rsidR="009A16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……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8EFE" w14:textId="6450A012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FA1177" w:rsidRPr="008C6C48" w14:paraId="7ECB6D92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6EE4" w14:textId="5FC15195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AAAB31" w14:textId="741EC9FD" w:rsidR="00AF34FD" w:rsidRPr="008C6C4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BA01CA" w14:textId="0A235CC5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5782" w14:textId="6CD6FAFD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rẻ em bệnh tật, ốm đau…………</w:t>
            </w: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E7BF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44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77C33" w14:textId="3A74AF46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Mức sống của giáo viên quá thấp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AD5C" w14:textId="0BBB71E1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B3E93" w:rsidRPr="008C6C48" w14:paraId="01462CCA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815C" w14:textId="17E288C0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820F" w14:textId="3F2242CD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58E8" w14:textId="0E377A2B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rẻ em kh.có kh.năng học/ kh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ông 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thích đi họ</w:t>
            </w:r>
            <w:r w:rsidR="00D0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c…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A5DB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44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99C7" w14:textId="275407ED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Ngân sách của trường hạn h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ẹp…</w:t>
            </w:r>
            <w:r w:rsidR="00F578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2B41" w14:textId="49C820FC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B3E93" w:rsidRPr="008C6C48" w14:paraId="1AA82CF2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027E" w14:textId="5505200A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960E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8D3F" w14:textId="3771D9D8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rường quá đông/không đủ chỗ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  <w:r w:rsidR="00785A2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  <w:r w:rsidR="003A5B9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……………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94F5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44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86A7F" w14:textId="0666A70E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 có đủ chỗ học/bàn ghế……</w:t>
            </w:r>
            <w:r w:rsidR="00F578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6EC3" w14:textId="0CCD394E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0B3E93" w:rsidRPr="008C6C48" w14:paraId="7E1E44C3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0E5D" w14:textId="243B5B28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E672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628" w14:textId="77777777" w:rsidR="003A5B99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ố m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ẹ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kh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ông 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quan tâm đến học hành của </w:t>
            </w:r>
          </w:p>
          <w:p w14:paraId="1C356308" w14:textId="25BF0A8A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</w:t>
            </w: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cái…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…………………………..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E58D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44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1C2D" w14:textId="77B8FA8D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Chất lượng giáo viên quá thấp……</w:t>
            </w:r>
            <w:r w:rsidR="00F578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CEE6" w14:textId="2A01C8F3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0B3E93" w:rsidRPr="008C6C48" w14:paraId="138D609D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ECBD" w14:textId="6F53436B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1142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01D2" w14:textId="16E868E9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rẻ em phải đi làm……………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……….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9DE4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44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3468" w14:textId="3DF68D53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Khác (ghi rõ___________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_______)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47EF" w14:textId="4EDDFAED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0B3E93" w:rsidRPr="008C6C48" w14:paraId="46A57AF6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10C5" w14:textId="12A1BA21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03613" w14:textId="6435ABA9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4EF2" w14:textId="6E95AE80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Bị ngôn ngữ cản trở……</w:t>
            </w:r>
            <w:r w:rsidRPr="008C6C4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……………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5DCD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344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4AAE" w14:textId="39A6B045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 biết…………………………</w:t>
            </w:r>
            <w:r w:rsidR="00F578F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BA73" w14:textId="7CEA81AD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0B3E93" w:rsidRPr="008C6C48" w14:paraId="20C21933" w14:textId="77777777" w:rsidTr="005D3352">
        <w:trPr>
          <w:trHeight w:val="27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F726" w14:textId="39CCCA66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84719" w14:textId="7A07657B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7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38D7" w14:textId="49147180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</w:t>
            </w: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hác (ghi rõ___________</w:t>
            </w:r>
            <w:r w:rsidRPr="008C6C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_________)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50C5" w14:textId="77777777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44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660A" w14:textId="2030C72A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6A9F" w14:textId="65B67835" w:rsidR="00AF34FD" w:rsidRPr="00BE7288" w:rsidRDefault="00AF34FD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57A20" w:rsidRPr="008C6C48" w14:paraId="48CC0BA7" w14:textId="77777777" w:rsidTr="005D3352">
        <w:trPr>
          <w:trHeight w:val="329"/>
        </w:trPr>
        <w:tc>
          <w:tcPr>
            <w:tcW w:w="311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7F49" w14:textId="15FDB92C" w:rsidR="00857A20" w:rsidRPr="00BE7288" w:rsidRDefault="00857A20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F17B" w14:textId="0D9EA2EE" w:rsidR="00857A20" w:rsidRPr="00BE7288" w:rsidRDefault="00857A20" w:rsidP="006013A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8369" w14:textId="77777777" w:rsidR="00857A20" w:rsidRPr="00BE7288" w:rsidRDefault="00857A20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Thứ nhất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D55AD" w14:textId="634C9135" w:rsidR="00857A20" w:rsidRDefault="00857A20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Thứ hai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89618" w14:textId="2C597F81" w:rsidR="00857A20" w:rsidRPr="00BE7288" w:rsidRDefault="00857A20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Thứ ba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1E6C" w14:textId="77777777" w:rsidR="00857A20" w:rsidRPr="00BE7288" w:rsidRDefault="00857A20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Thứ nhất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0EFD5" w14:textId="70EDC65F" w:rsidR="00857A20" w:rsidRDefault="00857A20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Thứ hai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4A89F" w14:textId="730AA6E1" w:rsidR="00857A20" w:rsidRPr="00BE7288" w:rsidRDefault="00857A20" w:rsidP="00601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Thứ ba</w:t>
            </w:r>
          </w:p>
        </w:tc>
      </w:tr>
      <w:tr w:rsidR="007A2B64" w:rsidRPr="008C6C48" w14:paraId="53BF1CCC" w14:textId="77777777" w:rsidTr="005D3352">
        <w:trPr>
          <w:trHeight w:val="45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D910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 Tiểu học (Cấp I)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1B06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715A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37B3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66F4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0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861E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7A2B64" w:rsidRPr="008C6C48" w14:paraId="5953531D" w14:textId="77777777" w:rsidTr="00FF34A5">
        <w:trPr>
          <w:trHeight w:val="45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9579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 Trung học cơ sở (Cấp II)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3B38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9B46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B4A7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499F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2AA9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F34A5" w:rsidRPr="008C6C48" w14:paraId="43619223" w14:textId="77777777" w:rsidTr="00FF34A5">
        <w:trPr>
          <w:trHeight w:val="45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674F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 Trung học phổ thông (Cấp III)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317F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88EA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4031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5F59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C5FA" w14:textId="77777777" w:rsidR="007A2B64" w:rsidRPr="00BE7288" w:rsidRDefault="007A2B64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E728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290083" w:rsidRPr="008C6C48" w14:paraId="2809DE4B" w14:textId="77777777" w:rsidTr="00BD267B">
        <w:trPr>
          <w:trHeight w:val="453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2697DC" w14:textId="77777777" w:rsidR="00290083" w:rsidRPr="00BE7288" w:rsidRDefault="00290083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CBE85" w14:textId="77777777" w:rsidR="00290083" w:rsidRPr="00BE7288" w:rsidRDefault="00290083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045C7DC" w14:textId="77777777" w:rsidR="00290083" w:rsidRPr="00BE7288" w:rsidRDefault="00290083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113111" w14:textId="77777777" w:rsidR="00290083" w:rsidRPr="00BE7288" w:rsidRDefault="00290083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4339D" w14:textId="77777777" w:rsidR="00290083" w:rsidRPr="00BE7288" w:rsidRDefault="00290083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8CF117" w14:textId="77777777" w:rsidR="00290083" w:rsidRPr="00BE7288" w:rsidRDefault="00290083" w:rsidP="0060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0A1161" w:rsidRPr="003D0B76" w14:paraId="18F7C805" w14:textId="77777777" w:rsidTr="009A0EA2">
        <w:trPr>
          <w:trHeight w:val="93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2489A" w14:textId="77777777" w:rsidR="000A1161" w:rsidRPr="00822F6A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16. Trong 10 năm qua chương</w:t>
            </w:r>
          </w:p>
          <w:p w14:paraId="4887FB09" w14:textId="77777777" w:rsidR="000A1161" w:rsidRPr="00822F6A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trình xoá mù chữ có được triển</w:t>
            </w:r>
          </w:p>
          <w:p w14:paraId="3FD6308E" w14:textId="77777777" w:rsidR="000A1161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khai ở xã này không?</w:t>
            </w:r>
          </w:p>
          <w:p w14:paraId="21388D03" w14:textId="593E231F" w:rsidR="004F2071" w:rsidRPr="003D0B76" w:rsidRDefault="004F207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D62" w14:textId="77777777" w:rsidR="000A1161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17. Chương trình</w:t>
            </w:r>
            <w:r w:rsidR="00F53D2A"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được bắt đầu triển</w:t>
            </w:r>
            <w:r w:rsidR="00F53D2A"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khai từ năm nào</w:t>
            </w:r>
            <w:r w:rsidR="00F53D2A"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?</w:t>
            </w:r>
          </w:p>
          <w:p w14:paraId="43BCAE9E" w14:textId="77777777" w:rsidR="004F2071" w:rsidRDefault="004F207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18661D1" w14:textId="4AFF6B1A" w:rsidR="004F2071" w:rsidRPr="003D0B76" w:rsidRDefault="004F207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E55B" w14:textId="35694EA0" w:rsidR="000A1161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18. Năm </w:t>
            </w:r>
            <w:r w:rsidR="001767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</w:t>
            </w:r>
            <w:ins w:id="1259" w:author="Đặng Thị Mai Vân" w:date="2022-01-21T16:31:00Z">
              <w:r w:rsidR="0025279D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1</w:t>
              </w:r>
            </w:ins>
            <w:del w:id="1260" w:author="Đặng Thị Mai Vân" w:date="2022-01-21T16:31:00Z">
              <w:r w:rsidR="00176752" w:rsidDel="0025279D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2</w:delText>
              </w:r>
            </w:del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có</w:t>
            </w:r>
            <w:r w:rsidR="004602D3"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được triển khai ở xã</w:t>
            </w:r>
            <w:r w:rsidR="004602D3"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này không?</w:t>
            </w:r>
          </w:p>
          <w:p w14:paraId="3B984DBD" w14:textId="77777777" w:rsidR="004F2071" w:rsidRDefault="004F207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6B634B77" w14:textId="35ACA73B" w:rsidR="004F2071" w:rsidRPr="003D0B76" w:rsidRDefault="004F207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30B71" w14:textId="788D4CA3" w:rsidR="000A1161" w:rsidRPr="003D0B76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19. Năm </w:t>
            </w:r>
            <w:r w:rsidR="001767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</w:t>
            </w:r>
            <w:ins w:id="1261" w:author="Đặng Thị Mai Vân" w:date="2022-01-21T16:31:00Z">
              <w:r w:rsidR="00B63BFC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1</w:t>
              </w:r>
            </w:ins>
            <w:del w:id="1262" w:author="Đặng Thị Mai Vân" w:date="2022-01-21T16:31:00Z">
              <w:r w:rsidR="00176752" w:rsidDel="00B63BFC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2</w:delText>
              </w:r>
            </w:del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có bao</w:t>
            </w:r>
            <w:r w:rsidR="00B8447C"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nhiêu người được</w:t>
            </w:r>
            <w:r w:rsidR="00B8447C"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tham gia chương trình</w:t>
            </w:r>
            <w:r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xóa nạn mù chữ?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4BF9" w14:textId="19C79196" w:rsidR="000A1161" w:rsidRPr="00822F6A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20. Trong đó có</w:t>
            </w:r>
            <w:r w:rsidR="00A2257F" w:rsidRPr="00822F6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bao nhiêu nữ?</w:t>
            </w:r>
          </w:p>
          <w:p w14:paraId="322D6CE5" w14:textId="60345C57" w:rsidR="000A1161" w:rsidRPr="00822F6A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BEAC798" w14:textId="13B75414" w:rsidR="000A1161" w:rsidRPr="003D0B76" w:rsidRDefault="000A1161" w:rsidP="003D0B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D0B7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713E5B" w:rsidRPr="003D0B76" w14:paraId="07E7D2AE" w14:textId="77777777" w:rsidTr="00981DF5">
        <w:trPr>
          <w:trHeight w:val="26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F1630" w14:textId="77777777" w:rsidR="003D0B76" w:rsidRPr="003D0B76" w:rsidRDefault="003D0B76" w:rsidP="003D0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E52A" w14:textId="77777777" w:rsidR="003D0B76" w:rsidRPr="003D0B76" w:rsidRDefault="003D0B76" w:rsidP="003D0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38CC" w14:textId="77777777" w:rsidR="003D0B76" w:rsidRPr="003D0B76" w:rsidRDefault="003D0B76" w:rsidP="003D0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E153" w14:textId="473DA30B" w:rsidR="003D0B76" w:rsidRPr="003D0B76" w:rsidRDefault="003D0B76" w:rsidP="003D0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E054" w14:textId="77777777" w:rsidR="003D0B76" w:rsidRPr="003D0B76" w:rsidRDefault="003D0B76" w:rsidP="003D0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</w:tr>
      <w:tr w:rsidR="00FB74C2" w:rsidRPr="003D0B76" w14:paraId="759055A9" w14:textId="77777777" w:rsidTr="00981DF5">
        <w:trPr>
          <w:trHeight w:val="264"/>
        </w:trPr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38A20B8" w14:textId="47D65FDC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</w:t>
            </w:r>
            <w:r w:rsidRPr="003D0B7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ó……………….…1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1625EF" w14:textId="2A4CD1CF" w:rsidR="00FB74C2" w:rsidRPr="003D0B76" w:rsidRDefault="00F5591B" w:rsidP="00F26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</w:t>
            </w:r>
            <w:r w:rsidR="00FB74C2" w:rsidRPr="003D0B7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ăm</w:t>
            </w:r>
          </w:p>
        </w:tc>
        <w:tc>
          <w:tcPr>
            <w:tcW w:w="2694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A1BA9" w14:textId="5CEF696A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</w:t>
            </w:r>
            <w:r w:rsidRPr="003D0B7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ó……………1</w:t>
            </w:r>
          </w:p>
        </w:tc>
        <w:tc>
          <w:tcPr>
            <w:tcW w:w="2409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C41A6D" w14:textId="77777777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gridSpan w:val="5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C780" w14:textId="77777777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</w:tr>
      <w:tr w:rsidR="00FB74C2" w:rsidRPr="003D0B76" w14:paraId="78F8F7E5" w14:textId="77777777" w:rsidTr="00981DF5">
        <w:trPr>
          <w:trHeight w:val="264"/>
        </w:trPr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D331E45" w14:textId="6846B0CF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Không……………2 (&gt;&gt;21)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D09DE" w14:textId="1359193A" w:rsidR="00FB74C2" w:rsidRPr="003D0B76" w:rsidRDefault="00FB74C2" w:rsidP="00F26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(đủ 4 chữ số)</w:t>
            </w:r>
          </w:p>
        </w:tc>
        <w:tc>
          <w:tcPr>
            <w:tcW w:w="2694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106A76" w14:textId="4ED95B4E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Không….....2 (&gt;&gt;21)</w:t>
            </w:r>
          </w:p>
        </w:tc>
        <w:tc>
          <w:tcPr>
            <w:tcW w:w="2409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D0D80E" w14:textId="257E133C" w:rsidR="00FB74C2" w:rsidRPr="003D0B76" w:rsidRDefault="00E72A67" w:rsidP="00FB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</w:t>
            </w:r>
            <w:r w:rsidR="00AB0391" w:rsidRPr="003D0B7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ố người</w:t>
            </w:r>
          </w:p>
        </w:tc>
        <w:tc>
          <w:tcPr>
            <w:tcW w:w="4253" w:type="dxa"/>
            <w:gridSpan w:val="5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6ADA" w14:textId="5CC695A4" w:rsidR="00FB74C2" w:rsidRPr="003D0B76" w:rsidRDefault="00E72A67" w:rsidP="00E7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</w:t>
            </w:r>
            <w:r w:rsidR="00AB0391" w:rsidRPr="003D0B7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ố người</w:t>
            </w:r>
          </w:p>
        </w:tc>
      </w:tr>
      <w:tr w:rsidR="00FB74C2" w:rsidRPr="003D0B76" w14:paraId="33370ADF" w14:textId="77777777" w:rsidTr="00981DF5">
        <w:trPr>
          <w:trHeight w:val="435"/>
        </w:trPr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111E" w14:textId="77777777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82AA" w14:textId="77777777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9AA2" w14:textId="77777777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21C1" w14:textId="77777777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3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A7FA" w14:textId="77777777" w:rsidR="00FB74C2" w:rsidRPr="003D0B76" w:rsidRDefault="00FB74C2" w:rsidP="00FB7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D0B7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</w:tr>
    </w:tbl>
    <w:p w14:paraId="28E8E55F" w14:textId="24CE7346" w:rsidR="00077E92" w:rsidRDefault="00077E92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1F290C97" w14:textId="04D4AD43" w:rsidR="005F5D7C" w:rsidRDefault="005F5D7C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6E07A3DA" w14:textId="3625CB19" w:rsidR="005F5D7C" w:rsidRDefault="005F5D7C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62ED3CF2" w14:textId="77777777" w:rsidR="005F5D7C" w:rsidRDefault="005F5D7C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0C0B0E26" w14:textId="1B748E9E" w:rsidR="0012123D" w:rsidRDefault="0012123D" w:rsidP="0012123D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 w:rsidRPr="005C045A">
        <w:rPr>
          <w:rFonts w:ascii="Arial" w:hAnsi="Arial" w:cs="Arial"/>
          <w:b/>
          <w:bCs/>
          <w:lang w:val="en-US"/>
        </w:rPr>
        <w:lastRenderedPageBreak/>
        <w:t>Mục 6.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5C045A">
        <w:rPr>
          <w:rFonts w:ascii="Arial" w:hAnsi="Arial" w:cs="Arial"/>
          <w:b/>
          <w:bCs/>
          <w:lang w:val="en-US"/>
        </w:rPr>
        <w:t>Giáo dục</w:t>
      </w:r>
      <w:r>
        <w:rPr>
          <w:rFonts w:ascii="Arial" w:hAnsi="Arial" w:cs="Arial"/>
          <w:b/>
          <w:bCs/>
          <w:lang w:val="en-US"/>
        </w:rPr>
        <w:t xml:space="preserve"> (</w:t>
      </w:r>
      <w:r w:rsidR="004B7CEF">
        <w:rPr>
          <w:rFonts w:ascii="Arial" w:hAnsi="Arial" w:cs="Arial"/>
          <w:b/>
          <w:bCs/>
          <w:lang w:val="en-US"/>
        </w:rPr>
        <w:t>tiếp</w:t>
      </w:r>
      <w:r>
        <w:rPr>
          <w:rFonts w:ascii="Arial" w:hAnsi="Arial" w:cs="Arial"/>
          <w:b/>
          <w:bCs/>
          <w:lang w:val="en-US"/>
        </w:rPr>
        <w:t>)</w:t>
      </w:r>
    </w:p>
    <w:tbl>
      <w:tblPr>
        <w:tblW w:w="15310" w:type="dxa"/>
        <w:tblInd w:w="-851" w:type="dxa"/>
        <w:tblLook w:val="04A0" w:firstRow="1" w:lastRow="0" w:firstColumn="1" w:lastColumn="0" w:noHBand="0" w:noVBand="1"/>
      </w:tblPr>
      <w:tblGrid>
        <w:gridCol w:w="1103"/>
        <w:gridCol w:w="1103"/>
        <w:gridCol w:w="849"/>
        <w:gridCol w:w="867"/>
        <w:gridCol w:w="703"/>
        <w:gridCol w:w="272"/>
        <w:gridCol w:w="703"/>
        <w:gridCol w:w="75"/>
        <w:gridCol w:w="198"/>
        <w:gridCol w:w="1478"/>
        <w:gridCol w:w="900"/>
        <w:gridCol w:w="519"/>
        <w:gridCol w:w="1166"/>
        <w:gridCol w:w="1423"/>
        <w:gridCol w:w="841"/>
        <w:gridCol w:w="859"/>
        <w:gridCol w:w="844"/>
        <w:gridCol w:w="804"/>
        <w:gridCol w:w="603"/>
      </w:tblGrid>
      <w:tr w:rsidR="00847655" w:rsidRPr="00CD54C0" w14:paraId="49FB37BB" w14:textId="77777777" w:rsidTr="007D0D52">
        <w:trPr>
          <w:trHeight w:val="559"/>
        </w:trPr>
        <w:tc>
          <w:tcPr>
            <w:tcW w:w="1531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DEAF2" w14:textId="46D62B9A" w:rsidR="00847655" w:rsidRPr="00A826B8" w:rsidRDefault="00847655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Xin ông/bà cho biết một số thông tin về nhà/ nhóm trẻ và trường/ lớp mẫu giáo của xã và thôn/ấp có các hộ gia đình được khảo sát</w:t>
            </w:r>
          </w:p>
        </w:tc>
      </w:tr>
      <w:tr w:rsidR="00114F68" w:rsidRPr="00CD54C0" w14:paraId="69482893" w14:textId="77777777" w:rsidTr="0095179A">
        <w:trPr>
          <w:trHeight w:val="415"/>
        </w:trPr>
        <w:tc>
          <w:tcPr>
            <w:tcW w:w="1531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C65BF" w14:textId="145A8503" w:rsidR="00114F68" w:rsidRPr="00A826B8" w:rsidRDefault="00114F68" w:rsidP="001C02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THÔN/ẤP CÓ CÁC HỘ GIA ĐÌNH ĐƯỢC KHẢO SÁT</w:t>
            </w:r>
          </w:p>
        </w:tc>
      </w:tr>
      <w:tr w:rsidR="00807116" w:rsidRPr="00CD54C0" w14:paraId="757594BF" w14:textId="77777777" w:rsidTr="0095179A">
        <w:trPr>
          <w:trHeight w:val="240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D430" w14:textId="77777777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21. Trong</w:t>
            </w:r>
            <w:r w:rsidR="00ED23E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ED23EE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xã này có</w:t>
            </w:r>
            <w:r w:rsidR="00ED23E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ED23EE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nhà/nhóm</w:t>
            </w:r>
            <w:r w:rsidR="00ED23E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ED23EE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trẻ không?</w:t>
            </w:r>
          </w:p>
          <w:p w14:paraId="3196C30D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A20F401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1722953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0498797" w14:textId="3D3DA866" w:rsidR="00B52ED4" w:rsidRPr="00A826B8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4686" w14:textId="77777777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22. Trong</w:t>
            </w:r>
            <w:r w:rsidR="00C726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C726CA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thôn/ấp này</w:t>
            </w:r>
            <w:r w:rsidR="00C726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C726CA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 nhà/nhóm</w:t>
            </w:r>
            <w:r w:rsidR="00C726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trẻ không</w:t>
            </w:r>
          </w:p>
          <w:p w14:paraId="51EC3C8B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36FD83E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6FE36CD1" w14:textId="6EDB704B" w:rsidR="00B52ED4" w:rsidRPr="00A826B8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68D2" w14:textId="77777777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23. Nhà/</w:t>
            </w:r>
            <w:r w:rsidR="00E95CFE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nhóm trẻ</w:t>
            </w:r>
            <w:r w:rsidR="00E95CF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E95CFE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này có bao</w:t>
            </w:r>
            <w:r w:rsidR="00E95CF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E95CFE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nhiêu cháu?</w:t>
            </w:r>
          </w:p>
          <w:p w14:paraId="1EB09802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2D27A47" w14:textId="4BABF3B1" w:rsidR="00B52ED4" w:rsidRPr="00A826B8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94A9D" w14:textId="6D14DBBE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24. Bình quân 1 cháu phải đóng góp bao</w:t>
            </w:r>
            <w:r w:rsidR="001A3AD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1A3AD2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nhiêu tiền 1 tháng?</w:t>
            </w:r>
          </w:p>
          <w:p w14:paraId="543EE6A8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0AD647A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C152CAD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E3DAEEC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A3C3A09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FA99C14" w14:textId="3F6C566C" w:rsidR="00B52ED4" w:rsidRPr="00A826B8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9BF9" w14:textId="77777777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25. Nhà/nhóm</w:t>
            </w:r>
            <w:r w:rsidR="004102D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4102DD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trẻ tổ chức trông trẻ 2 buổi (sáng</w:t>
            </w:r>
            <w:r w:rsidR="004102D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4102DD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và chiều) hay</w:t>
            </w:r>
            <w:r w:rsidR="004102D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4102DD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một buổi 1 ngày?</w:t>
            </w:r>
          </w:p>
          <w:p w14:paraId="7B73080D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9592CB4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8D5A481" w14:textId="0708D828" w:rsidR="00B52ED4" w:rsidRPr="00A826B8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46544" w14:textId="77777777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26. Trong</w:t>
            </w:r>
            <w:r w:rsidR="00072CD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072CD4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xã này có</w:t>
            </w:r>
            <w:r w:rsidR="00072CD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072CD4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trường/lớp</w:t>
            </w:r>
            <w:r w:rsidR="00072CD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072CD4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mẫu giáo</w:t>
            </w:r>
            <w:r w:rsidR="00072CD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072CD4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không?</w:t>
            </w:r>
          </w:p>
          <w:p w14:paraId="422CC6F1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EE1F39E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3476879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714AF4D" w14:textId="3D4BE2C5" w:rsidR="00B52ED4" w:rsidRPr="00A826B8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2C3E" w14:textId="379300AC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27. Trong</w:t>
            </w:r>
            <w:r w:rsidR="007073C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thôn/ấp này </w:t>
            </w:r>
            <w:r w:rsidR="00276810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</w:t>
            </w:r>
            <w:r w:rsidR="00B52ED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276810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trường/lớp</w:t>
            </w:r>
            <w:r w:rsidR="0027681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276810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mẫu giáo</w:t>
            </w:r>
            <w:r w:rsidR="0027681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276810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không?</w:t>
            </w:r>
          </w:p>
          <w:p w14:paraId="76892335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B28C07E" w14:textId="77777777" w:rsidR="00B52ED4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F95C68F" w14:textId="0618A96F" w:rsidR="00B52ED4" w:rsidRPr="00A826B8" w:rsidRDefault="00B52ED4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EC87" w14:textId="77777777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28. Trường/</w:t>
            </w:r>
            <w:r w:rsidR="008E23C1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lớp mẫu giáo</w:t>
            </w:r>
            <w:r w:rsidR="008E23C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8E23C1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này có bao nhiêu cháu?</w:t>
            </w:r>
          </w:p>
          <w:p w14:paraId="3200DA28" w14:textId="77777777" w:rsidR="00DF1882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610F6A6" w14:textId="77777777" w:rsidR="00DF1882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662FD52" w14:textId="77777777" w:rsidR="00DF1882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6FEF2E85" w14:textId="13D325EF" w:rsidR="00DF1882" w:rsidRPr="00A826B8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41A2" w14:textId="77777777" w:rsid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29. Bình quân 1 cháu phải đóng góp bao</w:t>
            </w:r>
            <w:r w:rsidR="00196D2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196D21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nhiêu tiền 1 tháng?</w:t>
            </w:r>
          </w:p>
          <w:p w14:paraId="152A920C" w14:textId="77777777" w:rsidR="00DF1882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178DD4C" w14:textId="77777777" w:rsidR="00DF1882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AD90E37" w14:textId="77777777" w:rsidR="00DF1882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1D403214" w14:textId="77777777" w:rsidR="00DF1882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0CD9D58" w14:textId="77777777" w:rsidR="00DF1882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5D88499" w14:textId="42CDEB6D" w:rsidR="00DF1882" w:rsidRPr="00A826B8" w:rsidRDefault="00DF1882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3CB29" w14:textId="1338E550" w:rsidR="00A826B8" w:rsidRPr="00A826B8" w:rsidRDefault="00A826B8" w:rsidP="00A826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30. Trường/lớp</w:t>
            </w:r>
            <w:r w:rsidR="00C41F00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mẫu giáo tổ chức</w:t>
            </w:r>
            <w:r w:rsidR="00C41F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</w:t>
            </w:r>
            <w:r w:rsidR="00C41F00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rông trẻ 2 buổi</w:t>
            </w:r>
            <w:r w:rsidR="00AD2346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(sáng</w:t>
            </w:r>
            <w:r w:rsidR="00AD234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AD2346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và chiều) hay</w:t>
            </w:r>
            <w:r w:rsidR="00AD234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AD2346"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một buổi 1 ngày?</w:t>
            </w:r>
          </w:p>
        </w:tc>
      </w:tr>
      <w:tr w:rsidR="0007472C" w:rsidRPr="00CD54C0" w14:paraId="1CDC7A92" w14:textId="77777777" w:rsidTr="0095179A">
        <w:trPr>
          <w:trHeight w:val="254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5908" w14:textId="35A91A80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….1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04952" w14:textId="45FEB0EC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….1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9838" w14:textId="0690039B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767C" w14:textId="0B1ACE6F" w:rsidR="003D2E56" w:rsidRPr="00A826B8" w:rsidRDefault="003D2E56" w:rsidP="00F26E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a. Tiền ăn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(nếu có)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B3A3A" w14:textId="50F2A91B" w:rsidR="003D2E56" w:rsidRPr="00A826B8" w:rsidRDefault="003D2E56" w:rsidP="00F26E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b. Tiền học phí và đóng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trái tuyến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5B256" w14:textId="60847700" w:rsidR="003D2E56" w:rsidRPr="00A826B8" w:rsidRDefault="003D2E56" w:rsidP="00F26E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c. Đóng góp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khác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8354" w14:textId="6237B477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HAI BUỔI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..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6118C" w14:textId="7B525E51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….1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BEE37" w14:textId="7719FF5B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….1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A354" w14:textId="4F86360D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7DD9" w14:textId="33FD6201" w:rsidR="003D2E56" w:rsidRPr="00A826B8" w:rsidRDefault="003D2E56" w:rsidP="00060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a. Tiền ăn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(nếu có)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A761" w14:textId="59FD8965" w:rsidR="003D2E56" w:rsidRPr="00A826B8" w:rsidRDefault="003D2E56" w:rsidP="00060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b. Tiền học phí và đóng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trái tuyến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FAE6" w14:textId="2CDBB2A9" w:rsidR="003D2E56" w:rsidRPr="00A826B8" w:rsidRDefault="003D2E56" w:rsidP="00060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c. Đóng góp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khác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57080B" w14:textId="4D0E925B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HAI BUỔI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..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807116" w:rsidRPr="00CD54C0" w14:paraId="1669BA40" w14:textId="77777777" w:rsidTr="001458C6">
        <w:trPr>
          <w:trHeight w:val="254"/>
        </w:trPr>
        <w:tc>
          <w:tcPr>
            <w:tcW w:w="110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FC78" w14:textId="336A6908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110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61BC" w14:textId="56D63642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307B" w14:textId="143F4368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AA797" w14:textId="21F8B90B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9C1B95" w14:textId="3F2F2CB1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B865" w14:textId="77777777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BCB5" w14:textId="415E8596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MỘT BUỔI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..2</w:t>
            </w:r>
          </w:p>
        </w:tc>
        <w:tc>
          <w:tcPr>
            <w:tcW w:w="1422" w:type="dxa"/>
            <w:gridSpan w:val="2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82034" w14:textId="21F935B3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11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4A6D" w14:textId="3B663195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Không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142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01C7" w14:textId="0AB5CCC8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D0263" w14:textId="3F46DBCF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17AAA" w14:textId="78DFDDA4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FB9869" w14:textId="4703D3C4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12C704" w14:textId="43119DC0" w:rsidR="003D2E56" w:rsidRPr="00A826B8" w:rsidRDefault="003D2E56" w:rsidP="003D2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MỘT BUỔI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..2</w:t>
            </w:r>
          </w:p>
        </w:tc>
      </w:tr>
      <w:tr w:rsidR="0007472C" w:rsidRPr="00CD54C0" w14:paraId="6714A5DC" w14:textId="77777777" w:rsidTr="001458C6">
        <w:trPr>
          <w:trHeight w:val="254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DBE6" w14:textId="1ECABDA4" w:rsidR="00727FD6" w:rsidRPr="00A826B8" w:rsidRDefault="00727FD6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(&gt;&gt;26)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2FEAB" w14:textId="62D9FF0A" w:rsidR="00727FD6" w:rsidRPr="00A826B8" w:rsidRDefault="00727FD6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(&gt;&gt;26)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A032" w14:textId="69E1FF8D" w:rsidR="00727FD6" w:rsidRPr="00A826B8" w:rsidRDefault="00727FD6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</w:t>
            </w: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ố Cháu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E48E0" w14:textId="40C56C54" w:rsidR="00727FD6" w:rsidRPr="00A826B8" w:rsidRDefault="00727FD6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Nghìn đồng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AE8161" w14:textId="67ECE54B" w:rsidR="00727FD6" w:rsidRPr="00A826B8" w:rsidRDefault="00727FD6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Nghìn đồng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84C15" w14:textId="473B4633" w:rsidR="00727FD6" w:rsidRPr="00A826B8" w:rsidRDefault="00727FD6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Nghìn đồng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837E" w14:textId="6E5FFDC2" w:rsidR="00727FD6" w:rsidRPr="00A826B8" w:rsidRDefault="00727FD6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045A6" w14:textId="546A7F92" w:rsidR="00727FD6" w:rsidRPr="00A826B8" w:rsidRDefault="00727FD6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(</w:t>
            </w:r>
            <w:r w:rsidRPr="00A826B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&gt;&gt; 31)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D914" w14:textId="5A88EDC7" w:rsidR="00727FD6" w:rsidRPr="00A826B8" w:rsidRDefault="00727FD6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(</w:t>
            </w:r>
            <w:r w:rsidRPr="00A826B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&gt;&gt; 31)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C423" w14:textId="77777777" w:rsidR="00727FD6" w:rsidRPr="00A826B8" w:rsidRDefault="00727FD6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2D88" w14:textId="5B822073" w:rsidR="00727FD6" w:rsidRPr="00A826B8" w:rsidRDefault="00727FD6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Nghìn đồng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AACD" w14:textId="2A23B671" w:rsidR="00727FD6" w:rsidRPr="00A826B8" w:rsidRDefault="00727FD6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Nghìn đồng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C58BA" w14:textId="77777777" w:rsidR="00727FD6" w:rsidRPr="00A826B8" w:rsidRDefault="00727FD6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Nghìn đồng</w:t>
            </w:r>
          </w:p>
          <w:p w14:paraId="4FB13FA1" w14:textId="77F37015" w:rsidR="00727FD6" w:rsidRPr="00A826B8" w:rsidRDefault="00727FD6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E2F66D" w14:textId="6C39E0CA" w:rsidR="00727FD6" w:rsidRPr="00A826B8" w:rsidRDefault="00727FD6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83F6C" w:rsidRPr="00CD54C0" w14:paraId="0FFE12FB" w14:textId="77777777" w:rsidTr="001458C6">
        <w:trPr>
          <w:trHeight w:val="254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FDB3E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AE544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A3DF1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71108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152883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003CD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EC3FC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9185B1" w14:textId="77777777" w:rsidR="00883F6C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2CDE9" w14:textId="77777777" w:rsidR="00883F6C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2522B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EC06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9890F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9BC6FD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2D96C7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83F6C" w:rsidRPr="00CD54C0" w14:paraId="2913A33B" w14:textId="77777777" w:rsidTr="001458C6">
        <w:trPr>
          <w:trHeight w:val="254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8F767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7ECBA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19242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4BD06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E48138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E2CDF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0D3A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A435FA" w14:textId="77777777" w:rsidR="00883F6C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76B5F" w14:textId="77777777" w:rsidR="00883F6C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EF426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5170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60470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6512DB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91310D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83F6C" w:rsidRPr="00CD54C0" w14:paraId="72F76D47" w14:textId="77777777" w:rsidTr="001458C6">
        <w:trPr>
          <w:trHeight w:val="254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FBFF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07473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041B6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5A61A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021C1E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DA195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CC68A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C98E2D" w14:textId="77777777" w:rsidR="00883F6C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0195C" w14:textId="77777777" w:rsidR="00883F6C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99D10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B59F3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6A674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6C8E8D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A58BF8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83F6C" w:rsidRPr="00CD54C0" w14:paraId="20859853" w14:textId="77777777" w:rsidTr="001458C6">
        <w:trPr>
          <w:trHeight w:val="254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CA46A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5CCA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06289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1019B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A75700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15D9E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1215E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DA06BA" w14:textId="77777777" w:rsidR="00883F6C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0DB32" w14:textId="77777777" w:rsidR="00883F6C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EDE5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45724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FB79B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A35947" w14:textId="77777777" w:rsidR="00883F6C" w:rsidRDefault="00883F6C" w:rsidP="00727F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A4B376" w14:textId="77777777" w:rsidR="00883F6C" w:rsidRPr="00A826B8" w:rsidRDefault="00883F6C" w:rsidP="00727F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52ED4" w:rsidRPr="00CD54C0" w14:paraId="0C617329" w14:textId="77777777" w:rsidTr="001458C6">
        <w:trPr>
          <w:trHeight w:val="226"/>
        </w:trPr>
        <w:tc>
          <w:tcPr>
            <w:tcW w:w="110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E2BE934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0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9E222C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E91A0E3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3D6196D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70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9A5945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5F6A68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70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81F66A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D72A28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791EB6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49C38AE" w14:textId="77777777" w:rsidR="00B6436E" w:rsidRPr="00A826B8" w:rsidRDefault="00B6436E" w:rsidP="00B643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37621F" w14:textId="77777777" w:rsidR="00B6436E" w:rsidRPr="00A826B8" w:rsidRDefault="00B6436E" w:rsidP="00B643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BC2337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9FDAA8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944B87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E22547B" w14:textId="7589394A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60FD5BE" w14:textId="7777777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826B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8879271" w14:textId="394C2447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409F0A4" w14:textId="0371A178" w:rsidR="00B6436E" w:rsidRPr="00A826B8" w:rsidRDefault="00B6436E" w:rsidP="00B643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1FB6E65" w14:textId="77777777" w:rsidR="00A826B8" w:rsidRDefault="00A826B8" w:rsidP="0012123D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7ACAFEAE" w14:textId="77777777" w:rsidR="00BA23EB" w:rsidRDefault="00BA23EB" w:rsidP="0012123D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3C7E7DF8" w14:textId="010FA97D" w:rsidR="0012123D" w:rsidRDefault="0012123D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50E5D1B6" w14:textId="1BAB20E4" w:rsidR="00FD0A12" w:rsidRDefault="00FD0A12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0F198DBE" w14:textId="625F6D5D" w:rsidR="00FD0A12" w:rsidRDefault="00FD0A12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01F38399" w14:textId="760C2CE4" w:rsidR="00FD0A12" w:rsidRDefault="00FD0A12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4C231C64" w14:textId="314513A6" w:rsidR="00FD0A12" w:rsidRDefault="00FD0A12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420F8A84" w14:textId="1A9C78F2" w:rsidR="00844A81" w:rsidRDefault="00844A81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 w:rsidRPr="005C045A">
        <w:rPr>
          <w:rFonts w:ascii="Arial" w:hAnsi="Arial" w:cs="Arial"/>
          <w:b/>
          <w:bCs/>
          <w:lang w:val="en-US"/>
        </w:rPr>
        <w:lastRenderedPageBreak/>
        <w:t>Mục 6.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5C045A">
        <w:rPr>
          <w:rFonts w:ascii="Arial" w:hAnsi="Arial" w:cs="Arial"/>
          <w:b/>
          <w:bCs/>
          <w:lang w:val="en-US"/>
        </w:rPr>
        <w:t>Giáo dục</w:t>
      </w:r>
      <w:r>
        <w:rPr>
          <w:rFonts w:ascii="Arial" w:hAnsi="Arial" w:cs="Arial"/>
          <w:b/>
          <w:bCs/>
          <w:lang w:val="en-US"/>
        </w:rPr>
        <w:t xml:space="preserve"> (hết)</w:t>
      </w:r>
    </w:p>
    <w:tbl>
      <w:tblPr>
        <w:tblpPr w:leftFromText="180" w:rightFromText="180" w:vertAnchor="text" w:tblpX="-856" w:tblpY="1"/>
        <w:tblOverlap w:val="never"/>
        <w:tblW w:w="15363" w:type="dxa"/>
        <w:tblLayout w:type="fixed"/>
        <w:tblLook w:val="04A0" w:firstRow="1" w:lastRow="0" w:firstColumn="1" w:lastColumn="0" w:noHBand="0" w:noVBand="1"/>
      </w:tblPr>
      <w:tblGrid>
        <w:gridCol w:w="3545"/>
        <w:gridCol w:w="2120"/>
        <w:gridCol w:w="2981"/>
        <w:gridCol w:w="563"/>
        <w:gridCol w:w="2378"/>
        <w:gridCol w:w="236"/>
        <w:gridCol w:w="3115"/>
        <w:gridCol w:w="425"/>
      </w:tblGrid>
      <w:tr w:rsidR="007617F0" w:rsidRPr="006A0AE0" w14:paraId="56C255C8" w14:textId="77777777" w:rsidTr="006B18E0">
        <w:trPr>
          <w:trHeight w:val="1120"/>
        </w:trPr>
        <w:tc>
          <w:tcPr>
            <w:tcW w:w="354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08D6C" w14:textId="51E3A284" w:rsidR="007617F0" w:rsidRPr="006A0AE0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</w:t>
            </w:r>
            <w:r w:rsidRPr="004B212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oại trường</w:t>
            </w:r>
          </w:p>
          <w:p w14:paraId="0339A6A4" w14:textId="24DE87C8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55BA944E" w14:textId="080BD7BB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71D84D0D" w14:textId="495FCCC4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1210DEF7" w14:textId="7B3F5F01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2C466B4B" w14:textId="492CA778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248EF39D" w14:textId="5121750B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1B249FEF" w14:textId="0B9407A8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67185BC1" w14:textId="48F677A5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2C84E357" w14:textId="3258D6F3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01124D7C" w14:textId="153AF23C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36334F76" w14:textId="116BA5FE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697C2B4C" w14:textId="69CBAB9B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5B95E836" w14:textId="45834B33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20FA4526" w14:textId="58E8C0F6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7022A4A9" w14:textId="743F8A9C" w:rsidR="007617F0" w:rsidRPr="004B2122" w:rsidRDefault="007617F0" w:rsidP="007617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28032" w14:textId="1299EDC5" w:rsidR="007617F0" w:rsidRPr="006A0AE0" w:rsidRDefault="007617F0" w:rsidP="00473B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31. X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ã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này c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c</w:t>
            </w:r>
            <w:ins w:id="1263" w:author="Đặng Thị Mai Vân" w:date="2022-01-20T11:34:00Z">
              <w:r w:rsidR="00FB1BE3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ác</w:t>
              </w:r>
            </w:ins>
            <w:del w:id="1264" w:author="Đặng Thị Mai Vân" w:date="2022-01-20T11:34:00Z">
              <w:r w:rsidRPr="004B2122" w:rsidDel="00FB1BE3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ỏc</w:delText>
              </w:r>
            </w:del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loại trường [...] kh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ô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ng?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C13E2DF" w14:textId="13154CDD" w:rsidR="007617F0" w:rsidRPr="004B2122" w:rsidRDefault="007617F0" w:rsidP="00473B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ĐTV KIỂM TRA CÁC CÂU TỪ 1 ĐẾN 6, CÂU 21 &amp; 26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F279" w14:textId="77777777" w:rsidR="007617F0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32. Nguồn nước chính được sử dụng trong trường [...] là gì?</w:t>
            </w:r>
          </w:p>
          <w:p w14:paraId="45E5A22D" w14:textId="77777777" w:rsidR="00FA00DC" w:rsidRDefault="00FA00DC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1FE5216A" w14:textId="77777777" w:rsidR="00FA00DC" w:rsidRDefault="00FA00DC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21F39267" w14:textId="158B666D" w:rsidR="00FA00DC" w:rsidRPr="004B2122" w:rsidRDefault="00FA00DC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59763" w14:textId="77777777" w:rsidR="007617F0" w:rsidRPr="006A0AE0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33. Nhà trường có dùng hệ thống lọc hoặc hoá chất sát trùng trước khi sử dụng không?</w:t>
            </w:r>
          </w:p>
          <w:p w14:paraId="53145B40" w14:textId="6513BC8F" w:rsidR="007617F0" w:rsidRPr="004B2122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CB2AE" w14:textId="77777777" w:rsidR="007617F0" w:rsidRPr="006A0AE0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34. Loại hố xí/ nhà tiêu nào được sử dụng trong trường [...] của xã?</w:t>
            </w:r>
          </w:p>
          <w:p w14:paraId="5184F4EC" w14:textId="74B4D56D" w:rsidR="007617F0" w:rsidRPr="006A0AE0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  <w:p w14:paraId="578406ED" w14:textId="7F0A845E" w:rsidR="007617F0" w:rsidRPr="006A0AE0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  <w:p w14:paraId="44AA5D19" w14:textId="1B9FAB86" w:rsidR="007617F0" w:rsidRPr="004B2122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617F0" w:rsidRPr="006A0AE0" w14:paraId="33EB470E" w14:textId="77777777" w:rsidTr="006B18E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937B4" w14:textId="1C3047A8" w:rsidR="007617F0" w:rsidRPr="004B2122" w:rsidRDefault="007617F0" w:rsidP="00D970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9AA1DF" w14:textId="4EC489A9" w:rsidR="007617F0" w:rsidRPr="004B2122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</w:t>
            </w:r>
            <w:r w:rsidR="00620F1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.................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CBAA" w14:textId="030B57C5" w:rsidR="007617F0" w:rsidRPr="004B2122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máy vào nhà…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……………..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228EE" w14:textId="77777777" w:rsidR="007617F0" w:rsidRPr="004B2122" w:rsidRDefault="007617F0" w:rsidP="00223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E5F6C" w14:textId="2164D19B" w:rsidR="007617F0" w:rsidRPr="004B2122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CÓ...................................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F7D04" w14:textId="0410EF6B" w:rsidR="007617F0" w:rsidRPr="004B2122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8360B" w14:textId="7CB19CD2" w:rsidR="007617F0" w:rsidRPr="004B2122" w:rsidRDefault="007617F0" w:rsidP="00473B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TỰ HOẠI, THẤM DỘI NƯỚC</w:t>
            </w:r>
            <w:r w:rsidR="0007507C"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XẢ RA HỆ THỐNG CỐNG</w:t>
            </w:r>
            <w:r w:rsidR="0007507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F382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2412B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</w:t>
            </w:r>
            <w:r w:rsidR="0092160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……..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0E66" w14:textId="09451033" w:rsidR="007617F0" w:rsidRPr="004B2122" w:rsidRDefault="00223400" w:rsidP="00913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A868C1" w:rsidRPr="006A0AE0" w14:paraId="2780C86E" w14:textId="77777777" w:rsidTr="006B18E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C7703" w14:textId="20E6F709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E7666" w14:textId="501E3135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hông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...................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E566" w14:textId="7260A861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máy vào sân…….……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3253" w14:textId="77777777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D2DCF" w14:textId="1C418ABC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..........................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32BFA" w14:textId="0CE888E4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A273" w14:textId="4D573FD2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XẢ RA BỂ TỰ HOẠI…………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1A53" w14:textId="48607B96" w:rsidR="00A868C1" w:rsidRPr="004B2122" w:rsidRDefault="002E5E2E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A868C1" w:rsidRPr="006A0AE0" w14:paraId="4A0CB8F0" w14:textId="77777777" w:rsidTr="006B18E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D5728" w14:textId="2E98E890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655939" w14:textId="77777777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A251" w14:textId="22C756D1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máy vào các khu lân cận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E9A0" w14:textId="77777777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D1C7B" w14:textId="138842FB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ÁP DỤNG..........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A519C" w14:textId="11814BB1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3302A" w14:textId="6E2435E5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XẢ RA HỐ CHỨA PHÂN………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7E65" w14:textId="09586128" w:rsidR="00A868C1" w:rsidRPr="004B2122" w:rsidRDefault="002E5E2E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A868C1" w:rsidRPr="006A0AE0" w14:paraId="0EEA709D" w14:textId="77777777" w:rsidTr="006B18E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ABFA7" w14:textId="4E276912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572E4D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2880" w14:textId="26A4AEE9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máy công cộng…………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678E3" w14:textId="77777777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DA467" w14:textId="0F90CC89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BIẾT..................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8F5D6" w14:textId="13B98AF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9ABD4" w14:textId="69ECA5B8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XẢ RA HỆ THỐNG NƯỚC LỘ THIÊN…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1E065" w14:textId="2E335B28" w:rsidR="00A868C1" w:rsidRPr="004B2122" w:rsidRDefault="002E5E2E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</w:tr>
      <w:tr w:rsidR="00A868C1" w:rsidRPr="006A0AE0" w14:paraId="05192F06" w14:textId="77777777" w:rsidTr="006B18E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6765B" w14:textId="2624CB1C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074099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089F" w14:textId="730049FE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iếng khoan ……………………..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89D5" w14:textId="77777777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620C408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0D27A5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D478" w14:textId="1E0131A4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BIẾT XẢ RA ĐÂU……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C368" w14:textId="4FB65984" w:rsidR="00A868C1" w:rsidRPr="004B2122" w:rsidRDefault="002E5E2E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A868C1" w:rsidRPr="006A0AE0" w14:paraId="733F2959" w14:textId="77777777" w:rsidTr="006B18E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D1728" w14:textId="2C2CEFB5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FE24D5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727D" w14:textId="23527088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iếng đ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ào được bảo vệ………….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0A43" w14:textId="0FF95A9A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EE7040E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9345A8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38D2C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HỐ XÍ Đ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À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O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CẢI TIẾN CÓ ỐNG </w:t>
            </w:r>
          </w:p>
          <w:p w14:paraId="4D40AE80" w14:textId="021BB99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THÔNG HƠI…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34C33" w14:textId="69E6BCC4" w:rsidR="00A868C1" w:rsidRPr="004B2122" w:rsidRDefault="002E5E2E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</w:tr>
      <w:tr w:rsidR="00A868C1" w:rsidRPr="006A0AE0" w14:paraId="6D5D6721" w14:textId="77777777" w:rsidTr="006B18E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C60F7" w14:textId="71DF2DB1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2097BC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BD05" w14:textId="7D972276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iếng đào 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không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được bảo vệ …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4BB9" w14:textId="0E27FE30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94BF78D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64B16B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62283" w14:textId="22254B2E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HỐ XÍ ĐÀO CÓ BỆ NGỒI…….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D9C6" w14:textId="02CD91C8" w:rsidR="00A868C1" w:rsidRPr="004B2122" w:rsidRDefault="002E5E2E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A868C1" w:rsidRPr="006A0AE0" w14:paraId="4644D419" w14:textId="77777777" w:rsidTr="00212FE5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18295" w14:textId="0E1D9544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7B7AC7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1E64E" w14:textId="3C00FA7B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suối/khe/mó được bảo vệ…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1927" w14:textId="0A6AAD7A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A9C21C9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C8EF1E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3C872" w14:textId="21D071CA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HỐ XÍ ĐÀO KHÔNG CÓ BỆ NGỒI/LỘ THIÊN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……………….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DB6A5" w14:textId="7568E0B4" w:rsidR="00A868C1" w:rsidRPr="004B2122" w:rsidRDefault="002E5E2E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</w:tr>
      <w:tr w:rsidR="00A868C1" w:rsidRPr="006A0AE0" w14:paraId="3948A1B5" w14:textId="77777777" w:rsidTr="0048251F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91CB4" w14:textId="587EBFD4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0EDB44" w14:textId="0A8219AC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1F88" w14:textId="6C1F0B83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ước suối/khe/mó 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không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được bảo vệ…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9ADF" w14:textId="12D89463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FE4BD88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47B557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C5A25" w14:textId="60640D81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HỐ XÍ Ủ PHÂN TRỘN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AEBE6" w14:textId="43C0ADF7" w:rsidR="00A868C1" w:rsidRPr="004B2122" w:rsidRDefault="002E5E2E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</w:tr>
      <w:tr w:rsidR="00A868C1" w:rsidRPr="006A0AE0" w14:paraId="6BA43EC3" w14:textId="77777777" w:rsidTr="00A868C1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38A9B" w14:textId="7FFE416A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392DD4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0FD5" w14:textId="49FF8CD0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mưa…………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34D8" w14:textId="2F7B4E98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26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6BC3" w14:textId="4DF0619E" w:rsidR="00A868C1" w:rsidRPr="004B2122" w:rsidRDefault="00A868C1" w:rsidP="00A868C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6E0D0" w14:textId="666248DA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THÙNG/ BỒ/ CHẬU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B5E0F" w14:textId="6540310A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="002E5E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A868C1" w:rsidRPr="006A0AE0" w14:paraId="18DA618B" w14:textId="77777777" w:rsidTr="00A868C1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FAD1" w14:textId="3A387A51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BEF67F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466B" w14:textId="0D0DA70A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mua từ xe  xìtéc chở nước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1605E" w14:textId="43B72756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6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9BD00" w14:textId="6AC13536" w:rsidR="00A868C1" w:rsidRPr="004B2122" w:rsidRDefault="00A868C1" w:rsidP="00A868C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6AB4C" w14:textId="6BB66F15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CÂU CÁ…………………………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64538" w14:textId="07F889C4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="002E5E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A868C1" w:rsidRPr="006A0AE0" w14:paraId="0FC9B8C2" w14:textId="77777777" w:rsidTr="0054341A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6C2FE" w14:textId="42127A83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134133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FA78" w14:textId="0D5548CD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ước 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mua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từ 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xe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chở nước thô 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ơ/ thùng xô…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CF99" w14:textId="41245E65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B3C1" w14:textId="10DD26F4" w:rsidR="00A868C1" w:rsidRPr="004B2122" w:rsidRDefault="00A868C1" w:rsidP="00A868C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7EC35" w14:textId="0C95306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CÓ HỐ XÍ……………..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8526" w14:textId="2BFCDB8F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="002E5E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A868C1" w:rsidRPr="006A0AE0" w14:paraId="0B64BF3B" w14:textId="77777777" w:rsidTr="00C91547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379CC" w14:textId="59D3F15D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B461B3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DAA8" w14:textId="017545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bề mặt (sông, suối, đập, hồ, ao, kênh..)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3593" w14:textId="3E035D6E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1A3C6" w14:textId="27166DB6" w:rsidR="00A868C1" w:rsidRPr="004B2122" w:rsidRDefault="00A868C1" w:rsidP="00A868C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47185" w14:textId="66927375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KHÁC (GHI RÕ_____________)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DF93" w14:textId="293D569C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="002E5E2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A868C1" w:rsidRPr="006A0AE0" w14:paraId="726432D2" w14:textId="77777777" w:rsidTr="00D1362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F3190" w14:textId="78332363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4D5CA6" w14:textId="72CF3CCC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FF2F" w14:textId="5C778935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đóng chai, bình……………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6E5D" w14:textId="5EB010CA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F8E3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DE08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F818A" w14:textId="4042A828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796E" w14:textId="27E2BB92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047747B1" w14:textId="77777777" w:rsidTr="00D1362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B43F8" w14:textId="33C7DFF4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5877" w14:textId="135C613D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D78C3" w14:textId="3EA73815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Nguồn nước khác (Ghi rõ____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__</w:t>
            </w:r>
            <w:r w:rsidRPr="006A0AE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BF22" w14:textId="276B6C98" w:rsidR="00A868C1" w:rsidRPr="004B2122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F1A5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085A" w14:textId="77777777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09198D" w14:textId="6C65D31E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5FD68" w14:textId="00984398" w:rsidR="00A868C1" w:rsidRPr="004B2122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61B995F3" w14:textId="77777777" w:rsidTr="00D13620">
        <w:trPr>
          <w:trHeight w:val="209"/>
        </w:trPr>
        <w:tc>
          <w:tcPr>
            <w:tcW w:w="3545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65C2F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41B4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46CEE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3DECB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70729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A7B93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37B69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25025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40E7829F" w14:textId="77777777" w:rsidTr="00D13620">
        <w:trPr>
          <w:trHeight w:val="20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D88CB" w14:textId="0429BB7F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Mầm non/mẫu giáo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D30D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E6493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46D9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BDECE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F54F0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2DA3555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D5EC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775AC86A" w14:textId="77777777" w:rsidTr="00D13620">
        <w:trPr>
          <w:trHeight w:val="20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84510" w14:textId="5B3983CD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Tiểu học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5D04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3301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6AF5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BF852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227EC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002632D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37209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4F292AF5" w14:textId="77777777" w:rsidTr="00D13620">
        <w:trPr>
          <w:trHeight w:val="20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79F52" w14:textId="1A0B59EA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THCS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7D1A5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2A45F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AD0C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38BB6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3A399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47826A9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FE176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45E27AA9" w14:textId="77777777" w:rsidTr="00D13620">
        <w:trPr>
          <w:trHeight w:val="20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891FA" w14:textId="727FE04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Phổ thông cơ sở (cấp I+II)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0BE6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6357F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F12CB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0BE6D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63CC8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F268EB0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BB19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00C08998" w14:textId="77777777" w:rsidTr="00D13620">
        <w:trPr>
          <w:trHeight w:val="20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2371A" w14:textId="695AD792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THPT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AF31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5E754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87D86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448C2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81477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8B5F8D7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82140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3597E816" w14:textId="77777777" w:rsidTr="00D13620">
        <w:trPr>
          <w:trHeight w:val="209"/>
        </w:trPr>
        <w:tc>
          <w:tcPr>
            <w:tcW w:w="354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174664" w14:textId="77BF8015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Trung học (cấp II+III)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430C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BCD93C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69D46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2C7566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0A445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7CAB937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05E21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68C1" w:rsidRPr="006A0AE0" w14:paraId="1281F639" w14:textId="77777777" w:rsidTr="00D13620">
        <w:trPr>
          <w:trHeight w:val="209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6EE712" w14:textId="72004414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Phổ thông (cấp I+II+III)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9F8A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2C5098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C9A6E" w14:textId="77777777" w:rsidR="00A868C1" w:rsidRPr="006A0AE0" w:rsidRDefault="00A868C1" w:rsidP="00A86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5D452E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B9AC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66CBA8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FD382" w14:textId="77777777" w:rsidR="00A868C1" w:rsidRPr="006A0AE0" w:rsidRDefault="00A868C1" w:rsidP="00A86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309AD5FB" w14:textId="7961D098" w:rsidR="00FD0A12" w:rsidRDefault="00CC0ED2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textWrapping" w:clear="all"/>
      </w:r>
    </w:p>
    <w:p w14:paraId="06E7385B" w14:textId="0D3897FD" w:rsidR="00AC094A" w:rsidRDefault="00AC094A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4F2B6BF2" w14:textId="762FE7D3" w:rsidR="00175030" w:rsidRDefault="00175030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560B7FC1" w14:textId="53CE981A" w:rsidR="00175030" w:rsidRDefault="00175030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37ADF962" w14:textId="77777777" w:rsidR="000B5C48" w:rsidRDefault="000B5C48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58DCA046" w14:textId="6E1E08E8" w:rsidR="00175030" w:rsidRDefault="00175030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M</w:t>
      </w:r>
      <w:r w:rsidRPr="00175030">
        <w:rPr>
          <w:rFonts w:ascii="Arial" w:hAnsi="Arial" w:cs="Arial"/>
          <w:b/>
          <w:bCs/>
          <w:lang w:val="en-US"/>
        </w:rPr>
        <w:t>ục 7. Y tế</w:t>
      </w:r>
      <w:r w:rsidR="00D63791">
        <w:rPr>
          <w:rFonts w:ascii="Arial" w:hAnsi="Arial" w:cs="Arial"/>
          <w:b/>
          <w:bCs/>
          <w:lang w:val="en-US"/>
        </w:rPr>
        <w:t xml:space="preserve"> </w:t>
      </w:r>
      <w:del w:id="1265" w:author="Đặng Thị Mai Vân" w:date="2022-01-20T11:35:00Z">
        <w:r w:rsidR="00D63791" w:rsidDel="006542EA">
          <w:rPr>
            <w:rFonts w:ascii="Arial" w:hAnsi="Arial" w:cs="Arial"/>
            <w:b/>
            <w:bCs/>
            <w:lang w:val="en-US"/>
          </w:rPr>
          <w:delText>(tiếp)</w:delText>
        </w:r>
      </w:del>
    </w:p>
    <w:tbl>
      <w:tblPr>
        <w:tblW w:w="1540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22"/>
        <w:gridCol w:w="558"/>
        <w:gridCol w:w="889"/>
        <w:gridCol w:w="1960"/>
        <w:gridCol w:w="696"/>
        <w:gridCol w:w="1207"/>
        <w:gridCol w:w="963"/>
        <w:gridCol w:w="959"/>
        <w:gridCol w:w="332"/>
        <w:gridCol w:w="1259"/>
        <w:gridCol w:w="1418"/>
        <w:gridCol w:w="822"/>
        <w:gridCol w:w="318"/>
        <w:gridCol w:w="2693"/>
        <w:gridCol w:w="508"/>
      </w:tblGrid>
      <w:tr w:rsidR="00771848" w:rsidRPr="00B041F1" w14:paraId="26498D21" w14:textId="77777777" w:rsidTr="00DE3398">
        <w:trPr>
          <w:trHeight w:val="246"/>
        </w:trPr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0BF72" w14:textId="47417E6D" w:rsidR="002C0656" w:rsidRPr="002C0656" w:rsidRDefault="002C0656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1. Những bệnh tật đáng quan tâm</w:t>
            </w:r>
            <w:r w:rsidR="009A0989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A0989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đối với y tế của xã này trong 12 tháng</w:t>
            </w:r>
            <w:r w:rsidR="009A0989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A0989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qua là bệnh gì?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D4A2A" w14:textId="67FBB5C2" w:rsidR="002C0656" w:rsidRPr="002C0656" w:rsidRDefault="002C0656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2. Trong 12 tháng</w:t>
            </w:r>
            <w:r w:rsidR="006E3426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6E3426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qua, có người nào</w:t>
            </w:r>
            <w:r w:rsidR="006E3426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6E3426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trong xã có nhu</w:t>
            </w:r>
            <w:r w:rsidR="006E3426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6E3426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cầu khám chữa</w:t>
            </w:r>
            <w:r w:rsidR="006E3426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6E3426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bệnh nhưng không</w:t>
            </w:r>
            <w:r w:rsidR="006E3426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6E3426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sử dụng dịch vụ của</w:t>
            </w:r>
            <w:r w:rsidR="006E3426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6E3426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trạm y tế xã không?</w:t>
            </w:r>
          </w:p>
        </w:tc>
        <w:tc>
          <w:tcPr>
            <w:tcW w:w="3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E46C0" w14:textId="77777777" w:rsidR="002C0656" w:rsidRDefault="002C0656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3. Vì những lý do gì mà những người này</w:t>
            </w:r>
            <w:r w:rsidR="00E02319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F0110A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</w:t>
            </w:r>
            <w:r w:rsidR="00E02319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hông đến trạm y tế xã?</w:t>
            </w:r>
          </w:p>
          <w:p w14:paraId="630B1CFC" w14:textId="77777777" w:rsidR="00C11AFA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5E032C2D" w14:textId="77777777" w:rsidR="00C11AFA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4762E741" w14:textId="3C63DC32" w:rsidR="00C11AFA" w:rsidRPr="002C0656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1256D" w14:textId="77777777" w:rsidR="002C0656" w:rsidRDefault="002C0656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4. Những khó khăn chủ yếu của trạm y tế xã</w:t>
            </w:r>
            <w:r w:rsidR="00CD660C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này hiện nay là gì?</w:t>
            </w:r>
          </w:p>
          <w:p w14:paraId="0E2FB32D" w14:textId="77777777" w:rsidR="00C11AFA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3E23CB3A" w14:textId="77777777" w:rsidR="00C11AFA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384E72B8" w14:textId="56F989AE" w:rsidR="00C11AFA" w:rsidRPr="002C0656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ED58" w14:textId="77777777" w:rsidR="002C0656" w:rsidRDefault="002C0656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5. Phần lớn phụ nữ</w:t>
            </w:r>
            <w:r w:rsidR="009200F0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200F0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trong xã này sinh</w:t>
            </w:r>
            <w:r w:rsidR="009200F0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200F0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con tại nhà hay tại</w:t>
            </w:r>
            <w:r w:rsidR="009200F0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200F0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cơ sở y tế nào?</w:t>
            </w:r>
          </w:p>
          <w:p w14:paraId="6B597229" w14:textId="77777777" w:rsidR="00C11AFA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29437FB1" w14:textId="77777777" w:rsidR="00C11AFA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3493D470" w14:textId="617D917E" w:rsidR="00C11AFA" w:rsidRPr="002C0656" w:rsidRDefault="00C11AFA" w:rsidP="002C0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107B8F" w:rsidRPr="00B041F1" w14:paraId="0ED41158" w14:textId="77777777" w:rsidTr="00DE3398">
        <w:trPr>
          <w:trHeight w:val="246"/>
        </w:trPr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E68E" w14:textId="0952AE80" w:rsidR="00107B8F" w:rsidRPr="002C0656" w:rsidRDefault="00107B8F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378FA" w14:textId="2A8D1D61" w:rsidR="00107B8F" w:rsidRPr="00B041F1" w:rsidRDefault="00107B8F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Có…………………..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014BEF0" w14:textId="4AFD032C" w:rsidR="00107B8F" w:rsidRPr="002C0656" w:rsidRDefault="00107B8F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4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7E7B" w14:textId="77777777" w:rsidR="00107B8F" w:rsidRPr="002C0656" w:rsidRDefault="00107B8F" w:rsidP="009B3F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11128" w14:textId="1103C126" w:rsidR="00107B8F" w:rsidRPr="002C0656" w:rsidRDefault="00107B8F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THIẾU PHƯƠNG TIỆN.........................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0992" w14:textId="65BA7692" w:rsidR="00107B8F" w:rsidRPr="002C0656" w:rsidRDefault="00107B8F" w:rsidP="0006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B18B27D" w14:textId="63B32A33" w:rsidR="00107B8F" w:rsidRPr="00B041F1" w:rsidRDefault="00107B8F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TẠI NHÀ........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467D7F1" w14:textId="311751CD" w:rsidR="00107B8F" w:rsidRPr="002C0656" w:rsidRDefault="00107B8F" w:rsidP="00946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921CD4" w:rsidRPr="00B041F1" w14:paraId="414EA7DC" w14:textId="77777777" w:rsidTr="004565CE">
        <w:trPr>
          <w:trHeight w:val="260"/>
        </w:trPr>
        <w:tc>
          <w:tcPr>
            <w:tcW w:w="13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19CF" w14:textId="2DD3BCD9" w:rsidR="009B3F3E" w:rsidRPr="002C0656" w:rsidRDefault="009B3F3E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06EC" w14:textId="77777777" w:rsidR="009B3F3E" w:rsidRPr="002C0656" w:rsidRDefault="009B3F3E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24C5" w14:textId="427E920F" w:rsidR="009B3F3E" w:rsidRPr="00B041F1" w:rsidRDefault="009B3F3E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Không………………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8EF54C9" w14:textId="17F3D61A" w:rsidR="009B3F3E" w:rsidRPr="002C0656" w:rsidRDefault="009B3F3E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 &gt;&gt;4</w:t>
            </w:r>
          </w:p>
        </w:tc>
        <w:tc>
          <w:tcPr>
            <w:tcW w:w="3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A70C" w14:textId="704F42AF" w:rsidR="009B3F3E" w:rsidRPr="002C0656" w:rsidRDefault="009B3F3E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 phí dịch vụ quá cao..................</w:t>
            </w:r>
            <w:r w:rsidR="00474B7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2CEF" w14:textId="77777777" w:rsidR="009B3F3E" w:rsidRPr="002C0656" w:rsidRDefault="009B3F3E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0789" w14:textId="6D2AA084" w:rsidR="009B3F3E" w:rsidRPr="002C0656" w:rsidRDefault="009B3F3E" w:rsidP="009B3F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THIẾU THUỐC.....................................</w:t>
            </w: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CF9D" w14:textId="3D63B0C8" w:rsidR="009B3F3E" w:rsidRPr="002C0656" w:rsidRDefault="009B3F3E" w:rsidP="0006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3CC388" w14:textId="4EA191F0" w:rsidR="009B3F3E" w:rsidRPr="00B041F1" w:rsidRDefault="009B3F3E" w:rsidP="009B3F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BỆNH VIỆN/</w:t>
            </w:r>
            <w:r w:rsidR="001C752E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TRẠM Y T</w:t>
            </w:r>
            <w:r w:rsidR="00BC3DC9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Ế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BC78BE5" w14:textId="6015C4C0" w:rsidR="009B3F3E" w:rsidRPr="002C0656" w:rsidRDefault="0019658F" w:rsidP="00946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A11933" w:rsidRPr="00B041F1" w14:paraId="648D1A75" w14:textId="77777777" w:rsidTr="004565CE">
        <w:trPr>
          <w:trHeight w:val="246"/>
        </w:trPr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6A55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F654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B7E1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2400" w14:textId="582660A4" w:rsidR="0019658F" w:rsidRPr="00B041F1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có trạm y tế…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CBDFCFE" w14:textId="44786134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  <w:r w:rsidR="0029211A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&gt;&gt;5</w:t>
            </w:r>
          </w:p>
        </w:tc>
        <w:tc>
          <w:tcPr>
            <w:tcW w:w="3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7655" w14:textId="3B4CE204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ơ sở y tế không bảo đảm vệ sinh...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A7D2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5760" w14:textId="4B048AB9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THIẾU CÁN BỘ Y TẾ...........................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B2C7" w14:textId="0B46DCB4" w:rsidR="0019658F" w:rsidRPr="002C0656" w:rsidRDefault="00572470" w:rsidP="0006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9212878" w14:textId="2DBC4070" w:rsidR="0019658F" w:rsidRPr="00B041F1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NƠI KHÁC</w:t>
            </w:r>
            <w:r w:rsidR="00D06E05"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D06E05"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(GHI RÕ______)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34D38E9" w14:textId="6F64EBBE" w:rsidR="0019658F" w:rsidRPr="002C0656" w:rsidRDefault="0019658F" w:rsidP="00946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B041F1" w:rsidRPr="00B041F1" w14:paraId="30BF7D77" w14:textId="77777777" w:rsidTr="004565CE">
        <w:trPr>
          <w:trHeight w:val="246"/>
        </w:trPr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F637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4B30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348B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BCF9" w14:textId="7F79749A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6C68" w14:textId="0574FE48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hiếu cán bộ y tế............................</w:t>
            </w:r>
            <w:r w:rsidR="00474B7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A45A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F0FB" w14:textId="18A0CF6D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KHẢ NĂNG ĐÁP ỨNG DỊCH VỤ Y TẾ THẤP....</w:t>
            </w: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</w:t>
            </w:r>
            <w:r w:rsidR="00D52E9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..............................................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9053" w14:textId="2D78F997" w:rsidR="0019658F" w:rsidRPr="002C0656" w:rsidRDefault="0019658F" w:rsidP="0006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76A09" w14:textId="04B38254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BD538" w14:textId="082EC11F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D02C94" w:rsidRPr="00B041F1" w14:paraId="0B5E4B4C" w14:textId="77777777" w:rsidTr="004565CE">
        <w:trPr>
          <w:trHeight w:val="246"/>
        </w:trPr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19F1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18FA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1447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6992C" w14:textId="0FCD77A8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FB5D" w14:textId="4BA55B95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án bộ y tế không đủ trình độ..........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D21C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42F2" w14:textId="77777777" w:rsidR="004A0B0B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KHÔNG CÓ ĐIỀU KIỆN NÂNG CAO </w:t>
            </w:r>
          </w:p>
          <w:p w14:paraId="2F526646" w14:textId="2C987D79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TRÌNH ĐỘ</w:t>
            </w:r>
            <w:r w:rsidR="00D52E9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……………………………….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46B4" w14:textId="0889E421" w:rsidR="0019658F" w:rsidRPr="002C0656" w:rsidRDefault="0019658F" w:rsidP="0006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0E80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3DA8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02C94" w:rsidRPr="00B041F1" w14:paraId="5C2F4AFF" w14:textId="77777777" w:rsidTr="004565CE">
        <w:trPr>
          <w:trHeight w:val="246"/>
        </w:trPr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605A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C29F3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0D2B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005D0" w14:textId="02270AA1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9D8E" w14:textId="11F56A04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huốc, trang thiết bị không tốt/</w:t>
            </w:r>
            <w:r w:rsidR="00AB0CCD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có sẵn……………………..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258E" w14:textId="594411C7" w:rsidR="0019658F" w:rsidRPr="002C0656" w:rsidRDefault="00A47793" w:rsidP="001965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91AE" w14:textId="6479725A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CHUYÊN MÔN NGHIỆP VỤ ...............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7291" w14:textId="2C0DE25F" w:rsidR="0019658F" w:rsidRPr="002C0656" w:rsidRDefault="0019658F" w:rsidP="000612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DA8C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1DB4" w14:textId="77777777" w:rsidR="0019658F" w:rsidRPr="002C0656" w:rsidRDefault="0019658F" w:rsidP="00196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110C3C" w:rsidRPr="00B041F1" w14:paraId="5F3977AE" w14:textId="77777777" w:rsidTr="004565CE">
        <w:trPr>
          <w:trHeight w:val="246"/>
        </w:trPr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F2DA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6359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121D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D900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8F39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365B" w14:textId="4A75E09A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ịch vụ tư thuận tiện hơn................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00D3" w14:textId="6C8BE493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E683C" w14:textId="63FAE133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CƠ SỞ Y TẾ KHÔNG ĐẢM BẢO VỆ SINH...........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.............................................</w:t>
            </w:r>
          </w:p>
        </w:tc>
        <w:tc>
          <w:tcPr>
            <w:tcW w:w="3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9302" w14:textId="6A46E8C9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A7AE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883E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110C3C" w:rsidRPr="00B041F1" w14:paraId="773A8839" w14:textId="77777777" w:rsidTr="00110C3C">
        <w:trPr>
          <w:trHeight w:val="246"/>
        </w:trPr>
        <w:tc>
          <w:tcPr>
            <w:tcW w:w="226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5247" w14:textId="77777777" w:rsidR="00110C3C" w:rsidRPr="00B041F1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  <w:p w14:paraId="26562974" w14:textId="6242A964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ã bệnh </w:t>
            </w: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(liệt kê theo thứ tự quan trọng)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1FC8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10ED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F22B3" w14:textId="11FA6444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ịch vụ khác của nhà nước tốt hơn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……………………………………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292F543" w14:textId="2437CB4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499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CC2AB8" w14:textId="15471B9C" w:rsidR="00110C3C" w:rsidRPr="00B041F1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KHÁC (GHI RÕ________________</w:t>
            </w: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___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31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D7C2B7" w14:textId="3D5D4967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5A2E0" w14:textId="798EADF5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62E4A" w14:textId="40723CAE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110C3C" w:rsidRPr="00B041F1" w14:paraId="1199ED0C" w14:textId="77777777" w:rsidTr="00110C3C">
        <w:trPr>
          <w:trHeight w:val="246"/>
        </w:trPr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ED84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AFB3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628F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ADD99" w14:textId="48FBB764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3DB4D" w14:textId="58B59400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0CC9A" w14:textId="245A2774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Trạm y tế xã quá xa.........................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5F4B0" w14:textId="4A9FA8CD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8DC22" w14:textId="4E5276CC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AFD0" w14:textId="3ED5BADA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27F86" w14:textId="3680396A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32406" w14:textId="71B48C88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110C3C" w:rsidRPr="00B041F1" w14:paraId="4AE9E0ED" w14:textId="77777777" w:rsidTr="00110C3C">
        <w:trPr>
          <w:trHeight w:val="375"/>
        </w:trPr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AA5E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BD26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85551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DB73B" w14:textId="411F4266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B0BC0" w14:textId="7BB746AD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EC33A" w14:textId="7CA83C83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hác (ghi rõ___________</w:t>
            </w: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______</w:t>
            </w: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_)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47949" w14:textId="5D2677C2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D0F8" w14:textId="0D8E9ACB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7FDA" w14:textId="20FB1704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3AC27" w14:textId="3200CE5A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04BD3" w14:textId="702762A9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110C3C" w:rsidRPr="00B041F1" w14:paraId="3C446613" w14:textId="77777777" w:rsidTr="00110C3C">
        <w:trPr>
          <w:trHeight w:val="246"/>
        </w:trPr>
        <w:tc>
          <w:tcPr>
            <w:tcW w:w="22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6C6EF" w14:textId="7AE3B9FD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EA6257" w14:textId="67431E1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CB8131" w14:textId="77777777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28099F" w14:textId="7B39F35A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05E3E9" w14:textId="7F0B9AAE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59A0AE" w14:textId="6CCFA47B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23C0" w14:textId="286E0D25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6765D" w14:textId="69735256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779B2" w14:textId="63F92E55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110C3C" w:rsidRPr="00B041F1" w14:paraId="38CB68B1" w14:textId="77777777" w:rsidTr="004565CE">
        <w:trPr>
          <w:trHeight w:val="24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CBA86" w14:textId="77777777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thứ nhất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756E" w14:textId="77777777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thứ hai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D321" w14:textId="77777777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thứ ba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DD6E7B" w14:textId="7E963105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E44830" w14:textId="64146C93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23BAC" w14:textId="77777777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thứ nhất</w:t>
            </w: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7EDFA" w14:textId="77777777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thứ hai</w:t>
            </w:r>
          </w:p>
        </w:tc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FCAC5" w14:textId="44B5C967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thứ </w:t>
            </w: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ba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D5EF" w14:textId="20F5510A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thứ nhất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2104" w14:textId="7A70FE98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thứ hai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8592" w14:textId="5734365C" w:rsidR="00110C3C" w:rsidRPr="002C0656" w:rsidRDefault="00110C3C" w:rsidP="00110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2C06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thứ </w:t>
            </w:r>
            <w:r w:rsidRPr="00B041F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ba</w:t>
            </w:r>
          </w:p>
        </w:tc>
        <w:tc>
          <w:tcPr>
            <w:tcW w:w="32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E6F95" w14:textId="1D154951" w:rsidR="00110C3C" w:rsidRPr="002C0656" w:rsidRDefault="00110C3C" w:rsidP="00110C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74C93004" w14:textId="77777777" w:rsidR="00C46438" w:rsidRDefault="00C46438" w:rsidP="00C464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14:paraId="77117182" w14:textId="733C8BB9" w:rsidR="00C46438" w:rsidRPr="00C46438" w:rsidRDefault="00C46438" w:rsidP="0013202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C46438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BẢNG MÃ BỆNH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65"/>
        <w:gridCol w:w="533"/>
        <w:gridCol w:w="4962"/>
        <w:gridCol w:w="425"/>
      </w:tblGrid>
      <w:tr w:rsidR="00E20561" w:rsidRPr="00C44FE0" w14:paraId="5DAA37DD" w14:textId="22F31FB0" w:rsidTr="00132023">
        <w:trPr>
          <w:jc w:val="center"/>
        </w:trPr>
        <w:tc>
          <w:tcPr>
            <w:tcW w:w="4565" w:type="dxa"/>
            <w:vAlign w:val="center"/>
          </w:tcPr>
          <w:p w14:paraId="05AFBF0F" w14:textId="591F7CAA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SỐT RÉT..............................</w:t>
            </w:r>
            <w:r w:rsidR="00A95BFE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........</w:t>
            </w:r>
          </w:p>
        </w:tc>
        <w:tc>
          <w:tcPr>
            <w:tcW w:w="533" w:type="dxa"/>
            <w:vAlign w:val="center"/>
          </w:tcPr>
          <w:p w14:paraId="4241496A" w14:textId="0C582992" w:rsidR="00E20561" w:rsidRPr="00C44FE0" w:rsidRDefault="003C2C06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962" w:type="dxa"/>
            <w:vAlign w:val="center"/>
          </w:tcPr>
          <w:p w14:paraId="05C9EF3C" w14:textId="00357AC4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DẠI...................................................................................</w:t>
            </w:r>
          </w:p>
        </w:tc>
        <w:tc>
          <w:tcPr>
            <w:tcW w:w="425" w:type="dxa"/>
          </w:tcPr>
          <w:p w14:paraId="641356DC" w14:textId="0E95A81F" w:rsidR="00E20561" w:rsidRPr="00C44FE0" w:rsidRDefault="00E43775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E20561" w:rsidRPr="00C44FE0" w14:paraId="0EF4A4C5" w14:textId="54F83167" w:rsidTr="00132023">
        <w:trPr>
          <w:jc w:val="center"/>
        </w:trPr>
        <w:tc>
          <w:tcPr>
            <w:tcW w:w="4565" w:type="dxa"/>
            <w:vAlign w:val="center"/>
          </w:tcPr>
          <w:p w14:paraId="662DF765" w14:textId="423AF83F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PHONG (HỦI).......................</w:t>
            </w:r>
            <w:r w:rsidR="00A95BFE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........</w:t>
            </w:r>
          </w:p>
        </w:tc>
        <w:tc>
          <w:tcPr>
            <w:tcW w:w="533" w:type="dxa"/>
            <w:vAlign w:val="center"/>
          </w:tcPr>
          <w:p w14:paraId="0C78BCEE" w14:textId="2D3F6EBB" w:rsidR="00E20561" w:rsidRPr="00C44FE0" w:rsidRDefault="003C2C06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962" w:type="dxa"/>
            <w:vAlign w:val="center"/>
          </w:tcPr>
          <w:p w14:paraId="1B276FA6" w14:textId="6BA1A7E9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CHẤN THƯƠNG/ TAI NẠN.............................................</w:t>
            </w:r>
          </w:p>
        </w:tc>
        <w:tc>
          <w:tcPr>
            <w:tcW w:w="425" w:type="dxa"/>
          </w:tcPr>
          <w:p w14:paraId="508C2372" w14:textId="4D70946D" w:rsidR="00E20561" w:rsidRPr="00C44FE0" w:rsidRDefault="00E43775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11</w:t>
            </w:r>
          </w:p>
        </w:tc>
      </w:tr>
      <w:tr w:rsidR="00E20561" w:rsidRPr="00C44FE0" w14:paraId="32F66F4C" w14:textId="2B389CE3" w:rsidTr="00132023">
        <w:trPr>
          <w:jc w:val="center"/>
        </w:trPr>
        <w:tc>
          <w:tcPr>
            <w:tcW w:w="4565" w:type="dxa"/>
            <w:vAlign w:val="bottom"/>
          </w:tcPr>
          <w:p w14:paraId="5A61D6C8" w14:textId="73FF314F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BƯỚU CỔ............................</w:t>
            </w:r>
            <w:r w:rsidR="00A95BFE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.........</w:t>
            </w:r>
          </w:p>
        </w:tc>
        <w:tc>
          <w:tcPr>
            <w:tcW w:w="533" w:type="dxa"/>
            <w:vAlign w:val="center"/>
          </w:tcPr>
          <w:p w14:paraId="76799FDA" w14:textId="7587B83D" w:rsidR="00E20561" w:rsidRPr="00C44FE0" w:rsidRDefault="003C2C06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962" w:type="dxa"/>
            <w:vAlign w:val="center"/>
          </w:tcPr>
          <w:p w14:paraId="4DE51D4C" w14:textId="2B92C1D2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HIV/AIDS.........................................................................</w:t>
            </w:r>
          </w:p>
        </w:tc>
        <w:tc>
          <w:tcPr>
            <w:tcW w:w="425" w:type="dxa"/>
          </w:tcPr>
          <w:p w14:paraId="35E78D74" w14:textId="1F0F503C" w:rsidR="00E20561" w:rsidRPr="00C44FE0" w:rsidRDefault="00E43775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12</w:t>
            </w:r>
          </w:p>
        </w:tc>
      </w:tr>
      <w:tr w:rsidR="00E20561" w:rsidRPr="00C44FE0" w14:paraId="37293FEB" w14:textId="0F2A5E94" w:rsidTr="00132023">
        <w:trPr>
          <w:jc w:val="center"/>
        </w:trPr>
        <w:tc>
          <w:tcPr>
            <w:tcW w:w="4565" w:type="dxa"/>
            <w:vAlign w:val="center"/>
          </w:tcPr>
          <w:p w14:paraId="33188F40" w14:textId="069AA574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LAO PHỔI.............................</w:t>
            </w:r>
            <w:r w:rsidR="00A95BFE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..........</w:t>
            </w:r>
          </w:p>
        </w:tc>
        <w:tc>
          <w:tcPr>
            <w:tcW w:w="533" w:type="dxa"/>
            <w:vAlign w:val="bottom"/>
          </w:tcPr>
          <w:p w14:paraId="503C5F85" w14:textId="72B3F594" w:rsidR="00E20561" w:rsidRPr="00C44FE0" w:rsidRDefault="003C2C06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962" w:type="dxa"/>
            <w:vAlign w:val="bottom"/>
          </w:tcPr>
          <w:p w14:paraId="015D77E4" w14:textId="1ADA0E51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BỆNH VỀ HUYẾT ÁP.....................................................</w:t>
            </w:r>
          </w:p>
        </w:tc>
        <w:tc>
          <w:tcPr>
            <w:tcW w:w="425" w:type="dxa"/>
          </w:tcPr>
          <w:p w14:paraId="677B1986" w14:textId="0D4E5558" w:rsidR="00E20561" w:rsidRPr="00C44FE0" w:rsidRDefault="00E43775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</w:t>
            </w:r>
          </w:p>
        </w:tc>
      </w:tr>
      <w:tr w:rsidR="00E20561" w:rsidRPr="00C44FE0" w14:paraId="0FF3F4F8" w14:textId="788F07A3" w:rsidTr="00132023">
        <w:trPr>
          <w:jc w:val="center"/>
        </w:trPr>
        <w:tc>
          <w:tcPr>
            <w:tcW w:w="4565" w:type="dxa"/>
            <w:vAlign w:val="center"/>
          </w:tcPr>
          <w:p w14:paraId="4485E29A" w14:textId="73F6859C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BỆNH ĐƯỜNG HÔ HẤP KHÁC......</w:t>
            </w:r>
          </w:p>
        </w:tc>
        <w:tc>
          <w:tcPr>
            <w:tcW w:w="533" w:type="dxa"/>
            <w:vAlign w:val="bottom"/>
          </w:tcPr>
          <w:p w14:paraId="5F530BAE" w14:textId="7CE12945" w:rsidR="00E20561" w:rsidRPr="00C44FE0" w:rsidRDefault="003C2C06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962" w:type="dxa"/>
            <w:vAlign w:val="bottom"/>
          </w:tcPr>
          <w:p w14:paraId="49231B9C" w14:textId="11A2602C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BỆNH VỀ TIM MẠCH.....................................................</w:t>
            </w:r>
          </w:p>
        </w:tc>
        <w:tc>
          <w:tcPr>
            <w:tcW w:w="425" w:type="dxa"/>
          </w:tcPr>
          <w:p w14:paraId="2224EFE1" w14:textId="7DF1D5A7" w:rsidR="00E20561" w:rsidRPr="00C44FE0" w:rsidRDefault="00E43775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14</w:t>
            </w:r>
          </w:p>
        </w:tc>
      </w:tr>
      <w:tr w:rsidR="00E20561" w:rsidRPr="00C44FE0" w14:paraId="698B47FB" w14:textId="7E13415C" w:rsidTr="00132023">
        <w:trPr>
          <w:jc w:val="center"/>
        </w:trPr>
        <w:tc>
          <w:tcPr>
            <w:tcW w:w="4565" w:type="dxa"/>
            <w:vAlign w:val="center"/>
          </w:tcPr>
          <w:p w14:paraId="1D099102" w14:textId="6CF37CAB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SỐT XUẤT HUYẾT..........................</w:t>
            </w:r>
          </w:p>
        </w:tc>
        <w:tc>
          <w:tcPr>
            <w:tcW w:w="533" w:type="dxa"/>
            <w:vAlign w:val="bottom"/>
          </w:tcPr>
          <w:p w14:paraId="130CB513" w14:textId="64F93BAB" w:rsidR="00E20561" w:rsidRPr="00C44FE0" w:rsidRDefault="003C2C06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962" w:type="dxa"/>
            <w:vAlign w:val="bottom"/>
          </w:tcPr>
          <w:p w14:paraId="529E8CB2" w14:textId="50E98654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BỆNH VỀ THẦN KINH...................................................</w:t>
            </w:r>
          </w:p>
        </w:tc>
        <w:tc>
          <w:tcPr>
            <w:tcW w:w="425" w:type="dxa"/>
          </w:tcPr>
          <w:p w14:paraId="43BF5039" w14:textId="72014A6A" w:rsidR="00E20561" w:rsidRPr="00C44FE0" w:rsidRDefault="00E43775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15</w:t>
            </w:r>
          </w:p>
        </w:tc>
      </w:tr>
      <w:tr w:rsidR="00E20561" w:rsidRPr="00C44FE0" w14:paraId="1FD5F7E6" w14:textId="1D756078" w:rsidTr="00132023">
        <w:trPr>
          <w:jc w:val="center"/>
        </w:trPr>
        <w:tc>
          <w:tcPr>
            <w:tcW w:w="4565" w:type="dxa"/>
            <w:vAlign w:val="center"/>
          </w:tcPr>
          <w:p w14:paraId="1F555D39" w14:textId="4D1C8754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BỆNH TRẺ EM (BẠCH HẦU,</w:t>
            </w:r>
            <w:r w:rsidR="00C12A35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C12A35" w:rsidRPr="00C44FE0">
              <w:rPr>
                <w:rFonts w:ascii="Arial" w:hAnsi="Arial" w:cs="Arial"/>
                <w:color w:val="000000"/>
                <w:sz w:val="18"/>
                <w:szCs w:val="18"/>
              </w:rPr>
              <w:t>HO GÀ, SỞI, BẠI LIỆT, UỐN</w:t>
            </w:r>
            <w:r w:rsidR="00FF097A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VAN, VIÊM MÀNG NÃO NHẬT BẢN</w:t>
            </w:r>
            <w:r w:rsidR="00772AFD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533" w:type="dxa"/>
            <w:vAlign w:val="bottom"/>
          </w:tcPr>
          <w:p w14:paraId="28E622E8" w14:textId="4872F5D9" w:rsidR="00E20561" w:rsidRPr="00C44FE0" w:rsidRDefault="003C2C06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962" w:type="dxa"/>
            <w:vAlign w:val="bottom"/>
          </w:tcPr>
          <w:p w14:paraId="35FE431F" w14:textId="24364D43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BỆNH KHÁC.................................................................</w:t>
            </w:r>
          </w:p>
        </w:tc>
        <w:tc>
          <w:tcPr>
            <w:tcW w:w="425" w:type="dxa"/>
          </w:tcPr>
          <w:p w14:paraId="3B029331" w14:textId="6A9AEEA7" w:rsidR="00E20561" w:rsidRPr="00C44FE0" w:rsidRDefault="00E43775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16</w:t>
            </w:r>
          </w:p>
        </w:tc>
      </w:tr>
      <w:tr w:rsidR="00E20561" w:rsidRPr="00C44FE0" w14:paraId="30EA2167" w14:textId="6CD59018" w:rsidTr="00132023">
        <w:trPr>
          <w:jc w:val="center"/>
        </w:trPr>
        <w:tc>
          <w:tcPr>
            <w:tcW w:w="4565" w:type="dxa"/>
            <w:vAlign w:val="center"/>
          </w:tcPr>
          <w:p w14:paraId="6DBB4F41" w14:textId="0BC2BE3E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12B79" w:rsidRPr="00C44FE0">
              <w:rPr>
                <w:rFonts w:ascii="Arial" w:hAnsi="Arial" w:cs="Arial"/>
                <w:color w:val="000000"/>
                <w:sz w:val="18"/>
                <w:szCs w:val="18"/>
              </w:rPr>
              <w:t>BỆNH ĐƯỜNG RUỘT (LỴ,</w:t>
            </w:r>
            <w:r w:rsidR="009E3ABA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THƯƠNG HÀN, ỈA CHẢY, V.V.)</w:t>
            </w:r>
            <w:r w:rsidR="001F7437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……………………………………………</w:t>
            </w:r>
          </w:p>
        </w:tc>
        <w:tc>
          <w:tcPr>
            <w:tcW w:w="533" w:type="dxa"/>
            <w:vAlign w:val="center"/>
          </w:tcPr>
          <w:p w14:paraId="45DC565E" w14:textId="07E1F9B7" w:rsidR="00E20561" w:rsidRPr="00C44FE0" w:rsidRDefault="00F72F98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962" w:type="dxa"/>
            <w:vAlign w:val="center"/>
          </w:tcPr>
          <w:p w14:paraId="2328AC11" w14:textId="3248D6AF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</w:rPr>
              <w:t>KHÔNG CÓ BỆNH TẬT</w:t>
            </w:r>
            <w:r w:rsidR="00F07366"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…………………………………..</w:t>
            </w:r>
          </w:p>
        </w:tc>
        <w:tc>
          <w:tcPr>
            <w:tcW w:w="425" w:type="dxa"/>
          </w:tcPr>
          <w:p w14:paraId="490BA098" w14:textId="77777777" w:rsidR="00E20561" w:rsidRPr="00C44FE0" w:rsidRDefault="00E20561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5805EBFE" w14:textId="10F624D0" w:rsidR="00B113C0" w:rsidRPr="00C44FE0" w:rsidRDefault="00B113C0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17</w:t>
            </w:r>
          </w:p>
        </w:tc>
      </w:tr>
      <w:tr w:rsidR="009F1ECD" w:rsidRPr="00C44FE0" w14:paraId="27FD50EE" w14:textId="77777777" w:rsidTr="00132023">
        <w:trPr>
          <w:jc w:val="center"/>
        </w:trPr>
        <w:tc>
          <w:tcPr>
            <w:tcW w:w="4565" w:type="dxa"/>
            <w:vAlign w:val="center"/>
          </w:tcPr>
          <w:p w14:paraId="61A40DAA" w14:textId="22F3404E" w:rsidR="009F1ECD" w:rsidRPr="00C44FE0" w:rsidRDefault="00BD55C8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44F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SUY DINH DƯỠNG TRẺ EM………………………..</w:t>
            </w:r>
          </w:p>
        </w:tc>
        <w:tc>
          <w:tcPr>
            <w:tcW w:w="533" w:type="dxa"/>
            <w:vAlign w:val="center"/>
          </w:tcPr>
          <w:p w14:paraId="6DAD11FD" w14:textId="1081BE8C" w:rsidR="009F1ECD" w:rsidRPr="00C44FE0" w:rsidRDefault="009E7D6D" w:rsidP="00E20561">
            <w:pPr>
              <w:tabs>
                <w:tab w:val="left" w:pos="7844"/>
              </w:tabs>
              <w:rPr>
                <w:rFonts w:ascii="Arial" w:hAnsi="Arial" w:cs="Arial"/>
                <w:lang w:val="en-US"/>
              </w:rPr>
            </w:pPr>
            <w:r w:rsidRPr="00C44FE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962" w:type="dxa"/>
            <w:vAlign w:val="center"/>
          </w:tcPr>
          <w:p w14:paraId="239811F2" w14:textId="77777777" w:rsidR="009F1ECD" w:rsidRPr="00C44FE0" w:rsidRDefault="009F1ECD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BF52E48" w14:textId="77777777" w:rsidR="009F1ECD" w:rsidRPr="00C44FE0" w:rsidRDefault="009F1ECD" w:rsidP="00E20561">
            <w:pPr>
              <w:tabs>
                <w:tab w:val="left" w:pos="784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7744F1DE" w14:textId="77777777" w:rsidR="00170268" w:rsidRDefault="00170268" w:rsidP="009C332B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31BABE2C" w14:textId="77777777" w:rsidR="00170268" w:rsidRDefault="00170268" w:rsidP="009C332B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7E525D8E" w14:textId="77777777" w:rsidR="00170268" w:rsidRDefault="00170268" w:rsidP="009C332B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65DC35BB" w14:textId="641E6D42" w:rsidR="009C332B" w:rsidRDefault="009C332B" w:rsidP="009C332B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M</w:t>
      </w:r>
      <w:r w:rsidRPr="00175030">
        <w:rPr>
          <w:rFonts w:ascii="Arial" w:hAnsi="Arial" w:cs="Arial"/>
          <w:b/>
          <w:bCs/>
          <w:lang w:val="en-US"/>
        </w:rPr>
        <w:t>ục 7. Y tế</w:t>
      </w:r>
      <w:r>
        <w:rPr>
          <w:rFonts w:ascii="Arial" w:hAnsi="Arial" w:cs="Arial"/>
          <w:b/>
          <w:bCs/>
          <w:lang w:val="en-US"/>
        </w:rPr>
        <w:t xml:space="preserve"> (tiếp)</w:t>
      </w:r>
    </w:p>
    <w:tbl>
      <w:tblPr>
        <w:tblW w:w="15302" w:type="dxa"/>
        <w:tblInd w:w="-856" w:type="dxa"/>
        <w:tblLook w:val="04A0" w:firstRow="1" w:lastRow="0" w:firstColumn="1" w:lastColumn="0" w:noHBand="0" w:noVBand="1"/>
      </w:tblPr>
      <w:tblGrid>
        <w:gridCol w:w="1061"/>
        <w:gridCol w:w="1457"/>
        <w:gridCol w:w="765"/>
        <w:gridCol w:w="829"/>
        <w:gridCol w:w="790"/>
        <w:gridCol w:w="1735"/>
        <w:gridCol w:w="1675"/>
        <w:gridCol w:w="937"/>
        <w:gridCol w:w="649"/>
        <w:gridCol w:w="1674"/>
        <w:gridCol w:w="3119"/>
        <w:gridCol w:w="611"/>
      </w:tblGrid>
      <w:tr w:rsidR="00A0585F" w:rsidRPr="00E5733A" w14:paraId="63D41EA2" w14:textId="77777777" w:rsidTr="00645D99">
        <w:trPr>
          <w:trHeight w:val="280"/>
        </w:trPr>
        <w:tc>
          <w:tcPr>
            <w:tcW w:w="490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6EE6" w14:textId="77777777" w:rsidR="00A0585F" w:rsidRPr="00BF6074" w:rsidRDefault="00A0585F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6. Xã này có [..] không?</w:t>
            </w:r>
          </w:p>
          <w:p w14:paraId="20C8C989" w14:textId="51E84BA2" w:rsidR="00A0585F" w:rsidRPr="00BF6074" w:rsidRDefault="00A0585F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  <w:p w14:paraId="1B3C24A4" w14:textId="221BD50B" w:rsidR="00A0585F" w:rsidRPr="00BF6074" w:rsidRDefault="00A0585F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4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65F66" w14:textId="5E87C67B" w:rsidR="00A0585F" w:rsidRPr="00BF6074" w:rsidRDefault="00A0585F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7. Khoảng cách từ xã này tới</w:t>
            </w: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[..] gần nhất mà nhân dân xã</w:t>
            </w: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này thường đến là bao nhiêu?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6B242" w14:textId="4975DF18" w:rsidR="00A0585F" w:rsidRPr="00BF6074" w:rsidRDefault="00A0585F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8. Thời gian đi tới đó bằng</w:t>
            </w: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phương tiện mà dân trong</w:t>
            </w: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xã thường dùng hết bao lâu?</w:t>
            </w:r>
          </w:p>
        </w:tc>
        <w:tc>
          <w:tcPr>
            <w:tcW w:w="37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15E87" w14:textId="0A8DD18D" w:rsidR="00A0585F" w:rsidRPr="00BF6074" w:rsidRDefault="00A0585F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9. Phương tiện mà dân trong</w:t>
            </w: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xã thường dùng là gì? </w:t>
            </w:r>
          </w:p>
        </w:tc>
      </w:tr>
      <w:tr w:rsidR="00AC780A" w:rsidRPr="00E5733A" w14:paraId="1B05CBC7" w14:textId="77777777" w:rsidTr="00645D99">
        <w:trPr>
          <w:trHeight w:val="280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446A8" w14:textId="77777777" w:rsidR="006A6288" w:rsidRPr="00E5733A" w:rsidRDefault="006A6288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4DAF" w14:textId="77777777" w:rsidR="006A6288" w:rsidRPr="00E5733A" w:rsidRDefault="006A6288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C0452" w14:textId="77777777" w:rsidR="006A6288" w:rsidRPr="00E5733A" w:rsidRDefault="006A6288" w:rsidP="00BF607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E9E25" w14:textId="77777777" w:rsidR="006A6288" w:rsidRPr="00E5733A" w:rsidRDefault="006A6288" w:rsidP="00BF607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5E1E9" w14:textId="77777777" w:rsidR="006A6288" w:rsidRPr="00E5733A" w:rsidRDefault="006A6288" w:rsidP="00BF6074">
            <w:pPr>
              <w:spacing w:after="0" w:line="240" w:lineRule="auto"/>
              <w:ind w:firstLineChars="1100" w:firstLine="198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8873D9" w14:textId="77777777" w:rsidR="006A6288" w:rsidRPr="00E5733A" w:rsidRDefault="006A6288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D11B42" w14:textId="77777777" w:rsidR="006A6288" w:rsidRPr="00E5733A" w:rsidRDefault="006A6288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F7B22" w14:textId="6BB20AA6" w:rsidR="006A6288" w:rsidRPr="00E5733A" w:rsidRDefault="00050CB0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Ô TÔ.....................................</w:t>
            </w:r>
            <w:r w:rsidR="004A14CA"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39E1F" w14:textId="5FF472AE" w:rsidR="006A6288" w:rsidRPr="00E5733A" w:rsidRDefault="00050CB0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2D2C52" w:rsidRPr="00E5733A" w14:paraId="4E98F5E8" w14:textId="77777777" w:rsidTr="00645D99">
        <w:trPr>
          <w:trHeight w:val="280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8B31" w14:textId="77777777" w:rsidR="00BF54EA" w:rsidRPr="00BF6074" w:rsidRDefault="00BF54EA" w:rsidP="00BF5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BA74" w14:textId="77777777" w:rsidR="00BF54EA" w:rsidRPr="00BF6074" w:rsidRDefault="00BF54EA" w:rsidP="00BF5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có................... 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8151" w14:textId="03F9FA04" w:rsidR="00BF54EA" w:rsidRPr="00BF6074" w:rsidRDefault="00BF54EA" w:rsidP="00BF5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 (&gt;&gt; cơ sở/ người tiếp)</w:t>
            </w:r>
          </w:p>
        </w:tc>
        <w:tc>
          <w:tcPr>
            <w:tcW w:w="3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90CD" w14:textId="77777777" w:rsidR="00BF54EA" w:rsidRPr="00E5733A" w:rsidRDefault="00BF54EA" w:rsidP="00BF54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  <w:p w14:paraId="0F220C6D" w14:textId="77777777" w:rsidR="00BF54EA" w:rsidRPr="00E5733A" w:rsidRDefault="00BF54EA" w:rsidP="00BF54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hông biết ghi KB</w:t>
            </w:r>
          </w:p>
          <w:p w14:paraId="0A57B5EE" w14:textId="28436021" w:rsidR="00BF54EA" w:rsidRPr="00BF6074" w:rsidRDefault="00BF54EA" w:rsidP="00BF5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FC5B" w14:textId="173ACD1C" w:rsidR="00BF54EA" w:rsidRPr="00E5733A" w:rsidRDefault="00BF54EA" w:rsidP="00BF54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ính cho một lượt đi</w:t>
            </w:r>
          </w:p>
          <w:p w14:paraId="3D65C3C9" w14:textId="1A1EFCDA" w:rsidR="00BF54EA" w:rsidRPr="00BF6074" w:rsidRDefault="00BF54EA" w:rsidP="00BF54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D316" w14:textId="68437802" w:rsidR="00BF54EA" w:rsidRPr="00BF6074" w:rsidRDefault="00BF54EA" w:rsidP="00BF5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XE MÁY..................................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9709" w14:textId="77777777" w:rsidR="00BF54EA" w:rsidRPr="00BF6074" w:rsidRDefault="00BF54EA" w:rsidP="00BF54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985DA3" w:rsidRPr="00E5733A" w14:paraId="354E4027" w14:textId="77777777" w:rsidTr="00645D99">
        <w:trPr>
          <w:trHeight w:val="280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A39D" w14:textId="77777777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B22C" w14:textId="77777777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không...............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30A7" w14:textId="77777777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5B72" w14:textId="77777777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0A04" w14:textId="72E6BEB6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155B2ADB" w14:textId="7C551F3B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DD70" w14:textId="77777777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EF46" w14:textId="77777777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AAD6" w14:textId="77777777" w:rsidR="00A831B5" w:rsidRPr="00E5733A" w:rsidRDefault="00A831B5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  <w:p w14:paraId="7D359BAE" w14:textId="4D4A26CF" w:rsidR="00A831B5" w:rsidRPr="00E5733A" w:rsidRDefault="00A831B5" w:rsidP="00A831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hông biết ghi KB</w:t>
            </w:r>
          </w:p>
          <w:p w14:paraId="20BDF761" w14:textId="5A18FC52" w:rsidR="00A831B5" w:rsidRPr="00BF6074" w:rsidRDefault="00A831B5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F95D" w14:textId="775CD862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TÀU/THUYỀN/GHE/XUỒNG..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364F" w14:textId="77777777" w:rsidR="00A831B5" w:rsidRPr="00BF6074" w:rsidRDefault="00A831B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7A3BF3" w:rsidRPr="00E5733A" w14:paraId="5148A2DE" w14:textId="77777777" w:rsidTr="00645D99">
        <w:trPr>
          <w:trHeight w:val="280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EEA3" w14:textId="77777777" w:rsidR="005A2DA3" w:rsidRPr="00BF6074" w:rsidRDefault="005A2DA3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AE39" w14:textId="77777777" w:rsidR="005A2DA3" w:rsidRPr="00BF6074" w:rsidRDefault="005A2DA3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6D5D" w14:textId="77777777" w:rsidR="005A2DA3" w:rsidRPr="00BF6074" w:rsidRDefault="005A2DA3" w:rsidP="00BF607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6C84" w14:textId="5BC694CB" w:rsidR="005A2DA3" w:rsidRPr="00BF6074" w:rsidRDefault="005A2DA3" w:rsidP="00BF6074">
            <w:pPr>
              <w:spacing w:after="0" w:line="240" w:lineRule="auto"/>
              <w:ind w:firstLineChars="500" w:firstLine="90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D4BA" w14:textId="269DBFB9" w:rsidR="005A2DA3" w:rsidRPr="00BF6074" w:rsidRDefault="005A2DA3" w:rsidP="00BF6074">
            <w:pPr>
              <w:spacing w:after="0" w:line="240" w:lineRule="auto"/>
              <w:ind w:firstLineChars="1100" w:firstLine="198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837D" w14:textId="16F2C716" w:rsidR="005A2DA3" w:rsidRPr="00BF6074" w:rsidRDefault="005A2DA3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E21" w14:textId="65288A82" w:rsidR="005A2DA3" w:rsidRPr="00BF6074" w:rsidRDefault="005A2DA3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3845" w14:textId="6AF5A7D5" w:rsidR="005A2DA3" w:rsidRPr="00BF6074" w:rsidRDefault="005A2DA3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XE ĐẠP..................................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98A3" w14:textId="77777777" w:rsidR="005A2DA3" w:rsidRPr="00BF6074" w:rsidRDefault="005A2DA3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</w:tr>
      <w:tr w:rsidR="00AC780A" w:rsidRPr="00E5733A" w14:paraId="0905D19F" w14:textId="77777777" w:rsidTr="00645D99">
        <w:trPr>
          <w:trHeight w:val="280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22BF9" w14:textId="77777777" w:rsidR="00135FD5" w:rsidRPr="00E5733A" w:rsidRDefault="00135FD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DB418" w14:textId="77777777" w:rsidR="00135FD5" w:rsidRPr="00E5733A" w:rsidRDefault="00135FD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2BEE1" w14:textId="602DCEB6" w:rsidR="00135FD5" w:rsidRPr="00E5733A" w:rsidRDefault="00135FD5" w:rsidP="00BF607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1A67C" w14:textId="713412F4" w:rsidR="00135FD5" w:rsidRPr="00E5733A" w:rsidRDefault="00135FD5" w:rsidP="00BF6074">
            <w:pPr>
              <w:spacing w:after="0" w:line="240" w:lineRule="auto"/>
              <w:ind w:firstLineChars="500" w:firstLine="90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CE0DA" w14:textId="13230387" w:rsidR="00135FD5" w:rsidRPr="00E5733A" w:rsidRDefault="00135FD5" w:rsidP="00BF6074">
            <w:pPr>
              <w:spacing w:after="0" w:line="240" w:lineRule="auto"/>
              <w:ind w:firstLineChars="1100" w:firstLine="198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AE423" w14:textId="77777777" w:rsidR="00135FD5" w:rsidRPr="00E5733A" w:rsidRDefault="00135FD5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EDD7F" w14:textId="77777777" w:rsidR="00135FD5" w:rsidRPr="00E5733A" w:rsidRDefault="00135FD5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40F41" w14:textId="24EBB977" w:rsidR="00135FD5" w:rsidRPr="00E5733A" w:rsidRDefault="00C00AC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ĐI BỘ.....................................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9FA57" w14:textId="2F8DDED9" w:rsidR="00135FD5" w:rsidRPr="00E5733A" w:rsidRDefault="00C00AC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</w:tr>
      <w:tr w:rsidR="00AC780A" w:rsidRPr="00E5733A" w14:paraId="4D95EB19" w14:textId="77777777" w:rsidTr="00645D99">
        <w:trPr>
          <w:trHeight w:val="280"/>
        </w:trPr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2D735" w14:textId="77777777" w:rsidR="00135FD5" w:rsidRPr="00E5733A" w:rsidRDefault="00135FD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6E9EA" w14:textId="77777777" w:rsidR="00135FD5" w:rsidRPr="00E5733A" w:rsidRDefault="00135FD5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891CC" w14:textId="77777777" w:rsidR="00135FD5" w:rsidRPr="00E5733A" w:rsidRDefault="00135FD5" w:rsidP="00BF607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E0624" w14:textId="77777777" w:rsidR="00135FD5" w:rsidRPr="00E5733A" w:rsidRDefault="00135FD5" w:rsidP="00BF6074">
            <w:pPr>
              <w:spacing w:after="0" w:line="240" w:lineRule="auto"/>
              <w:ind w:firstLineChars="500" w:firstLine="90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E746A" w14:textId="77777777" w:rsidR="00135FD5" w:rsidRPr="00E5733A" w:rsidRDefault="00135FD5" w:rsidP="00BF6074">
            <w:pPr>
              <w:spacing w:after="0" w:line="240" w:lineRule="auto"/>
              <w:ind w:firstLineChars="1100" w:firstLine="198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4B81C" w14:textId="77777777" w:rsidR="00135FD5" w:rsidRPr="00E5733A" w:rsidRDefault="00135FD5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7ED74" w14:textId="77777777" w:rsidR="00135FD5" w:rsidRPr="00E5733A" w:rsidRDefault="00135FD5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D488B" w14:textId="49DA36B2" w:rsidR="00135FD5" w:rsidRPr="00E5733A" w:rsidRDefault="0026525B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KHÁC (GHI RÕ_________</w:t>
            </w:r>
            <w:r w:rsidR="004A14CA"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__</w: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4C854" w14:textId="6D2BECC3" w:rsidR="00135FD5" w:rsidRPr="00E5733A" w:rsidRDefault="0026525B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</w:tr>
      <w:tr w:rsidR="00377910" w:rsidRPr="00E5733A" w14:paraId="08B2E8FA" w14:textId="77777777" w:rsidTr="00645D99">
        <w:trPr>
          <w:trHeight w:val="280"/>
        </w:trPr>
        <w:tc>
          <w:tcPr>
            <w:tcW w:w="490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54202" w14:textId="4C2465B0" w:rsidR="00377910" w:rsidRPr="00E5733A" w:rsidRDefault="00377910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E5733A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E4E28D3" wp14:editId="351FEDFA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-659765</wp:posOffset>
                      </wp:positionV>
                      <wp:extent cx="0" cy="1164590"/>
                      <wp:effectExtent l="76200" t="0" r="57150" b="54610"/>
                      <wp:wrapNone/>
                      <wp:docPr id="2" name="Straight Connector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98C0FDA-3575-47AD-8A1E-529C1EE789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0" cy="11645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FD731" id="Straight Connector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65pt,-51.95pt" to="207.6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">
                      <v:stroke endarrow="block"/>
                    </v:line>
                  </w:pict>
                </mc:Fallback>
              </mc:AlternateContent>
            </w: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  <w:p w14:paraId="4862B678" w14:textId="0849D5B5" w:rsidR="00377910" w:rsidRPr="00BF6074" w:rsidRDefault="00377910" w:rsidP="002D2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EF4EF" w14:textId="77777777" w:rsidR="00377910" w:rsidRPr="00BF6074" w:rsidRDefault="00377910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KM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386A" w14:textId="77777777" w:rsidR="00377910" w:rsidRPr="00BF6074" w:rsidRDefault="00377910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F8D2" w14:textId="6108DE3B" w:rsidR="00377910" w:rsidRPr="00BF6074" w:rsidRDefault="00377910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E5733A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GIỜ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88B3" w14:textId="18C219B2" w:rsidR="00377910" w:rsidRPr="00BF6074" w:rsidRDefault="00377910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PHÚT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810E5" w14:textId="143DF4DB" w:rsidR="00377910" w:rsidRPr="00BF6074" w:rsidRDefault="00377910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012D" w14:textId="3FEB8BC0" w:rsidR="00377910" w:rsidRPr="00BF6074" w:rsidRDefault="00377910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814709" w:rsidRPr="00E5733A" w14:paraId="02D73EFF" w14:textId="77777777" w:rsidTr="00645D99">
        <w:trPr>
          <w:trHeight w:val="280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07930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1. Trạm y tế xã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6136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2747D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A9D0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E789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0AA6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9501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1FDE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9E87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97FAE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5B5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4D9747F8" w14:textId="77777777" w:rsidTr="00645D99">
        <w:trPr>
          <w:trHeight w:val="280"/>
        </w:trPr>
        <w:tc>
          <w:tcPr>
            <w:tcW w:w="3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866D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2. Phòng khám đa khoa khu vực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D6A3E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C93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0B35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2C2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5B19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A2819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1CCC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AB686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E4ED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48E32820" w14:textId="77777777" w:rsidTr="00645D99">
        <w:trPr>
          <w:trHeight w:val="280"/>
        </w:trPr>
        <w:tc>
          <w:tcPr>
            <w:tcW w:w="4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0C6D7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3. Bệnh viện/trung tâm y tế huyện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0676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9CD55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2872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76CD7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73C42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AD1C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0CBB0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C42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4BCD1B23" w14:textId="77777777" w:rsidTr="00645D99">
        <w:trPr>
          <w:trHeight w:val="280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7209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4. Bệnh viện tỉnh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99625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1F51D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340C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A9A6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17C4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90E7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C322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32D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66E6B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ADCA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154F4A" w:rsidRPr="00E5733A" w14:paraId="5B2B3D71" w14:textId="77777777" w:rsidTr="00645D99">
        <w:trPr>
          <w:trHeight w:val="280"/>
        </w:trPr>
        <w:tc>
          <w:tcPr>
            <w:tcW w:w="41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6F831" w14:textId="0DC7D50E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5. Các loại bệnh viện khác (bệnh viện tư nhân, bệnh viện ngành, bệnh viện TW...)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278C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0518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3E64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3F8C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A0B2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A767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F2FB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068E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154F4A" w:rsidRPr="00E5733A" w14:paraId="3364D336" w14:textId="77777777" w:rsidTr="00645D99">
        <w:trPr>
          <w:trHeight w:val="280"/>
        </w:trPr>
        <w:tc>
          <w:tcPr>
            <w:tcW w:w="411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E0F94F" w14:textId="0168C823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1CB2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EC010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1921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FCF71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614B0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A0B1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590C6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70BC" w14:textId="77777777" w:rsidR="00154F4A" w:rsidRPr="00BF6074" w:rsidRDefault="00154F4A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5512E206" w14:textId="77777777" w:rsidTr="00645D99">
        <w:trPr>
          <w:trHeight w:val="280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77C35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6. Bác sỹ tư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4E2E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2B0F5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817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1AF1B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7D99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A0172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621F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F43A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01E9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3AA6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32B8A005" w14:textId="77777777" w:rsidTr="00645D99">
        <w:trPr>
          <w:trHeight w:val="280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5D359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7. Y sỹ tư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EEF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29B87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583A7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700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E14D5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FEE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BCCDE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F0CEE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EDB6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F44A6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AD2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7318FB85" w14:textId="77777777" w:rsidTr="00645D99">
        <w:trPr>
          <w:trHeight w:val="280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F9F47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8. Y tá tư nhân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E6139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4C06C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945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50AA0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40C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2723B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4EF8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69A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214B0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6D59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7BCF5F50" w14:textId="77777777" w:rsidTr="00645D99">
        <w:trPr>
          <w:trHeight w:val="280"/>
        </w:trPr>
        <w:tc>
          <w:tcPr>
            <w:tcW w:w="4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617D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9. Cửa hàng dược phẩm nhà nước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D2E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35B7A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51D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50B2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AC365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D1CE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BBD0D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6898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2E05AE6B" w14:textId="77777777" w:rsidTr="00645D99">
        <w:trPr>
          <w:trHeight w:val="280"/>
        </w:trPr>
        <w:tc>
          <w:tcPr>
            <w:tcW w:w="3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886E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10. Cửa hàng dược phẩm tư nhân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D56DD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4688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0BEF9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420E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1E6A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99CA2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CD24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CB333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6446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44B7F391" w14:textId="77777777" w:rsidTr="00645D99">
        <w:trPr>
          <w:trHeight w:val="280"/>
        </w:trPr>
        <w:tc>
          <w:tcPr>
            <w:tcW w:w="3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1024F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11. Người bán hàng thuốc rong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25675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A477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13A88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29F4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95878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E3E9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4647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3C31A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623A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814709" w:rsidRPr="00E5733A" w14:paraId="54D951FD" w14:textId="77777777" w:rsidTr="00645D99">
        <w:trPr>
          <w:trHeight w:val="280"/>
        </w:trPr>
        <w:tc>
          <w:tcPr>
            <w:tcW w:w="3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7DE79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12. Nữ hộ sinh tư nhân/Bà đỡ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EB38E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2221" w14:textId="77777777" w:rsidR="00814709" w:rsidRPr="00BF6074" w:rsidRDefault="00814709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93A21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04A5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6DCC5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05F90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E3AB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0CE1E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04F1" w14:textId="77777777" w:rsidR="00814709" w:rsidRPr="00BF6074" w:rsidRDefault="00814709" w:rsidP="00BF6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A2B4C" w:rsidRPr="00E5733A" w14:paraId="788AD741" w14:textId="77777777" w:rsidTr="00645D99">
        <w:trPr>
          <w:trHeight w:val="280"/>
        </w:trPr>
        <w:tc>
          <w:tcPr>
            <w:tcW w:w="3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B38D8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13. Hiệu thuốc đông y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07975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3FD1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D0540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374D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950A7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7DBAD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60D9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75F58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F61F" w14:textId="77777777" w:rsidR="00AA2B4C" w:rsidRPr="00BF6074" w:rsidRDefault="00AA2B4C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C239B4" w:rsidRPr="00E5733A" w14:paraId="3517088B" w14:textId="77777777" w:rsidTr="00645D99">
        <w:trPr>
          <w:trHeight w:val="280"/>
        </w:trPr>
        <w:tc>
          <w:tcPr>
            <w:tcW w:w="4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0CA35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14. Người cung cấp dịch vụ y tế khác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14D1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D6D4C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B39C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52796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C7D02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958F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A7500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61BB" w14:textId="77777777" w:rsidR="00C239B4" w:rsidRPr="00BF6074" w:rsidRDefault="00C239B4" w:rsidP="00BF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F607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14:paraId="66AF2BEA" w14:textId="77777777" w:rsidR="00BF6074" w:rsidRDefault="00BF6074" w:rsidP="009C332B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14D01C45" w14:textId="4562FBEE" w:rsidR="00923069" w:rsidRDefault="00923069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0167BB06" w14:textId="627F5B42" w:rsidR="007369CE" w:rsidRDefault="007369CE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4ADCE77D" w14:textId="77777777" w:rsidR="005D0988" w:rsidRDefault="005D0988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2567C813" w14:textId="1973347D" w:rsidR="007369CE" w:rsidRDefault="007369CE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0B96D15C" w14:textId="41C56D6E" w:rsidR="00EA6B0D" w:rsidRDefault="00EA6B0D" w:rsidP="00EA6B0D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M</w:t>
      </w:r>
      <w:r w:rsidRPr="00175030">
        <w:rPr>
          <w:rFonts w:ascii="Arial" w:hAnsi="Arial" w:cs="Arial"/>
          <w:b/>
          <w:bCs/>
          <w:lang w:val="en-US"/>
        </w:rPr>
        <w:t>ục 7. Y tế</w:t>
      </w:r>
      <w:r>
        <w:rPr>
          <w:rFonts w:ascii="Arial" w:hAnsi="Arial" w:cs="Arial"/>
          <w:b/>
          <w:bCs/>
          <w:lang w:val="en-US"/>
        </w:rPr>
        <w:t xml:space="preserve"> (</w:t>
      </w:r>
      <w:r w:rsidR="00D36A8F">
        <w:rPr>
          <w:rFonts w:ascii="Arial" w:hAnsi="Arial" w:cs="Arial"/>
          <w:b/>
          <w:bCs/>
          <w:lang w:val="en-US"/>
        </w:rPr>
        <w:t>hết</w:t>
      </w:r>
      <w:r>
        <w:rPr>
          <w:rFonts w:ascii="Arial" w:hAnsi="Arial" w:cs="Arial"/>
          <w:b/>
          <w:bCs/>
          <w:lang w:val="en-US"/>
        </w:rPr>
        <w:t>)</w:t>
      </w:r>
    </w:p>
    <w:tbl>
      <w:tblPr>
        <w:tblpPr w:leftFromText="180" w:rightFromText="180" w:vertAnchor="text" w:tblpX="-714" w:tblpY="1"/>
        <w:tblOverlap w:val="never"/>
        <w:tblW w:w="15026" w:type="dxa"/>
        <w:tblLayout w:type="fixed"/>
        <w:tblLook w:val="04A0" w:firstRow="1" w:lastRow="0" w:firstColumn="1" w:lastColumn="0" w:noHBand="0" w:noVBand="1"/>
      </w:tblPr>
      <w:tblGrid>
        <w:gridCol w:w="3118"/>
        <w:gridCol w:w="563"/>
        <w:gridCol w:w="1851"/>
        <w:gridCol w:w="425"/>
        <w:gridCol w:w="4959"/>
        <w:gridCol w:w="573"/>
        <w:gridCol w:w="6"/>
        <w:gridCol w:w="3109"/>
        <w:gridCol w:w="422"/>
      </w:tblGrid>
      <w:tr w:rsidR="000D2B3D" w:rsidRPr="00885B72" w14:paraId="4A8760B0" w14:textId="4AF1AD40" w:rsidTr="00177D04">
        <w:trPr>
          <w:trHeight w:val="243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4283F" w14:textId="77777777" w:rsidR="000D2B3D" w:rsidRPr="00885B72" w:rsidRDefault="000D2B3D" w:rsidP="00BD7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10. X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ã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c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trạm y tế kh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ô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ng?</w:t>
            </w:r>
          </w:p>
          <w:p w14:paraId="1C201EAA" w14:textId="510DEA50" w:rsidR="00246ECD" w:rsidRPr="00885B72" w:rsidRDefault="000D2B3D" w:rsidP="00246E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="00246ECD"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ĐTV KIỂM TRA CÂU 6</w:t>
            </w:r>
          </w:p>
          <w:p w14:paraId="3A5FAC07" w14:textId="17451A48" w:rsidR="000D2B3D" w:rsidRPr="00B0583F" w:rsidRDefault="000D2B3D" w:rsidP="00BD7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6A3C6" w14:textId="77777777" w:rsidR="000D2B3D" w:rsidRPr="00B0583F" w:rsidRDefault="000D2B3D" w:rsidP="00BD7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11. Trạm y tế x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ã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c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đạt chuẩn quốc gia kh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ô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ng?</w:t>
            </w:r>
          </w:p>
          <w:p w14:paraId="47555E94" w14:textId="38AA71A5" w:rsidR="000D2B3D" w:rsidRPr="00B0583F" w:rsidRDefault="000D2B3D" w:rsidP="00BD7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5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FB90" w14:textId="77777777" w:rsidR="000D2B3D" w:rsidRDefault="000D2B3D" w:rsidP="00BD7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12. Nguồn nước ch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í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nh nào được sử dụng trong trạm y tế x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ã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?</w:t>
            </w:r>
          </w:p>
          <w:p w14:paraId="034A5FCB" w14:textId="77777777" w:rsidR="00D43B0A" w:rsidRDefault="00D43B0A" w:rsidP="00BD7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56233028" w14:textId="20EB7092" w:rsidR="00D43B0A" w:rsidRPr="00B0583F" w:rsidRDefault="00D43B0A" w:rsidP="00BD7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400D" w14:textId="19C134A9" w:rsidR="000D2B3D" w:rsidRPr="00885B72" w:rsidRDefault="000D2B3D" w:rsidP="00BD7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13. Trạm y tế x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ã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c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dựng hệ thống lọc hoặc ho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á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chất s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á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 tr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ù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ng trước khi sử dụng kh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ô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ng?</w:t>
            </w:r>
          </w:p>
        </w:tc>
      </w:tr>
      <w:tr w:rsidR="00CD5B34" w:rsidRPr="00885B72" w14:paraId="1CD526B7" w14:textId="5E482924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14:paraId="02ED50CA" w14:textId="7D267AAF" w:rsidR="00CD5B34" w:rsidRPr="00B0583F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.....................</w:t>
            </w:r>
          </w:p>
        </w:tc>
        <w:tc>
          <w:tcPr>
            <w:tcW w:w="56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963303E" w14:textId="483D8854" w:rsidR="00CD5B34" w:rsidRPr="00B0583F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D3E6455" w14:textId="4F0FB884" w:rsidR="00CD5B34" w:rsidRPr="00B0583F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D9BF85B" w14:textId="29267BD1" w:rsidR="00CD5B34" w:rsidRPr="00B0583F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D39C8B2" w14:textId="5C9A8B4F" w:rsidR="00CD5B34" w:rsidRPr="00B0583F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máy vào nhà…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161F5108" w14:textId="78F7C59C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558F6C" w14:textId="1939633E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.......................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5F317B" w14:textId="73441E6F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A727C0" w:rsidRPr="00885B72" w14:paraId="33069C5C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14:paraId="3B9639F1" w14:textId="23FBFD3E" w:rsidR="00A727C0" w:rsidRPr="00B0583F" w:rsidRDefault="00C3770E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Không……………………</w:t>
            </w:r>
          </w:p>
        </w:tc>
        <w:tc>
          <w:tcPr>
            <w:tcW w:w="56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39A341" w14:textId="152EF8C3" w:rsidR="00A727C0" w:rsidRPr="00B0583F" w:rsidRDefault="00C3770E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73899C6" w14:textId="3201A0AC" w:rsidR="00A727C0" w:rsidRPr="00B0583F" w:rsidRDefault="00C819C5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17044BA" w14:textId="037DB84F" w:rsidR="00A727C0" w:rsidRPr="00B0583F" w:rsidRDefault="00C819C5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B0980E4" w14:textId="4E7180DC" w:rsidR="00A727C0" w:rsidRPr="00885B72" w:rsidRDefault="0044541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máy vào sân…….……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16A28532" w14:textId="2A12135C" w:rsidR="00A727C0" w:rsidRPr="00885B72" w:rsidRDefault="00F91090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DC84E3" w14:textId="05B273D3" w:rsidR="00A727C0" w:rsidRPr="00B0583F" w:rsidRDefault="00F91090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Không………………………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DE2DB5E" w14:textId="0F0AD4D2" w:rsidR="00A727C0" w:rsidRPr="00B0583F" w:rsidRDefault="003213B0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1405CD" w:rsidRPr="00885B72" w14:paraId="0832767D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14:paraId="6BBF1276" w14:textId="12F84253" w:rsidR="001405CD" w:rsidRDefault="001405CD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(&gt;&gt; MỤC 8)</w:t>
            </w:r>
          </w:p>
        </w:tc>
        <w:tc>
          <w:tcPr>
            <w:tcW w:w="56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C34199A" w14:textId="77777777" w:rsidR="001405CD" w:rsidRDefault="001405CD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5C6EF9B" w14:textId="77777777" w:rsidR="001405CD" w:rsidRDefault="001405CD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BE2CBCD" w14:textId="77777777" w:rsidR="001405CD" w:rsidRDefault="001405CD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6B13DAF" w14:textId="77777777" w:rsidR="001405CD" w:rsidRPr="00885B72" w:rsidRDefault="001405CD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28981D9F" w14:textId="77777777" w:rsidR="001405CD" w:rsidRDefault="001405CD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B51554" w14:textId="77777777" w:rsidR="001405CD" w:rsidRDefault="001405CD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003D0A" w14:textId="77777777" w:rsidR="001405CD" w:rsidRDefault="001405CD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7320EFE0" w14:textId="74BE3BE3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9420679" w14:textId="5F478EEF" w:rsidR="00CD5B34" w:rsidRPr="00B0583F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4FF2E4C" w14:textId="5FA3083A" w:rsidR="00CD5B34" w:rsidRPr="00B0583F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FC105" w14:textId="3AD8C6AD" w:rsidR="00CD5B34" w:rsidRPr="00B0583F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CCB7D" w14:textId="1386F103" w:rsidR="00CD5B34" w:rsidRPr="00B0583F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7CEC9D0" w14:textId="5A9FB59D" w:rsidR="00CD5B34" w:rsidRPr="00B0583F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máy vào các khu lân cận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……………………..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441C787D" w14:textId="410CFFC6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74C06" w14:textId="24614EE5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B73CE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410C7457" w14:textId="27D0E2D9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773645A9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F0F69C8" w14:textId="13B5574D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D59E044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D7CE6" w14:textId="2CC65054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687C" w14:textId="4C31C7AF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58E2A39" w14:textId="45B33FA5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máy công cộng…………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……………………..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19F6A9FF" w14:textId="2ABD1D9B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E45496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DB3C5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471A7D75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3A51708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716965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51937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51E70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B6D5ECB" w14:textId="0224431C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iếng khoan ……………………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6DDA5CBF" w14:textId="34259282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504C5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4DD4C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636FEE2E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AFA21EE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8F47EE7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53CC8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9AED4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CE4E39E" w14:textId="7072207B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iếng đ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ào được bảo vệ…………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43FCEDC1" w14:textId="20725ED8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39D848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B33D3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5016BBD1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565EE0B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26A1529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A6E5C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87632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44B2D8A" w14:textId="164E1F3D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iếng đào 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không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được bảo vệ 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531EC4A6" w14:textId="5EAD413C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6AF303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9AAB5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3581F516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342BEF2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A40B1A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ABF56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B1D63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9C31BF5" w14:textId="633746F8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suối/khe/mó được bảo vệ…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2D145A4D" w14:textId="37AC808D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9082E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B75C6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3EAF4587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6E97088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48EE699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16993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C1F1E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1329F43" w14:textId="4639CB8B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ước suối/khe/mó 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không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được bảo vệ…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0E148D42" w14:textId="6FCC6E52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7BCE21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9FB353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3CCFEA42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8CF6677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9AA94B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D4F5A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A16DF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70C476C" w14:textId="4B7D6399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mưa…………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1D1CCEFB" w14:textId="7A69AB05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D375E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81F63A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26C85EC9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90BC15F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3062C9C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A2103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1661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FC45A1D" w14:textId="43417144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mua từ xe  xìtéc chở nước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7AC1B9F6" w14:textId="2EF9322F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811BE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9D9E22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13ECF707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4B54494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914D741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2AB42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EA39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BE69873" w14:textId="2FC0CA92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ước 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mua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từ 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xe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chở nước thô 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ơ/ thùng x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ô…….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78734479" w14:textId="0ADD4656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6C7D8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DAD44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5C02F707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1D8A371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F02E404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24F9B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EB91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72DCFB3" w14:textId="7D76B48C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bề mặt (sông, suối, đập, hồ, ao, kênh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7385DE71" w14:textId="5D9ABE98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37BC6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05C56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1B5E2148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A35996A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4B3B79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53AC5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C58AE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D82DF23" w14:textId="2A0E3BF4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ước đóng chai, bình……………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………………..</w:t>
            </w:r>
          </w:p>
        </w:tc>
        <w:tc>
          <w:tcPr>
            <w:tcW w:w="573" w:type="dxa"/>
            <w:tcBorders>
              <w:top w:val="nil"/>
              <w:bottom w:val="nil"/>
              <w:right w:val="single" w:sz="4" w:space="0" w:color="auto"/>
            </w:tcBorders>
          </w:tcPr>
          <w:p w14:paraId="70B6F69D" w14:textId="3FE259AA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14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FC804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91957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D5B34" w:rsidRPr="00885B72" w14:paraId="4EAA97D2" w14:textId="77777777" w:rsidTr="00177D04">
        <w:trPr>
          <w:trHeight w:val="252"/>
        </w:trPr>
        <w:tc>
          <w:tcPr>
            <w:tcW w:w="311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30D3505D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5BEC911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345D60" w14:textId="77777777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21AA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9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02EB3EEB" w14:textId="5AF4F319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Nguồn nước khác (Ghi rõ______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___________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573" w:type="dxa"/>
            <w:tcBorders>
              <w:top w:val="nil"/>
              <w:right w:val="single" w:sz="4" w:space="0" w:color="auto"/>
            </w:tcBorders>
          </w:tcPr>
          <w:p w14:paraId="15D96DC7" w14:textId="53812ABF" w:rsidR="00CD5B34" w:rsidRPr="00885B72" w:rsidRDefault="00CD5B34" w:rsidP="00CD5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3115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1552BCF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right w:val="single" w:sz="4" w:space="0" w:color="auto"/>
            </w:tcBorders>
          </w:tcPr>
          <w:p w14:paraId="4B7E7DBD" w14:textId="77777777" w:rsidR="00CD5B34" w:rsidRPr="00885B72" w:rsidRDefault="00CD5B34" w:rsidP="00CD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962"/>
        <w:gridCol w:w="564"/>
        <w:gridCol w:w="8"/>
        <w:gridCol w:w="4244"/>
        <w:gridCol w:w="568"/>
        <w:gridCol w:w="8"/>
        <w:gridCol w:w="4240"/>
        <w:gridCol w:w="429"/>
        <w:gridCol w:w="8"/>
      </w:tblGrid>
      <w:tr w:rsidR="00D60D3F" w:rsidRPr="00810750" w14:paraId="45C121AA" w14:textId="77777777" w:rsidTr="00821DB3">
        <w:trPr>
          <w:trHeight w:val="546"/>
        </w:trPr>
        <w:tc>
          <w:tcPr>
            <w:tcW w:w="5534" w:type="dxa"/>
            <w:gridSpan w:val="3"/>
          </w:tcPr>
          <w:p w14:paraId="0260A907" w14:textId="4A327A75" w:rsidR="00D60D3F" w:rsidRPr="00810750" w:rsidRDefault="00D60D3F" w:rsidP="00514549">
            <w:pPr>
              <w:tabs>
                <w:tab w:val="left" w:pos="7844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14. Loại hố xí/ nhà tiêu nào được sử dụng trong trạm y tế xã?</w:t>
            </w:r>
          </w:p>
        </w:tc>
        <w:tc>
          <w:tcPr>
            <w:tcW w:w="4820" w:type="dxa"/>
            <w:gridSpan w:val="3"/>
          </w:tcPr>
          <w:p w14:paraId="4AE2A63E" w14:textId="7C19EFA6" w:rsidR="00D60D3F" w:rsidRPr="00810750" w:rsidRDefault="00D60D3F" w:rsidP="00514549">
            <w:pPr>
              <w:tabs>
                <w:tab w:val="left" w:pos="7844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15. Trạm y tế xã có phân loại rác thải y tế không?</w:t>
            </w:r>
          </w:p>
        </w:tc>
        <w:tc>
          <w:tcPr>
            <w:tcW w:w="4677" w:type="dxa"/>
            <w:gridSpan w:val="3"/>
          </w:tcPr>
          <w:p w14:paraId="344B3F1E" w14:textId="6BD37977" w:rsidR="00D60D3F" w:rsidRPr="00810750" w:rsidRDefault="00D60D3F" w:rsidP="00514549">
            <w:pPr>
              <w:tabs>
                <w:tab w:val="left" w:pos="7844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16. Trạm y tế xã xử lý rác thải y tế như thế nào?</w:t>
            </w:r>
          </w:p>
        </w:tc>
      </w:tr>
      <w:tr w:rsidR="003E33BA" w:rsidRPr="00810750" w14:paraId="4E6A55AB" w14:textId="77777777" w:rsidTr="002B09F9">
        <w:trPr>
          <w:gridAfter w:val="1"/>
          <w:wAfter w:w="8" w:type="dxa"/>
          <w:trHeight w:val="271"/>
        </w:trPr>
        <w:tc>
          <w:tcPr>
            <w:tcW w:w="4962" w:type="dxa"/>
            <w:vAlign w:val="center"/>
          </w:tcPr>
          <w:p w14:paraId="1D354057" w14:textId="17488CC0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TỰ HOẠI, THẤM DỘI NƯỚC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XẢ RA HỆ THỐNG CỐNG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</w:t>
            </w:r>
          </w:p>
        </w:tc>
        <w:tc>
          <w:tcPr>
            <w:tcW w:w="564" w:type="dxa"/>
          </w:tcPr>
          <w:p w14:paraId="1EF20B52" w14:textId="37819B43" w:rsidR="003E33BA" w:rsidRPr="00810750" w:rsidRDefault="003E33BA" w:rsidP="003E33BA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252" w:type="dxa"/>
            <w:gridSpan w:val="2"/>
            <w:vAlign w:val="bottom"/>
          </w:tcPr>
          <w:p w14:paraId="46A907BB" w14:textId="18553DD6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885B7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ó</w:t>
            </w: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................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..........</w:t>
            </w:r>
          </w:p>
        </w:tc>
        <w:tc>
          <w:tcPr>
            <w:tcW w:w="568" w:type="dxa"/>
            <w:vAlign w:val="bottom"/>
          </w:tcPr>
          <w:p w14:paraId="5D9A5A96" w14:textId="1931FE1B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0583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248" w:type="dxa"/>
            <w:gridSpan w:val="2"/>
            <w:vAlign w:val="bottom"/>
          </w:tcPr>
          <w:p w14:paraId="05921B8A" w14:textId="037A1A56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 w:rsidR="00ED0379">
              <w:rPr>
                <w:color w:val="000000"/>
                <w:sz w:val="16"/>
                <w:szCs w:val="16"/>
                <w:lang w:val="en-US"/>
              </w:rPr>
              <w:t>Ó</w:t>
            </w:r>
            <w:r>
              <w:rPr>
                <w:color w:val="000000"/>
                <w:sz w:val="16"/>
                <w:szCs w:val="16"/>
              </w:rPr>
              <w:t xml:space="preserve"> NGƯỜI ĐẾN LẤY ĐI................................................</w:t>
            </w:r>
          </w:p>
        </w:tc>
        <w:tc>
          <w:tcPr>
            <w:tcW w:w="429" w:type="dxa"/>
          </w:tcPr>
          <w:p w14:paraId="513737F3" w14:textId="1AB2482D" w:rsidR="003E33BA" w:rsidRPr="00661CEF" w:rsidRDefault="00046A95" w:rsidP="003E33BA">
            <w:pPr>
              <w:tabs>
                <w:tab w:val="left" w:pos="7844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61CEF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</w:tr>
      <w:tr w:rsidR="003E33BA" w:rsidRPr="00810750" w14:paraId="3092CE98" w14:textId="77777777" w:rsidTr="002B09F9">
        <w:trPr>
          <w:gridAfter w:val="1"/>
          <w:wAfter w:w="8" w:type="dxa"/>
          <w:trHeight w:val="274"/>
        </w:trPr>
        <w:tc>
          <w:tcPr>
            <w:tcW w:w="4962" w:type="dxa"/>
            <w:vAlign w:val="center"/>
          </w:tcPr>
          <w:p w14:paraId="60656CA4" w14:textId="375C6488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TỰ HOẠI, THẤM DỘI NƯỚC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XẢ RA BỂ TỰ HOẠI……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….</w:t>
            </w:r>
          </w:p>
        </w:tc>
        <w:tc>
          <w:tcPr>
            <w:tcW w:w="564" w:type="dxa"/>
          </w:tcPr>
          <w:p w14:paraId="2E05C285" w14:textId="022E2818" w:rsidR="003E33BA" w:rsidRPr="00810750" w:rsidRDefault="003E33BA" w:rsidP="003E33BA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4252" w:type="dxa"/>
            <w:gridSpan w:val="2"/>
            <w:vAlign w:val="bottom"/>
          </w:tcPr>
          <w:p w14:paraId="2E043438" w14:textId="2DEE109A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Không……………..</w:t>
            </w:r>
          </w:p>
        </w:tc>
        <w:tc>
          <w:tcPr>
            <w:tcW w:w="568" w:type="dxa"/>
            <w:vAlign w:val="bottom"/>
          </w:tcPr>
          <w:p w14:paraId="72542241" w14:textId="20FF9FAA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248" w:type="dxa"/>
            <w:gridSpan w:val="2"/>
            <w:vAlign w:val="bottom"/>
          </w:tcPr>
          <w:p w14:paraId="20B3169E" w14:textId="646FECE4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ĐỐT..............................................................................</w:t>
            </w:r>
          </w:p>
        </w:tc>
        <w:tc>
          <w:tcPr>
            <w:tcW w:w="429" w:type="dxa"/>
          </w:tcPr>
          <w:p w14:paraId="117780BF" w14:textId="44879F85" w:rsidR="003E33BA" w:rsidRPr="00661CEF" w:rsidRDefault="00046A95" w:rsidP="003E33BA">
            <w:pPr>
              <w:tabs>
                <w:tab w:val="left" w:pos="7844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61CEF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</w:tr>
      <w:tr w:rsidR="003E33BA" w:rsidRPr="00810750" w14:paraId="455C7C32" w14:textId="77777777" w:rsidTr="002B09F9">
        <w:trPr>
          <w:gridAfter w:val="1"/>
          <w:wAfter w:w="8" w:type="dxa"/>
          <w:trHeight w:val="279"/>
        </w:trPr>
        <w:tc>
          <w:tcPr>
            <w:tcW w:w="4962" w:type="dxa"/>
            <w:vAlign w:val="center"/>
          </w:tcPr>
          <w:p w14:paraId="0B0C6155" w14:textId="34FF2F44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TỰ HOẠI, THẤM DỘI NƯỚC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XẢ RA HỐ CHỨA PHÂN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564" w:type="dxa"/>
          </w:tcPr>
          <w:p w14:paraId="74FEB19F" w14:textId="3FC4D086" w:rsidR="003E33BA" w:rsidRPr="00810750" w:rsidRDefault="003E33BA" w:rsidP="003E33BA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4252" w:type="dxa"/>
            <w:gridSpan w:val="2"/>
          </w:tcPr>
          <w:p w14:paraId="69F1265B" w14:textId="77777777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63596C2A" w14:textId="77777777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  <w:vAlign w:val="bottom"/>
          </w:tcPr>
          <w:p w14:paraId="789771CD" w14:textId="64EA394A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CH</w:t>
            </w:r>
            <w:r w:rsidR="00186951">
              <w:rPr>
                <w:color w:val="000000"/>
                <w:sz w:val="16"/>
                <w:szCs w:val="16"/>
                <w:lang w:val="en-US"/>
              </w:rPr>
              <w:t>Ô</w:t>
            </w:r>
            <w:r>
              <w:rPr>
                <w:color w:val="000000"/>
                <w:sz w:val="16"/>
                <w:szCs w:val="16"/>
              </w:rPr>
              <w:t>N LẤP....................................................................</w:t>
            </w:r>
          </w:p>
        </w:tc>
        <w:tc>
          <w:tcPr>
            <w:tcW w:w="429" w:type="dxa"/>
          </w:tcPr>
          <w:p w14:paraId="64F5D0EA" w14:textId="21FF7B7F" w:rsidR="003E33BA" w:rsidRPr="00661CEF" w:rsidRDefault="00046A95" w:rsidP="003E33BA">
            <w:pPr>
              <w:tabs>
                <w:tab w:val="left" w:pos="7844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61CEF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</w:tr>
      <w:tr w:rsidR="003E33BA" w:rsidRPr="00810750" w14:paraId="090960D3" w14:textId="77777777" w:rsidTr="002B09F9">
        <w:trPr>
          <w:gridAfter w:val="1"/>
          <w:wAfter w:w="8" w:type="dxa"/>
          <w:trHeight w:val="552"/>
        </w:trPr>
        <w:tc>
          <w:tcPr>
            <w:tcW w:w="4962" w:type="dxa"/>
            <w:vAlign w:val="center"/>
          </w:tcPr>
          <w:p w14:paraId="0815662E" w14:textId="69272422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TỰ HOẠI, THẤM DỘI NƯỚC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XẢ RA HỆ THỐNG NƯỚC LỘ THIÊN…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…………………………..</w:t>
            </w:r>
          </w:p>
        </w:tc>
        <w:tc>
          <w:tcPr>
            <w:tcW w:w="564" w:type="dxa"/>
          </w:tcPr>
          <w:p w14:paraId="37FDA849" w14:textId="7C807A2C" w:rsidR="003E33BA" w:rsidRPr="00810750" w:rsidRDefault="003E33BA" w:rsidP="003E33BA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4252" w:type="dxa"/>
            <w:gridSpan w:val="2"/>
          </w:tcPr>
          <w:p w14:paraId="192DCD7E" w14:textId="77777777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0D310D81" w14:textId="77777777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  <w:vAlign w:val="bottom"/>
          </w:tcPr>
          <w:p w14:paraId="2DDFC037" w14:textId="09C950F3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VỨT VÀO BÃI RÁC......................................................</w:t>
            </w:r>
          </w:p>
        </w:tc>
        <w:tc>
          <w:tcPr>
            <w:tcW w:w="429" w:type="dxa"/>
          </w:tcPr>
          <w:p w14:paraId="7BDDDA37" w14:textId="61318A3B" w:rsidR="003E33BA" w:rsidRPr="00661CEF" w:rsidRDefault="00046A95" w:rsidP="003E33BA">
            <w:pPr>
              <w:tabs>
                <w:tab w:val="left" w:pos="7844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61CEF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</w:tr>
      <w:tr w:rsidR="003E33BA" w:rsidRPr="00810750" w14:paraId="7A70E97B" w14:textId="77777777" w:rsidTr="002B09F9">
        <w:trPr>
          <w:gridAfter w:val="1"/>
          <w:wAfter w:w="8" w:type="dxa"/>
          <w:trHeight w:val="276"/>
        </w:trPr>
        <w:tc>
          <w:tcPr>
            <w:tcW w:w="4962" w:type="dxa"/>
            <w:vAlign w:val="center"/>
          </w:tcPr>
          <w:p w14:paraId="47D44768" w14:textId="18A87DDF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TỰ HOẠI, THẤM DỘI NƯỚC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BIẾT XẢ RA ĐÂU…</w:t>
            </w:r>
          </w:p>
        </w:tc>
        <w:tc>
          <w:tcPr>
            <w:tcW w:w="564" w:type="dxa"/>
          </w:tcPr>
          <w:p w14:paraId="35C448EF" w14:textId="67DBE47D" w:rsidR="003E33BA" w:rsidRPr="00810750" w:rsidRDefault="003E33BA" w:rsidP="003E33BA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4252" w:type="dxa"/>
            <w:gridSpan w:val="2"/>
          </w:tcPr>
          <w:p w14:paraId="462EBEBB" w14:textId="77777777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0A57F7D5" w14:textId="77777777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  <w:vAlign w:val="bottom"/>
          </w:tcPr>
          <w:p w14:paraId="6BCB6F6F" w14:textId="3D63C449" w:rsidR="003E33BA" w:rsidRPr="00810750" w:rsidRDefault="003E33BA" w:rsidP="003E33BA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KHÁC (GHI R</w:t>
            </w:r>
            <w:r w:rsidR="00AD658F">
              <w:rPr>
                <w:color w:val="000000"/>
                <w:sz w:val="16"/>
                <w:szCs w:val="16"/>
                <w:lang w:val="en-US"/>
              </w:rPr>
              <w:t>Õ______________________________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429" w:type="dxa"/>
          </w:tcPr>
          <w:p w14:paraId="767ED2FB" w14:textId="4490E422" w:rsidR="003E33BA" w:rsidRPr="00661CEF" w:rsidRDefault="00046A95" w:rsidP="003E33BA">
            <w:pPr>
              <w:tabs>
                <w:tab w:val="left" w:pos="7844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61CEF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</w:tr>
      <w:tr w:rsidR="003D75B3" w:rsidRPr="00810750" w14:paraId="55A08C7A" w14:textId="77777777" w:rsidTr="002B09F9">
        <w:trPr>
          <w:gridAfter w:val="1"/>
          <w:wAfter w:w="8" w:type="dxa"/>
          <w:trHeight w:val="267"/>
        </w:trPr>
        <w:tc>
          <w:tcPr>
            <w:tcW w:w="4962" w:type="dxa"/>
            <w:vAlign w:val="center"/>
          </w:tcPr>
          <w:p w14:paraId="6DEC1D99" w14:textId="361302A8" w:rsidR="003D75B3" w:rsidRPr="004C1F3D" w:rsidRDefault="003D75B3" w:rsidP="004C1F3D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HỐ XÍ Đ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À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O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CẢI TIẾN CÓ ỐNG THÔNG HƠI</w:t>
            </w:r>
            <w:r w:rsidR="004508B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</w:t>
            </w:r>
          </w:p>
        </w:tc>
        <w:tc>
          <w:tcPr>
            <w:tcW w:w="564" w:type="dxa"/>
          </w:tcPr>
          <w:p w14:paraId="16386840" w14:textId="79D98F03" w:rsidR="003D75B3" w:rsidRPr="00810750" w:rsidRDefault="00D52F3F" w:rsidP="00821DB3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4252" w:type="dxa"/>
            <w:gridSpan w:val="2"/>
          </w:tcPr>
          <w:p w14:paraId="0D0427DC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7379D6C5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</w:tcPr>
          <w:p w14:paraId="24313815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9" w:type="dxa"/>
          </w:tcPr>
          <w:p w14:paraId="0F41427E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3D75B3" w:rsidRPr="00810750" w14:paraId="56CBB2B1" w14:textId="77777777" w:rsidTr="00116464">
        <w:trPr>
          <w:gridAfter w:val="1"/>
          <w:wAfter w:w="8" w:type="dxa"/>
          <w:trHeight w:val="270"/>
        </w:trPr>
        <w:tc>
          <w:tcPr>
            <w:tcW w:w="4962" w:type="dxa"/>
            <w:vAlign w:val="center"/>
          </w:tcPr>
          <w:p w14:paraId="165BDF76" w14:textId="22413074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HỐ XÍ ĐÀO CÓ BỆ NGỒI……</w:t>
            </w:r>
            <w:r w:rsidR="004508B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………………………………..</w:t>
            </w:r>
          </w:p>
        </w:tc>
        <w:tc>
          <w:tcPr>
            <w:tcW w:w="564" w:type="dxa"/>
          </w:tcPr>
          <w:p w14:paraId="5D98712E" w14:textId="2A504CBE" w:rsidR="003D75B3" w:rsidRPr="00810750" w:rsidRDefault="00D52F3F" w:rsidP="00821DB3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4252" w:type="dxa"/>
            <w:gridSpan w:val="2"/>
          </w:tcPr>
          <w:p w14:paraId="3C3ADE35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396B71B1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</w:tcPr>
          <w:p w14:paraId="69F5765B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9" w:type="dxa"/>
          </w:tcPr>
          <w:p w14:paraId="08CA5FD9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3D75B3" w:rsidRPr="00810750" w14:paraId="111CF98B" w14:textId="77777777" w:rsidTr="00116464">
        <w:trPr>
          <w:gridAfter w:val="1"/>
          <w:wAfter w:w="8" w:type="dxa"/>
          <w:trHeight w:val="275"/>
        </w:trPr>
        <w:tc>
          <w:tcPr>
            <w:tcW w:w="4962" w:type="dxa"/>
            <w:vAlign w:val="center"/>
          </w:tcPr>
          <w:p w14:paraId="320D36E8" w14:textId="0510B1EC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1075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HỐ XÍ ĐÀO KHÔNG CÓ BỆ NGỒI/LỘ THIÊN……………</w:t>
            </w:r>
            <w:r w:rsidR="004508B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</w:t>
            </w:r>
          </w:p>
        </w:tc>
        <w:tc>
          <w:tcPr>
            <w:tcW w:w="564" w:type="dxa"/>
          </w:tcPr>
          <w:p w14:paraId="40002C3C" w14:textId="659CE92A" w:rsidR="003D75B3" w:rsidRPr="00810750" w:rsidRDefault="00D52F3F" w:rsidP="00821DB3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4252" w:type="dxa"/>
            <w:gridSpan w:val="2"/>
          </w:tcPr>
          <w:p w14:paraId="61ADDE59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6637F364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</w:tcPr>
          <w:p w14:paraId="0B813539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9" w:type="dxa"/>
          </w:tcPr>
          <w:p w14:paraId="76E382C7" w14:textId="77777777" w:rsidR="003D75B3" w:rsidRPr="00810750" w:rsidRDefault="003D75B3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776837" w:rsidRPr="00810750" w14:paraId="0E9EEC77" w14:textId="77777777" w:rsidTr="00116464">
        <w:trPr>
          <w:gridAfter w:val="1"/>
          <w:wAfter w:w="8" w:type="dxa"/>
          <w:trHeight w:val="278"/>
        </w:trPr>
        <w:tc>
          <w:tcPr>
            <w:tcW w:w="4962" w:type="dxa"/>
            <w:vAlign w:val="center"/>
          </w:tcPr>
          <w:p w14:paraId="12DC7777" w14:textId="7447DA35" w:rsidR="00776837" w:rsidRPr="00810750" w:rsidRDefault="00776837" w:rsidP="003D75B3">
            <w:pPr>
              <w:tabs>
                <w:tab w:val="left" w:pos="7844"/>
              </w:tabs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HỐ XÍ Ủ PHÂN TRỘN</w:t>
            </w:r>
            <w:r w:rsidR="00FA59BC" w:rsidRPr="0081075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………</w:t>
            </w:r>
            <w:r w:rsidR="004508B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…………………………………</w:t>
            </w:r>
          </w:p>
        </w:tc>
        <w:tc>
          <w:tcPr>
            <w:tcW w:w="564" w:type="dxa"/>
          </w:tcPr>
          <w:p w14:paraId="2EDFC967" w14:textId="77777777" w:rsidR="00776837" w:rsidRPr="00810750" w:rsidRDefault="00776837" w:rsidP="00821DB3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gridSpan w:val="2"/>
          </w:tcPr>
          <w:p w14:paraId="5A3E3E99" w14:textId="77777777" w:rsidR="00776837" w:rsidRPr="00810750" w:rsidRDefault="00776837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20F446AE" w14:textId="77777777" w:rsidR="00776837" w:rsidRPr="00810750" w:rsidRDefault="00776837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</w:tcPr>
          <w:p w14:paraId="5648458B" w14:textId="77777777" w:rsidR="00776837" w:rsidRPr="00810750" w:rsidRDefault="00776837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9" w:type="dxa"/>
          </w:tcPr>
          <w:p w14:paraId="2DA0D883" w14:textId="77777777" w:rsidR="00776837" w:rsidRPr="00810750" w:rsidRDefault="00776837" w:rsidP="003D75B3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9670E8" w:rsidRPr="00810750" w14:paraId="0716D0E3" w14:textId="77777777" w:rsidTr="00116464">
        <w:trPr>
          <w:gridAfter w:val="1"/>
          <w:wAfter w:w="8" w:type="dxa"/>
          <w:trHeight w:val="269"/>
        </w:trPr>
        <w:tc>
          <w:tcPr>
            <w:tcW w:w="4962" w:type="dxa"/>
            <w:vAlign w:val="center"/>
          </w:tcPr>
          <w:p w14:paraId="26C7660F" w14:textId="5145F822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B212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THÙNG/ BỒ/ CHẬU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</w:t>
            </w:r>
            <w:r w:rsidR="004508B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…………………………………</w:t>
            </w:r>
          </w:p>
        </w:tc>
        <w:tc>
          <w:tcPr>
            <w:tcW w:w="564" w:type="dxa"/>
          </w:tcPr>
          <w:p w14:paraId="4AA31EE5" w14:textId="4FA9EFC9" w:rsidR="009670E8" w:rsidRPr="00810750" w:rsidRDefault="00D52F3F" w:rsidP="00821DB3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4252" w:type="dxa"/>
            <w:gridSpan w:val="2"/>
          </w:tcPr>
          <w:p w14:paraId="6EE52209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6757B438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</w:tcPr>
          <w:p w14:paraId="2AA9B96A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9" w:type="dxa"/>
          </w:tcPr>
          <w:p w14:paraId="4C3ACEA8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9670E8" w:rsidRPr="00810750" w14:paraId="260730F4" w14:textId="77777777" w:rsidTr="00116464">
        <w:trPr>
          <w:gridAfter w:val="1"/>
          <w:wAfter w:w="8" w:type="dxa"/>
          <w:trHeight w:val="272"/>
        </w:trPr>
        <w:tc>
          <w:tcPr>
            <w:tcW w:w="4962" w:type="dxa"/>
            <w:vAlign w:val="center"/>
          </w:tcPr>
          <w:p w14:paraId="10F5DAD8" w14:textId="191E639C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CÂU CÁ…………………………</w:t>
            </w:r>
            <w:r w:rsidR="004508B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………………………………</w:t>
            </w:r>
          </w:p>
        </w:tc>
        <w:tc>
          <w:tcPr>
            <w:tcW w:w="564" w:type="dxa"/>
          </w:tcPr>
          <w:p w14:paraId="42D94B4A" w14:textId="2E59BE82" w:rsidR="009670E8" w:rsidRPr="00810750" w:rsidRDefault="00D52F3F" w:rsidP="00821DB3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4252" w:type="dxa"/>
            <w:gridSpan w:val="2"/>
          </w:tcPr>
          <w:p w14:paraId="252A1FEA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5C17192A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</w:tcPr>
          <w:p w14:paraId="7D2D5332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9" w:type="dxa"/>
          </w:tcPr>
          <w:p w14:paraId="4EDD976E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9670E8" w:rsidRPr="00810750" w14:paraId="5BE3D889" w14:textId="77777777" w:rsidTr="00116464">
        <w:trPr>
          <w:gridAfter w:val="1"/>
          <w:wAfter w:w="8" w:type="dxa"/>
          <w:trHeight w:val="277"/>
        </w:trPr>
        <w:tc>
          <w:tcPr>
            <w:tcW w:w="4962" w:type="dxa"/>
            <w:vAlign w:val="center"/>
          </w:tcPr>
          <w:p w14:paraId="65193557" w14:textId="45C2C7F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KHÔNG CÓ HỐ XÍ……………</w:t>
            </w:r>
            <w:r w:rsidR="004508BF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……………………………….</w:t>
            </w:r>
          </w:p>
        </w:tc>
        <w:tc>
          <w:tcPr>
            <w:tcW w:w="564" w:type="dxa"/>
          </w:tcPr>
          <w:p w14:paraId="1320305C" w14:textId="27E986B7" w:rsidR="009670E8" w:rsidRPr="00810750" w:rsidRDefault="00D52F3F" w:rsidP="00821DB3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11</w:t>
            </w:r>
          </w:p>
        </w:tc>
        <w:tc>
          <w:tcPr>
            <w:tcW w:w="4252" w:type="dxa"/>
            <w:gridSpan w:val="2"/>
          </w:tcPr>
          <w:p w14:paraId="54EC0686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7DC318FE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</w:tcPr>
          <w:p w14:paraId="40A2D211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9" w:type="dxa"/>
          </w:tcPr>
          <w:p w14:paraId="4161B183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9670E8" w:rsidRPr="00810750" w14:paraId="07324C29" w14:textId="77777777" w:rsidTr="00116464">
        <w:trPr>
          <w:gridAfter w:val="1"/>
          <w:wAfter w:w="8" w:type="dxa"/>
          <w:trHeight w:val="266"/>
        </w:trPr>
        <w:tc>
          <w:tcPr>
            <w:tcW w:w="4962" w:type="dxa"/>
            <w:vAlign w:val="center"/>
          </w:tcPr>
          <w:p w14:paraId="21C53226" w14:textId="7493F4DF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KHÁC (GHI RÕ_____________</w:t>
            </w:r>
            <w:r w:rsidR="001053C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____________________</w:t>
            </w:r>
            <w:r w:rsidRPr="00810750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564" w:type="dxa"/>
          </w:tcPr>
          <w:p w14:paraId="25218E15" w14:textId="285EA261" w:rsidR="009670E8" w:rsidRPr="00810750" w:rsidRDefault="00D52F3F" w:rsidP="00821DB3">
            <w:pPr>
              <w:tabs>
                <w:tab w:val="left" w:pos="784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10750">
              <w:rPr>
                <w:rFonts w:ascii="Arial" w:hAnsi="Arial" w:cs="Arial"/>
                <w:sz w:val="18"/>
                <w:szCs w:val="18"/>
                <w:lang w:val="en-US"/>
              </w:rPr>
              <w:t>12</w:t>
            </w:r>
          </w:p>
        </w:tc>
        <w:tc>
          <w:tcPr>
            <w:tcW w:w="4252" w:type="dxa"/>
            <w:gridSpan w:val="2"/>
          </w:tcPr>
          <w:p w14:paraId="135490E6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</w:tcPr>
          <w:p w14:paraId="2E479628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48" w:type="dxa"/>
            <w:gridSpan w:val="2"/>
          </w:tcPr>
          <w:p w14:paraId="0B5844C4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9" w:type="dxa"/>
          </w:tcPr>
          <w:p w14:paraId="5452CA93" w14:textId="77777777" w:rsidR="009670E8" w:rsidRPr="00810750" w:rsidRDefault="009670E8" w:rsidP="009670E8">
            <w:pPr>
              <w:tabs>
                <w:tab w:val="left" w:pos="7844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67706507" w14:textId="77777777" w:rsidR="001B4CCF" w:rsidRDefault="001B4CCF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0C785823" w14:textId="77777777" w:rsidR="001B4CCF" w:rsidRDefault="001B4CCF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6924C700" w14:textId="53B177E9" w:rsidR="001B4CCF" w:rsidRDefault="00216E51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M</w:t>
      </w:r>
      <w:r w:rsidRPr="00216E51">
        <w:rPr>
          <w:rFonts w:ascii="Arial" w:hAnsi="Arial" w:cs="Arial"/>
          <w:b/>
          <w:bCs/>
          <w:lang w:val="en-US"/>
        </w:rPr>
        <w:t>ục 8. Trật tự công cộng và các vấn đề xã hội, môi trường</w:t>
      </w:r>
    </w:p>
    <w:tbl>
      <w:tblPr>
        <w:tblW w:w="15305" w:type="dxa"/>
        <w:tblInd w:w="-856" w:type="dxa"/>
        <w:tblLook w:val="04A0" w:firstRow="1" w:lastRow="0" w:firstColumn="1" w:lastColumn="0" w:noHBand="0" w:noVBand="1"/>
      </w:tblPr>
      <w:tblGrid>
        <w:gridCol w:w="876"/>
        <w:gridCol w:w="995"/>
        <w:gridCol w:w="859"/>
        <w:gridCol w:w="531"/>
        <w:gridCol w:w="216"/>
        <w:gridCol w:w="494"/>
        <w:gridCol w:w="1095"/>
        <w:gridCol w:w="203"/>
        <w:gridCol w:w="53"/>
        <w:gridCol w:w="274"/>
        <w:gridCol w:w="216"/>
        <w:gridCol w:w="692"/>
        <w:gridCol w:w="71"/>
        <w:gridCol w:w="147"/>
        <w:gridCol w:w="330"/>
        <w:gridCol w:w="216"/>
        <w:gridCol w:w="350"/>
        <w:gridCol w:w="272"/>
        <w:gridCol w:w="561"/>
        <w:gridCol w:w="609"/>
        <w:gridCol w:w="121"/>
        <w:gridCol w:w="262"/>
        <w:gridCol w:w="785"/>
        <w:gridCol w:w="418"/>
        <w:gridCol w:w="936"/>
        <w:gridCol w:w="634"/>
        <w:gridCol w:w="1386"/>
        <w:gridCol w:w="295"/>
        <w:gridCol w:w="818"/>
        <w:gridCol w:w="590"/>
      </w:tblGrid>
      <w:tr w:rsidR="00E24AFF" w:rsidRPr="009B62BE" w14:paraId="367F9860" w14:textId="77777777" w:rsidTr="005C2ADA">
        <w:trPr>
          <w:trHeight w:val="1541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92CB4" w14:textId="02C4CB43" w:rsidR="009B62BE" w:rsidRPr="00394260" w:rsidRDefault="009B62BE" w:rsidP="00A56A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66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r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267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>Những vấn đề xã hội nổi cộm nhất trên địa bàn của xã</w:t>
            </w:r>
            <w:r w:rsidR="00D430B0"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268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 xml:space="preserve"> hiện nay là vấn đề gì?</w:t>
            </w:r>
          </w:p>
          <w:p w14:paraId="297F6096" w14:textId="77777777" w:rsidR="00A56A28" w:rsidRPr="00394260" w:rsidRDefault="00A56A28" w:rsidP="00A56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69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  <w:p w14:paraId="71E80DF7" w14:textId="4020C317" w:rsidR="00A56A28" w:rsidRPr="00394260" w:rsidRDefault="00C35FE6" w:rsidP="00A56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70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r w:rsidRPr="00394260">
              <w:rPr>
                <w:rFonts w:ascii="Arial" w:eastAsia="Times New Roman" w:hAnsi="Arial" w:cs="Arial"/>
                <w:sz w:val="18"/>
                <w:szCs w:val="18"/>
                <w:lang w:val="en-US"/>
                <w:rPrChange w:id="1271" w:author="Đặng Thị Mai Vân" w:date="2022-01-21T16:33:00Z">
                  <w:rPr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</w:rPrChange>
              </w:rPr>
              <w:t xml:space="preserve">       </w:t>
            </w:r>
            <w:del w:id="1272" w:author="Đặng Thị Mai Vân" w:date="2022-01-20T12:48:00Z">
              <w:r w:rsidRPr="00394260" w:rsidDel="00180003">
                <w:rPr>
                  <w:rFonts w:ascii="Arial" w:eastAsia="Times New Roman" w:hAnsi="Arial" w:cs="Arial"/>
                  <w:sz w:val="18"/>
                  <w:szCs w:val="18"/>
                  <w:lang w:val="en-US"/>
                  <w:rPrChange w:id="1273" w:author="Đặng Thị Mai Vân" w:date="2022-01-21T16:33:00Z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rPrChange>
                </w:rPr>
                <w:delText xml:space="preserve">      </w:delText>
              </w:r>
            </w:del>
            <w:r w:rsidRPr="00394260">
              <w:rPr>
                <w:rFonts w:ascii="Arial" w:eastAsia="Times New Roman" w:hAnsi="Arial" w:cs="Arial"/>
                <w:sz w:val="18"/>
                <w:szCs w:val="18"/>
                <w:lang w:val="en-US"/>
                <w:rPrChange w:id="1274" w:author="Đặng Thị Mai Vân" w:date="2022-01-21T16:33:00Z">
                  <w:rPr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</w:rPrChange>
              </w:rPr>
              <w:t xml:space="preserve">    </w:t>
            </w:r>
            <w:del w:id="1275" w:author="Đặng Thị Mai Vân" w:date="2022-01-21T16:33:00Z">
              <w:r w:rsidRPr="00394260" w:rsidDel="00394260">
                <w:rPr>
                  <w:rFonts w:ascii="Arial" w:eastAsia="Times New Roman" w:hAnsi="Arial" w:cs="Arial"/>
                  <w:sz w:val="18"/>
                  <w:szCs w:val="18"/>
                  <w:lang w:val="en-US"/>
                  <w:rPrChange w:id="1276" w:author="Đặng Thị Mai Vân" w:date="2022-01-21T16:33:00Z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rPrChange>
                </w:rPr>
                <w:delText xml:space="preserve">  </w:delText>
              </w:r>
            </w:del>
            <w:r w:rsidRPr="00394260">
              <w:rPr>
                <w:rFonts w:ascii="Arial" w:eastAsia="Times New Roman" w:hAnsi="Arial" w:cs="Arial"/>
                <w:sz w:val="18"/>
                <w:szCs w:val="18"/>
                <w:lang w:val="en-US"/>
                <w:rPrChange w:id="1277" w:author="Đặng Thị Mai Vân" w:date="2022-01-21T16:33:00Z">
                  <w:rPr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</w:rPrChange>
              </w:rPr>
              <w:t xml:space="preserve"> Liệt kê theo thứ tự quan trọng</w:t>
            </w:r>
          </w:p>
          <w:p w14:paraId="5B3A3E59" w14:textId="77777777" w:rsidR="00A56A28" w:rsidRPr="00394260" w:rsidRDefault="00A56A28" w:rsidP="00A56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78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  <w:p w14:paraId="3ACFB54B" w14:textId="77777777" w:rsidR="00A56A28" w:rsidRPr="00394260" w:rsidRDefault="00A56A28" w:rsidP="00A56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79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  <w:p w14:paraId="1569A741" w14:textId="77777777" w:rsidR="00A56A28" w:rsidRPr="00394260" w:rsidRDefault="00A56A28" w:rsidP="00A56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80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  <w:p w14:paraId="33AC0874" w14:textId="77777777" w:rsidR="00A56A28" w:rsidRPr="00394260" w:rsidRDefault="00A56A28" w:rsidP="00A56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81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  <w:p w14:paraId="611CC1A6" w14:textId="11423305" w:rsidR="00A56A28" w:rsidRPr="00394260" w:rsidRDefault="00A56A28" w:rsidP="00A56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82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3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86231" w14:textId="77777777" w:rsidR="009B62BE" w:rsidRDefault="009B62BE" w:rsidP="009B62BE">
            <w:pPr>
              <w:spacing w:after="0" w:line="240" w:lineRule="auto"/>
              <w:rPr>
                <w:ins w:id="1283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284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>2. Hiện nay xã có</w:t>
            </w:r>
            <w:r w:rsidR="00D33E0B"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285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 xml:space="preserve"> bao nhiêu người nghiện ma tuý đã được phát hiện?</w:t>
            </w:r>
          </w:p>
          <w:p w14:paraId="3AAC9207" w14:textId="77777777" w:rsidR="00E822E4" w:rsidRDefault="00E822E4" w:rsidP="009B62BE">
            <w:pPr>
              <w:spacing w:after="0" w:line="240" w:lineRule="auto"/>
              <w:rPr>
                <w:ins w:id="1286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157F3F5" w14:textId="77777777" w:rsidR="00E822E4" w:rsidRDefault="00E822E4" w:rsidP="009B62BE">
            <w:pPr>
              <w:spacing w:after="0" w:line="240" w:lineRule="auto"/>
              <w:rPr>
                <w:ins w:id="1287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AA53E2A" w14:textId="77777777" w:rsidR="00E822E4" w:rsidRDefault="00E822E4" w:rsidP="009B62BE">
            <w:pPr>
              <w:spacing w:after="0" w:line="240" w:lineRule="auto"/>
              <w:rPr>
                <w:ins w:id="1288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93910B6" w14:textId="77777777" w:rsidR="00E822E4" w:rsidRDefault="00E822E4" w:rsidP="009B62BE">
            <w:pPr>
              <w:spacing w:after="0" w:line="240" w:lineRule="auto"/>
              <w:rPr>
                <w:ins w:id="1289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273DF677" w14:textId="2877710F" w:rsidR="00E822E4" w:rsidRPr="00394260" w:rsidRDefault="00E822E4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90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C0927" w14:textId="77777777" w:rsidR="009B62BE" w:rsidRDefault="009B62BE" w:rsidP="009B62BE">
            <w:pPr>
              <w:spacing w:after="0" w:line="240" w:lineRule="auto"/>
              <w:rPr>
                <w:ins w:id="1291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292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>3. Trong đó có bao</w:t>
            </w:r>
            <w:r w:rsidR="00EB36D6"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293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 xml:space="preserve"> nhiêu trẻ em dưới 16 tuổi?</w:t>
            </w:r>
          </w:p>
          <w:p w14:paraId="72885438" w14:textId="77777777" w:rsidR="00C7541E" w:rsidRDefault="00C7541E" w:rsidP="009B62BE">
            <w:pPr>
              <w:spacing w:after="0" w:line="240" w:lineRule="auto"/>
              <w:rPr>
                <w:ins w:id="1294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B68ACFD" w14:textId="77777777" w:rsidR="00C7541E" w:rsidRDefault="00C7541E" w:rsidP="009B62BE">
            <w:pPr>
              <w:spacing w:after="0" w:line="240" w:lineRule="auto"/>
              <w:rPr>
                <w:ins w:id="1295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F25020F" w14:textId="2348D038" w:rsidR="00C7541E" w:rsidRPr="00394260" w:rsidRDefault="00C7541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296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E0663" w14:textId="77777777" w:rsidR="009B62BE" w:rsidRDefault="009B62BE" w:rsidP="009B62BE">
            <w:pPr>
              <w:spacing w:after="0" w:line="240" w:lineRule="auto"/>
              <w:rPr>
                <w:ins w:id="1297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298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 xml:space="preserve">4. Năm </w:t>
            </w:r>
            <w:r w:rsidR="00176752"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299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>202</w:t>
            </w:r>
            <w:ins w:id="1300" w:author="Đặng Thị Mai Vân" w:date="2022-01-21T16:32:00Z">
              <w:r w:rsidR="0056759C" w:rsidRPr="00394260">
                <w:rPr>
                  <w:rFonts w:ascii="Arial" w:eastAsia="Times New Roman" w:hAnsi="Arial" w:cs="Arial"/>
                  <w:sz w:val="20"/>
                  <w:szCs w:val="20"/>
                  <w:lang w:val="en-US"/>
                  <w:rPrChange w:id="1301" w:author="Đặng Thị Mai Vân" w:date="2022-01-21T16:33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1</w:t>
              </w:r>
            </w:ins>
            <w:del w:id="1302" w:author="Đặng Thị Mai Vân" w:date="2022-01-21T16:32:00Z">
              <w:r w:rsidR="00176752" w:rsidRPr="00394260" w:rsidDel="0056759C">
                <w:rPr>
                  <w:rFonts w:ascii="Arial" w:eastAsia="Times New Roman" w:hAnsi="Arial" w:cs="Arial"/>
                  <w:sz w:val="20"/>
                  <w:szCs w:val="20"/>
                  <w:lang w:val="en-US"/>
                  <w:rPrChange w:id="1303" w:author="Đặng Thị Mai Vân" w:date="2022-01-21T16:33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delText>2</w:delText>
              </w:r>
            </w:del>
            <w:r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304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 xml:space="preserve"> có</w:t>
            </w:r>
            <w:r w:rsidR="00D858FE" w:rsidRPr="00394260">
              <w:rPr>
                <w:rFonts w:ascii="Arial" w:eastAsia="Times New Roman" w:hAnsi="Arial" w:cs="Arial"/>
                <w:sz w:val="20"/>
                <w:szCs w:val="20"/>
                <w:lang w:val="en-US"/>
                <w:rPrChange w:id="1305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  <w:t xml:space="preserve"> bao nhiêu người được cai nghiện/ phục hồi (tự nguyện hoặc bắt buộc) tại các trung tâm hoặc tại cộng đồng?</w:t>
            </w:r>
          </w:p>
          <w:p w14:paraId="19CCB039" w14:textId="267799A5" w:rsidR="00545F74" w:rsidRPr="00394260" w:rsidRDefault="00545F74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  <w:rPrChange w:id="1306" w:author="Đặng Thị Mai Vân" w:date="2022-01-21T16:33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1410E" w14:textId="77777777" w:rsidR="009B62BE" w:rsidRDefault="009B62BE" w:rsidP="009B62BE">
            <w:pPr>
              <w:spacing w:after="0" w:line="240" w:lineRule="auto"/>
              <w:rPr>
                <w:ins w:id="1307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5. Năm </w:t>
            </w:r>
            <w:r w:rsidR="001767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</w:t>
            </w:r>
            <w:ins w:id="1308" w:author="Đặng Thị Mai Vân" w:date="2022-01-21T16:32:00Z">
              <w:r w:rsidR="0056759C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1</w:t>
              </w:r>
            </w:ins>
            <w:del w:id="1309" w:author="Đặng Thị Mai Vân" w:date="2022-01-21T16:32:00Z">
              <w:r w:rsidR="00176752" w:rsidDel="0056759C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2</w:delText>
              </w:r>
            </w:del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có</w:t>
            </w:r>
            <w:r w:rsidR="00C20EB6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bao nhiêu vụ mại</w:t>
            </w:r>
            <w:r w:rsidR="00C20E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C20EB6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dâm được phát hiện trên địa bàn</w:t>
            </w:r>
            <w:r w:rsidR="00C20E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xã?</w:t>
            </w:r>
          </w:p>
          <w:p w14:paraId="5F9CDC84" w14:textId="77777777" w:rsidR="006627CF" w:rsidRDefault="006627CF" w:rsidP="009B62BE">
            <w:pPr>
              <w:spacing w:after="0" w:line="240" w:lineRule="auto"/>
              <w:rPr>
                <w:ins w:id="1310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C914C14" w14:textId="65288C57" w:rsidR="006627CF" w:rsidRPr="009B62BE" w:rsidRDefault="006627CF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CD08B" w14:textId="77777777" w:rsidR="009B62BE" w:rsidRDefault="009B62BE" w:rsidP="009B62BE">
            <w:pPr>
              <w:spacing w:after="0" w:line="240" w:lineRule="auto"/>
              <w:rPr>
                <w:ins w:id="1311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 Trên địa</w:t>
            </w:r>
            <w:r w:rsidR="00F576A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F576AE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bàn xã có bao</w:t>
            </w:r>
            <w:r w:rsidR="00F576A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F576AE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nhiêu gái mại</w:t>
            </w:r>
            <w:r w:rsidR="00F576A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F576AE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dâm có hồ sơ</w:t>
            </w:r>
            <w:r w:rsidR="00F576A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F576AE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quản lý?</w:t>
            </w:r>
          </w:p>
          <w:p w14:paraId="27D471AD" w14:textId="77777777" w:rsidR="006627CF" w:rsidRDefault="006627CF" w:rsidP="009B62BE">
            <w:pPr>
              <w:spacing w:after="0" w:line="240" w:lineRule="auto"/>
              <w:rPr>
                <w:ins w:id="1312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0933B307" w14:textId="77777777" w:rsidR="006627CF" w:rsidRDefault="006627CF" w:rsidP="009B62BE">
            <w:pPr>
              <w:spacing w:after="0" w:line="240" w:lineRule="auto"/>
              <w:rPr>
                <w:ins w:id="1313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D207F25" w14:textId="32B5F2E3" w:rsidR="006627CF" w:rsidRPr="009B62BE" w:rsidRDefault="006627CF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DD692" w14:textId="77777777" w:rsidR="009B62BE" w:rsidRDefault="009B62BE" w:rsidP="009B62BE">
            <w:pPr>
              <w:spacing w:after="0" w:line="240" w:lineRule="auto"/>
              <w:rPr>
                <w:ins w:id="1314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7. Trên địa</w:t>
            </w:r>
            <w:r w:rsidR="0092096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ins w:id="1315" w:author="Đặng Thị Mai Vân" w:date="2022-01-20T12:59:00Z">
              <w:r w:rsidR="00807322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bàn </w:t>
              </w:r>
            </w:ins>
            <w:r w:rsidR="00920962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có bao</w:t>
            </w:r>
            <w:r w:rsidR="0092096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920962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nhiêu gái mại</w:t>
            </w:r>
            <w:r w:rsidR="0092096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920962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dâm</w:t>
            </w:r>
            <w:r w:rsidR="0092096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hát hiện mới trong năm </w:t>
            </w:r>
            <w:r w:rsidR="001767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</w:t>
            </w:r>
            <w:ins w:id="1316" w:author="Đặng Thị Mai Vân" w:date="2022-01-21T16:32:00Z">
              <w:r w:rsidR="009420C3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1</w:t>
              </w:r>
            </w:ins>
            <w:del w:id="1317" w:author="Đặng Thị Mai Vân" w:date="2022-01-21T16:32:00Z">
              <w:r w:rsidR="00176752" w:rsidDel="009420C3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2</w:delText>
              </w:r>
            </w:del>
            <w:r w:rsidR="0092096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?</w:t>
            </w:r>
          </w:p>
          <w:p w14:paraId="72BA8D26" w14:textId="6C144CA9" w:rsidR="006627CF" w:rsidRPr="009B62BE" w:rsidRDefault="006627CF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AE6BC" w14:textId="77777777" w:rsidR="009B62BE" w:rsidRDefault="009B62BE" w:rsidP="009B62BE">
            <w:pPr>
              <w:spacing w:after="0" w:line="240" w:lineRule="auto"/>
              <w:rPr>
                <w:ins w:id="1318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8. Năm </w:t>
            </w:r>
            <w:r w:rsidR="001767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</w:t>
            </w:r>
            <w:ins w:id="1319" w:author="Đặng Thị Mai Vân" w:date="2022-01-21T16:32:00Z">
              <w:r w:rsidR="00773ED8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1</w:t>
              </w:r>
            </w:ins>
            <w:del w:id="1320" w:author="Đặng Thị Mai Vân" w:date="2022-01-21T16:32:00Z">
              <w:r w:rsidR="00176752" w:rsidDel="00773ED8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>2</w:delText>
              </w:r>
            </w:del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</w:t>
            </w:r>
            <w:r w:rsidR="001F6DDA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xã có bao nhiêu người được hưởng chế độ</w:t>
            </w:r>
            <w:r w:rsidR="001F6DD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1F6DDA"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trợ cấp XH</w:t>
            </w:r>
            <w:r w:rsidR="001F6DD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thường xuyên?</w:t>
            </w:r>
          </w:p>
          <w:p w14:paraId="19DB2FD6" w14:textId="77777777" w:rsidR="006627CF" w:rsidRDefault="006627CF" w:rsidP="009B62BE">
            <w:pPr>
              <w:spacing w:after="0" w:line="240" w:lineRule="auto"/>
              <w:rPr>
                <w:ins w:id="1321" w:author="Đặng Thị Mai Vân" w:date="2022-01-21T16:34:00Z"/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9C5DB6B" w14:textId="1C4B8FDF" w:rsidR="006627CF" w:rsidRPr="009B62BE" w:rsidRDefault="006627CF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E24AFF" w:rsidRPr="009B62BE" w14:paraId="7543E420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6221" w14:textId="017A527A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8239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3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B6AC" w14:textId="3C81E998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EC8E3" w14:textId="534B2D8F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D9596" w14:textId="264F062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095A1" w14:textId="3841045D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8F7CF" w14:textId="280BCA40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7B47D" w14:textId="03506C61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3F5A8" w14:textId="55718455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E24AFF" w:rsidRPr="009B62BE" w14:paraId="7AE3401B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D5B8" w14:textId="70C75A2F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Không có vấn đề xã hội gì………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F0F9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77D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D086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5B4F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99C6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11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E23FD" w14:textId="25500F2C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75954" w14:textId="4BC803F3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AE31A" w14:textId="054F3C46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73264" w14:textId="0F7136C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4E6EA" w14:textId="16C49ABE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B8EE1" w14:textId="5F8C505B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C5087C" w14:textId="1E78AE54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2D60C9" w:rsidRPr="009B62BE" w14:paraId="1052ED43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3B73" w14:textId="53B92858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Tệ nạn ma túy………………...…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9D7D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C836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8692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8FC4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2E71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11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86F87" w14:textId="57983355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7D02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B64D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9C7C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2C32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4A44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CCDA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78DF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58C246E8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EC8B" w14:textId="0E3A4505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Tệ nạn mại dâm…………………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7C18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7843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907B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BF7C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DB2D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331A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398D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862D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4FC7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608E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0A9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3490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7AFC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0D5B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3D0EDB39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0CDF" w14:textId="1C34F8BF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Tệ nạn cờ bạc……………………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91A3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171E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D23B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16D8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4E83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BC99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1E96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34A4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2A6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AAED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F7D9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310C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84CF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BECF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55747E6F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F33E" w14:textId="2FA1A13C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Rượu chè ………………………..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940C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7A62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DC57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CE2B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3C49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8F3E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056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3B80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4823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27C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E41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288E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BB42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AD7D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71DFC485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42FC" w14:textId="6D147B65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Trộm cắp………...………………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B581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0EBA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899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C3CF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A7F4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079F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948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B3AD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C97D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B1DB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256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F46D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C28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9E96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14AF7ED6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0EF7" w14:textId="7EF1124D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Mê tín dị đoan…….……………</w:t>
            </w:r>
            <w:r w:rsidR="009258D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DBE5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A294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DF0E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0D61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0E4B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14BB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40B2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2C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5B00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F6A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39FC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3490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651D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B31E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478A8A4D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91D0" w14:textId="61B18D8D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xung đột/mất đoàn kết…………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A9A2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9A39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459C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67C2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6182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7E82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299A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D3D6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78E2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3C29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DB5E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8355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3A15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082E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1308AB3C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91A7" w14:textId="65E8C1E3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Thất nghiệp/thiếu việc là</w:t>
            </w:r>
            <w:r w:rsidR="009258D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m…….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79CC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87EA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D8C6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09AF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4BAC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022A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E8B1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8333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1E82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90A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3056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4F3F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1568" w14:textId="77777777" w:rsidR="009B62BE" w:rsidRPr="009B62BE" w:rsidRDefault="009B62BE" w:rsidP="009B62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F174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54F509C2" w14:textId="77777777" w:rsidTr="005C2ADA">
        <w:trPr>
          <w:trHeight w:val="258"/>
        </w:trPr>
        <w:tc>
          <w:tcPr>
            <w:tcW w:w="27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EA32" w14:textId="7DEF683F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Khác (ghi rõ____________</w:t>
            </w:r>
            <w:r w:rsidR="009258D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____)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725B" w14:textId="77777777" w:rsidR="009B62BE" w:rsidRPr="009B62BE" w:rsidRDefault="009B62BE" w:rsidP="009B6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E001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6321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9784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9B70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F486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948B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667F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F358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75AD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2751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347A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1572" w14:textId="77777777" w:rsidR="009B62BE" w:rsidRPr="009B62BE" w:rsidRDefault="009B62BE" w:rsidP="009B62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8A30" w14:textId="77777777" w:rsidR="009B62BE" w:rsidRPr="009B62BE" w:rsidRDefault="009B62BE" w:rsidP="009B62BE">
            <w:pPr>
              <w:spacing w:after="0" w:line="240" w:lineRule="auto"/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</w:pPr>
            <w:r w:rsidRPr="009B62BE">
              <w:rPr>
                <w:rFonts w:ascii="VNHelvet" w:eastAsia="Times New Roman" w:hAnsi="VNHelvet" w:cs="Times New Roman"/>
                <w:sz w:val="20"/>
                <w:szCs w:val="20"/>
                <w:lang w:val="en-US"/>
              </w:rPr>
              <w:t> </w:t>
            </w:r>
          </w:p>
        </w:tc>
      </w:tr>
      <w:tr w:rsidR="00E24AFF" w:rsidRPr="009B62BE" w14:paraId="6AA7FD7B" w14:textId="77777777" w:rsidTr="005C2ADA">
        <w:trPr>
          <w:trHeight w:val="25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96D3" w14:textId="77777777" w:rsidR="006B4808" w:rsidRPr="009B62BE" w:rsidRDefault="006B4808" w:rsidP="006B4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thứ nhất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57979" w14:textId="6471DC7D" w:rsidR="006B4808" w:rsidRPr="009B62BE" w:rsidRDefault="006B4808" w:rsidP="006B4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thứ hai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15E1" w14:textId="42F728D0" w:rsidR="006B4808" w:rsidRPr="009B62BE" w:rsidRDefault="006B4808" w:rsidP="006B4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62B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thứ ba</w:t>
            </w:r>
          </w:p>
        </w:tc>
        <w:tc>
          <w:tcPr>
            <w:tcW w:w="23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2215" w14:textId="12AEF849" w:rsidR="006B4808" w:rsidRPr="009B62BE" w:rsidRDefault="006B4808" w:rsidP="006B4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Số người</w:t>
            </w:r>
          </w:p>
        </w:tc>
        <w:tc>
          <w:tcPr>
            <w:tcW w:w="1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9FAF" w14:textId="7CA14BD5" w:rsidR="006B4808" w:rsidRPr="009B62BE" w:rsidRDefault="006B4808" w:rsidP="006B4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Số người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FF01" w14:textId="6B4B4DF6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Số người</w:t>
            </w:r>
          </w:p>
        </w:tc>
        <w:tc>
          <w:tcPr>
            <w:tcW w:w="14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30AA" w14:textId="77777777" w:rsidR="006B4808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74FB7753" w14:textId="2683D76D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VỤ</w:t>
            </w:r>
          </w:p>
          <w:p w14:paraId="7D067B64" w14:textId="06C9562C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E1E8" w14:textId="77777777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NGƯỜI</w:t>
            </w:r>
          </w:p>
          <w:p w14:paraId="540C4CFB" w14:textId="7B6BBB3C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D8CD" w14:textId="77777777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NGƯỜI</w:t>
            </w:r>
          </w:p>
          <w:p w14:paraId="76F20E39" w14:textId="5ABBF51B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7B0A" w14:textId="77777777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SỐ NGƯỜI</w:t>
            </w:r>
          </w:p>
          <w:p w14:paraId="2FD071BC" w14:textId="233013EF" w:rsidR="006B4808" w:rsidRPr="009B62BE" w:rsidRDefault="006B4808" w:rsidP="006B48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B62BE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E24AFF" w:rsidRPr="002C4A11" w14:paraId="427A48B4" w14:textId="77777777" w:rsidTr="005C2ADA">
        <w:trPr>
          <w:trHeight w:val="383"/>
        </w:trPr>
        <w:tc>
          <w:tcPr>
            <w:tcW w:w="398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89C528" w14:textId="1D6621B9" w:rsidR="00A44232" w:rsidRPr="00536919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9. Những vấn đề nổi cộm về m</w:t>
            </w:r>
            <w:r w:rsidR="00313862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ô</w:t>
            </w: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 trường của x</w:t>
            </w:r>
            <w:r w:rsidR="00313862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ã</w:t>
            </w: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là g</w:t>
            </w:r>
            <w:r w:rsidR="00313862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ì</w:t>
            </w: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?</w:t>
            </w:r>
          </w:p>
          <w:p w14:paraId="5D679953" w14:textId="6A71F325" w:rsidR="00A44232" w:rsidRPr="00536919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38B4D8DA" w14:textId="44110E8A" w:rsidR="00A44232" w:rsidRPr="002C4A11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91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C5E7" w14:textId="542820BF" w:rsidR="00A44232" w:rsidRPr="00536919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 Nguy</w:t>
            </w:r>
            <w:r w:rsidR="009375CC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ê</w:t>
            </w: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 nh</w:t>
            </w:r>
            <w:r w:rsidR="009375CC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â</w:t>
            </w: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 g</w:t>
            </w:r>
            <w:r w:rsidR="009375CC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â</w:t>
            </w: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y </w:t>
            </w:r>
            <w:r w:rsidR="009375CC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ô</w:t>
            </w: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nhiễm?</w:t>
            </w:r>
          </w:p>
          <w:p w14:paraId="77222F60" w14:textId="75807B65" w:rsidR="00A44232" w:rsidRPr="00536919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0E380467" w14:textId="77777777" w:rsidR="00A44232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FA717C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</w:t>
            </w:r>
            <w:r w:rsidR="0009338F"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iệt kê theo thứ tự quan trọng</w:t>
            </w:r>
          </w:p>
          <w:p w14:paraId="24064DFC" w14:textId="77777777" w:rsidR="00D953DB" w:rsidRDefault="00D953DB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5446F53F" w14:textId="160DA1D6" w:rsidR="00D953DB" w:rsidRPr="002C4A11" w:rsidRDefault="00D953DB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5B90F8" w14:textId="77777777" w:rsidR="00A44232" w:rsidRPr="00536919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11. Xã có hợp tác xã/ tổ/ đội thu gom rác thải không?</w:t>
            </w:r>
          </w:p>
          <w:p w14:paraId="1CBD9A42" w14:textId="6E035833" w:rsidR="00A44232" w:rsidRPr="002C4A11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8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63B25" w14:textId="77777777" w:rsidR="00A44232" w:rsidRDefault="00A44232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12. Hình thức xử lý rác thải chính tại bãi rác</w:t>
            </w:r>
            <w:r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tập trung ở xã là gì?</w:t>
            </w:r>
          </w:p>
          <w:p w14:paraId="26A5E43A" w14:textId="77777777" w:rsidR="00B37E74" w:rsidRDefault="00B37E74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0D3A554" w14:textId="2427D1BC" w:rsidR="00B37E74" w:rsidRPr="002C4A11" w:rsidRDefault="00B37E74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536919" w:rsidRPr="002C4A11" w14:paraId="4FFFDF73" w14:textId="77777777" w:rsidTr="00E24AFF">
        <w:trPr>
          <w:trHeight w:val="364"/>
        </w:trPr>
        <w:tc>
          <w:tcPr>
            <w:tcW w:w="34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7625" w14:textId="080841DF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702A" w14:textId="77777777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30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C583" w14:textId="4691C583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CHẤT THẢI C</w:t>
            </w:r>
            <w:r w:rsidR="00235F96" w:rsidRPr="0053691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Ô</w:t>
            </w: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NG NGHIỆP....................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0CA8" w14:textId="77777777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4940" w14:textId="77777777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EC2E9" w14:textId="588C26AC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E24AFF"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CÓ.......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85A5B" w14:textId="7AB27BED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E24AFF" w:rsidRPr="0053691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7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3C9C" w14:textId="6853CA16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XÃ KHÔNG CÓ BÃI RÁC TẬP TRUNG...................</w:t>
            </w:r>
            <w:r w:rsidR="00C551C0" w:rsidRPr="005369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0790" w14:textId="77777777" w:rsidR="00ED0ECF" w:rsidRPr="002C4A11" w:rsidRDefault="00ED0ECF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0</w:t>
            </w:r>
          </w:p>
        </w:tc>
      </w:tr>
      <w:tr w:rsidR="00536919" w:rsidRPr="002C4A11" w14:paraId="771D1718" w14:textId="77777777" w:rsidTr="00E24AFF">
        <w:trPr>
          <w:trHeight w:val="364"/>
        </w:trPr>
        <w:tc>
          <w:tcPr>
            <w:tcW w:w="34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B33" w14:textId="57E64BEF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không có vấn đề về môi trường....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1700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0 (&gt;&gt; 11)</w:t>
            </w:r>
          </w:p>
        </w:tc>
        <w:tc>
          <w:tcPr>
            <w:tcW w:w="330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1BD1" w14:textId="4F04EF80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CHẤT THẢI LÀNG NGH</w:t>
            </w:r>
            <w:r w:rsidR="00590DF3" w:rsidRPr="0053691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Ề</w:t>
            </w: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.........................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D8F8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9D34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B79827" w14:textId="115DBD41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  <w:r w:rsidR="00D82B09" w:rsidRPr="00272E0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KHÔNG</w:t>
            </w:r>
            <w:r w:rsidR="00154147" w:rsidRPr="00272E0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4D5DA" w14:textId="2C492C1C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  <w:r w:rsidR="00E24AFF" w:rsidRPr="00272E0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447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E330" w14:textId="0BE1AD9F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CHÔN LẤP.................................................................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7DDA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</w:tr>
      <w:tr w:rsidR="00E24AFF" w:rsidRPr="002C4A11" w14:paraId="5AEE7827" w14:textId="77777777" w:rsidTr="0003045E">
        <w:trPr>
          <w:trHeight w:val="364"/>
        </w:trPr>
        <w:tc>
          <w:tcPr>
            <w:tcW w:w="34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DA26" w14:textId="75BF5DCA" w:rsidR="002C4A11" w:rsidRPr="002C4A11" w:rsidRDefault="00814A82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Ô</w:t>
            </w:r>
            <w:r w:rsidR="002C4A11"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nhiễm nguồn nước.....................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A2F9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30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E2A7" w14:textId="0F9B1751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RÁC THẢI..................................................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0359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4FA2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2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2D060A" w14:textId="29D0DA05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7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A823" w14:textId="5976734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ĐỐT.............................................................................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4652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</w:tr>
      <w:tr w:rsidR="00E24AFF" w:rsidRPr="002C4A11" w14:paraId="5D18E08A" w14:textId="77777777" w:rsidTr="0003045E">
        <w:trPr>
          <w:trHeight w:val="364"/>
        </w:trPr>
        <w:tc>
          <w:tcPr>
            <w:tcW w:w="34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4B22" w14:textId="731D5F6C" w:rsidR="002C4A11" w:rsidRPr="002C4A11" w:rsidRDefault="00814A82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Ô</w:t>
            </w:r>
            <w:r w:rsidR="002C4A11"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nhiễm không khí........................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1E76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0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56CE" w14:textId="00E3FFAC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KHÁC (GHI R</w:t>
            </w:r>
            <w:r w:rsidR="00590DF3" w:rsidRPr="00536919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Õ_____________________</w:t>
            </w: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F0AF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26DD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2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87DC73" w14:textId="4C48BE18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7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24D5" w14:textId="735D2330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KHÔNG XỬ LÝ/ KHÔNG CHUYỂN ĐI NƠI KHÁC....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DF4A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</w:tc>
      </w:tr>
      <w:tr w:rsidR="00E24AFF" w:rsidRPr="002C4A11" w14:paraId="553276FA" w14:textId="77777777" w:rsidTr="00E24AFF">
        <w:trPr>
          <w:trHeight w:val="364"/>
        </w:trPr>
        <w:tc>
          <w:tcPr>
            <w:tcW w:w="34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AF2FD" w14:textId="3C12425E" w:rsidR="002C4A11" w:rsidRPr="002C4A11" w:rsidRDefault="00814A82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</w:t>
            </w:r>
            <w:r w:rsidR="002C4A11"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ả 2 loại ô nhiễm trên...................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9A1F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D524E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7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B5945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C8B3A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5FDC4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55645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5787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B44E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DB24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447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E6DF" w14:textId="46187882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CHUYỂN ĐI NƠI KHÁC..........................</w:t>
            </w:r>
            <w:r w:rsidR="009D3879" w:rsidRPr="005369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....................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B6F9" w14:textId="77777777" w:rsidR="002C4A11" w:rsidRPr="002C4A11" w:rsidRDefault="002C4A11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</w:tc>
      </w:tr>
      <w:tr w:rsidR="00E24AFF" w:rsidRPr="002C4A11" w14:paraId="2E7A09E3" w14:textId="77777777" w:rsidTr="00E24AFF">
        <w:trPr>
          <w:trHeight w:val="364"/>
        </w:trPr>
        <w:tc>
          <w:tcPr>
            <w:tcW w:w="349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B2CDD" w14:textId="535DA4EC" w:rsidR="00751FD4" w:rsidRPr="002C4A11" w:rsidRDefault="00814A82" w:rsidP="00771B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</w:t>
            </w:r>
            <w:r w:rsidR="00751FD4"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hác (ghi rõ_______________)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DE2C" w14:textId="77777777" w:rsidR="00751FD4" w:rsidRPr="002C4A11" w:rsidRDefault="00751FD4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4A80" w14:textId="77777777" w:rsidR="00751FD4" w:rsidRPr="00536919" w:rsidRDefault="00751FD4" w:rsidP="002C4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thứ nhất</w:t>
            </w:r>
          </w:p>
          <w:p w14:paraId="5D484530" w14:textId="77777777" w:rsidR="00751FD4" w:rsidRPr="00536919" w:rsidRDefault="00751FD4" w:rsidP="002C4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E2C66" w14:textId="71DA42F9" w:rsidR="00751FD4" w:rsidRPr="00536919" w:rsidRDefault="00751FD4" w:rsidP="002C4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thứ hai</w:t>
            </w:r>
          </w:p>
          <w:p w14:paraId="1901B71B" w14:textId="77777777" w:rsidR="00751FD4" w:rsidRPr="00536919" w:rsidRDefault="00751FD4" w:rsidP="002C4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0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28E7" w14:textId="071A5A2A" w:rsidR="00751FD4" w:rsidRPr="00536919" w:rsidRDefault="00751FD4" w:rsidP="002C4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thứ ba</w:t>
            </w:r>
          </w:p>
          <w:p w14:paraId="2648F21E" w14:textId="170C1FA8" w:rsidR="00751FD4" w:rsidRPr="002C4A11" w:rsidRDefault="00751FD4" w:rsidP="002C4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D298F" w14:textId="77777777" w:rsidR="00751FD4" w:rsidRPr="002C4A11" w:rsidRDefault="00751FD4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49C8" w14:textId="77777777" w:rsidR="00751FD4" w:rsidRPr="002C4A11" w:rsidRDefault="00751FD4" w:rsidP="002C4A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4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B8101" w14:textId="77C7D8F3" w:rsidR="00751FD4" w:rsidRPr="002C4A11" w:rsidRDefault="00751FD4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KHÁC (GHI RÕ___________________</w:t>
            </w:r>
            <w:r w:rsidR="009D3879" w:rsidRPr="0053691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__________</w:t>
            </w: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ED3C" w14:textId="77777777" w:rsidR="00751FD4" w:rsidRPr="002C4A11" w:rsidRDefault="00751FD4" w:rsidP="002C4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C4A1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</w:t>
            </w:r>
          </w:p>
        </w:tc>
      </w:tr>
    </w:tbl>
    <w:p w14:paraId="00015B6D" w14:textId="77777777" w:rsidR="00A768FF" w:rsidRDefault="00A768FF" w:rsidP="00514549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p w14:paraId="23701660" w14:textId="77777777" w:rsidR="005975BD" w:rsidRDefault="005975BD" w:rsidP="00157436">
      <w:pPr>
        <w:tabs>
          <w:tab w:val="left" w:pos="7844"/>
        </w:tabs>
        <w:rPr>
          <w:ins w:id="1322" w:author="Đặng Thị Mai Vân" w:date="2022-01-20T12:56:00Z"/>
          <w:rFonts w:ascii="Arial" w:hAnsi="Arial" w:cs="Arial"/>
          <w:b/>
          <w:bCs/>
          <w:lang w:val="en-US"/>
        </w:rPr>
      </w:pPr>
    </w:p>
    <w:p w14:paraId="01966C48" w14:textId="3FFCB4D3" w:rsidR="00157436" w:rsidDel="00CE6897" w:rsidRDefault="00157436" w:rsidP="00157436">
      <w:pPr>
        <w:tabs>
          <w:tab w:val="left" w:pos="7844"/>
        </w:tabs>
        <w:rPr>
          <w:del w:id="1323" w:author="Đặng Thị Mai Vân" w:date="2022-01-20T13:11:00Z"/>
          <w:rFonts w:ascii="Arial" w:hAnsi="Arial" w:cs="Arial"/>
          <w:b/>
          <w:bCs/>
          <w:lang w:val="en-US"/>
        </w:rPr>
      </w:pPr>
      <w:del w:id="1324" w:author="Đặng Thị Mai Vân" w:date="2022-01-20T13:11:00Z">
        <w:r w:rsidDel="00CE6897">
          <w:rPr>
            <w:rFonts w:ascii="Arial" w:hAnsi="Arial" w:cs="Arial"/>
            <w:b/>
            <w:bCs/>
            <w:lang w:val="en-US"/>
          </w:rPr>
          <w:delText>M</w:delText>
        </w:r>
        <w:r w:rsidRPr="00216E51" w:rsidDel="00CE6897">
          <w:rPr>
            <w:rFonts w:ascii="Arial" w:hAnsi="Arial" w:cs="Arial"/>
            <w:b/>
            <w:bCs/>
            <w:lang w:val="en-US"/>
          </w:rPr>
          <w:delText>ục 8. Trật tự công cộng và các vấn đề xã hội, môi trường</w:delText>
        </w:r>
        <w:r w:rsidDel="00CE6897">
          <w:rPr>
            <w:rFonts w:ascii="Arial" w:hAnsi="Arial" w:cs="Arial"/>
            <w:b/>
            <w:bCs/>
            <w:lang w:val="en-US"/>
          </w:rPr>
          <w:delText xml:space="preserve"> (hết)</w:delText>
        </w:r>
      </w:del>
    </w:p>
    <w:tbl>
      <w:tblPr>
        <w:tblW w:w="15022" w:type="dxa"/>
        <w:tblInd w:w="-714" w:type="dxa"/>
        <w:tblLook w:val="04A0" w:firstRow="1" w:lastRow="0" w:firstColumn="1" w:lastColumn="0" w:noHBand="0" w:noVBand="1"/>
      </w:tblPr>
      <w:tblGrid>
        <w:gridCol w:w="3544"/>
        <w:gridCol w:w="567"/>
        <w:gridCol w:w="1418"/>
        <w:gridCol w:w="1843"/>
        <w:gridCol w:w="992"/>
        <w:gridCol w:w="567"/>
        <w:gridCol w:w="3256"/>
        <w:gridCol w:w="2835"/>
      </w:tblGrid>
      <w:tr w:rsidR="00754CF0" w:rsidRPr="00E57A9C" w:rsidDel="00CE6897" w14:paraId="48EAF064" w14:textId="5EF76E2F" w:rsidTr="005476CE">
        <w:trPr>
          <w:trHeight w:val="255"/>
          <w:del w:id="1325" w:author="Đặng Thị Mai Vân" w:date="2022-01-20T13:11:00Z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5D9F" w14:textId="2B1A6557" w:rsidR="00754CF0" w:rsidDel="00CE6897" w:rsidRDefault="00754CF0" w:rsidP="00754CF0">
            <w:pPr>
              <w:spacing w:after="0" w:line="240" w:lineRule="auto"/>
              <w:rPr>
                <w:del w:id="1326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27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4. [....] thuộc loại hình?</w:delText>
              </w:r>
            </w:del>
          </w:p>
          <w:p w14:paraId="7936286A" w14:textId="2EAE7FD7" w:rsidR="0079662F" w:rsidRPr="00E57A9C" w:rsidDel="00CE6897" w:rsidRDefault="0079662F" w:rsidP="00754CF0">
            <w:pPr>
              <w:spacing w:after="0" w:line="240" w:lineRule="auto"/>
              <w:rPr>
                <w:del w:id="1328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65FE" w14:textId="65E98473" w:rsidR="00754CF0" w:rsidRPr="00E57A9C" w:rsidDel="00CE6897" w:rsidRDefault="00754CF0" w:rsidP="00754CF0">
            <w:pPr>
              <w:spacing w:after="0" w:line="240" w:lineRule="auto"/>
              <w:rPr>
                <w:del w:id="1329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30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8296" w14:textId="382E0F0E" w:rsidR="00754CF0" w:rsidDel="00CE6897" w:rsidRDefault="00754CF0" w:rsidP="00754CF0">
            <w:pPr>
              <w:spacing w:after="0" w:line="240" w:lineRule="auto"/>
              <w:rPr>
                <w:del w:id="1331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32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5. Những hình thức tiết</w:delText>
              </w:r>
              <w:r w:rsidR="00577884"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 xml:space="preserve"> kiệm mà [....] đưa ra?</w:delText>
              </w:r>
            </w:del>
          </w:p>
          <w:p w14:paraId="3C8A81F0" w14:textId="5A045D4F" w:rsidR="0079662F" w:rsidRPr="00E57A9C" w:rsidDel="00CE6897" w:rsidRDefault="0079662F" w:rsidP="00754CF0">
            <w:pPr>
              <w:spacing w:after="0" w:line="240" w:lineRule="auto"/>
              <w:rPr>
                <w:del w:id="1333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A4AA" w14:textId="65B9FB87" w:rsidR="00754CF0" w:rsidRPr="00E57A9C" w:rsidDel="00CE6897" w:rsidRDefault="00754CF0" w:rsidP="00754CF0">
            <w:pPr>
              <w:spacing w:after="0" w:line="240" w:lineRule="auto"/>
              <w:rPr>
                <w:del w:id="1334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35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C461" w14:textId="38FB22F5" w:rsidR="00754CF0" w:rsidRPr="00E57A9C" w:rsidDel="00CE6897" w:rsidRDefault="00754CF0" w:rsidP="00754CF0">
            <w:pPr>
              <w:spacing w:after="0" w:line="240" w:lineRule="auto"/>
              <w:rPr>
                <w:del w:id="1336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37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6. Khoảng</w:delText>
              </w:r>
              <w:r w:rsidR="008542DF"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 xml:space="preserve"> cách từ xã đến […] là bao xa?</w:delText>
              </w:r>
            </w:del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A70A" w14:textId="31247709" w:rsidR="00754CF0" w:rsidRPr="00E57A9C" w:rsidDel="00CE6897" w:rsidRDefault="00754CF0" w:rsidP="00754CF0">
            <w:pPr>
              <w:spacing w:after="0" w:line="240" w:lineRule="auto"/>
              <w:rPr>
                <w:del w:id="1338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39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7. [...] có cho</w:delText>
              </w:r>
              <w:r w:rsidR="002740B9"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 xml:space="preserve"> dân trong xã</w:delText>
              </w:r>
              <w:r w:rsidR="00705737"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 xml:space="preserve"> vay tiền không?</w:delText>
              </w:r>
            </w:del>
          </w:p>
        </w:tc>
      </w:tr>
      <w:tr w:rsidR="00997241" w:rsidRPr="00E57A9C" w:rsidDel="00CE6897" w14:paraId="484774D1" w14:textId="1447EC88" w:rsidTr="005476CE">
        <w:trPr>
          <w:trHeight w:val="255"/>
          <w:del w:id="1340" w:author="Đặng Thị Mai Vân" w:date="2022-01-20T13:11:00Z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EC51" w14:textId="51D98EC8" w:rsidR="00997241" w:rsidRPr="00E57A9C" w:rsidDel="00CE6897" w:rsidRDefault="00997241" w:rsidP="00997241">
            <w:pPr>
              <w:spacing w:after="0" w:line="240" w:lineRule="auto"/>
              <w:rPr>
                <w:del w:id="1341" w:author="Đặng Thị Mai Vân" w:date="2022-01-20T13:11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del w:id="1342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Ngân hàng thương mại nhà nước....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B2F8" w14:textId="2B99FE1E" w:rsidR="00997241" w:rsidRPr="00E57A9C" w:rsidDel="00CE6897" w:rsidRDefault="00997241" w:rsidP="00997241">
            <w:pPr>
              <w:spacing w:after="0" w:line="240" w:lineRule="auto"/>
              <w:rPr>
                <w:del w:id="1343" w:author="Đặng Thị Mai Vân" w:date="2022-01-20T13:11:00Z"/>
                <w:rFonts w:ascii="Arial" w:eastAsia="Times New Roman" w:hAnsi="Arial" w:cs="Arial"/>
                <w:sz w:val="20"/>
                <w:szCs w:val="20"/>
                <w:lang w:val="en-US"/>
              </w:rPr>
            </w:pPr>
            <w:del w:id="1344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</w:delText>
              </w:r>
            </w:del>
          </w:p>
        </w:tc>
        <w:tc>
          <w:tcPr>
            <w:tcW w:w="42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C23D" w14:textId="6E28F60B" w:rsidR="00997241" w:rsidRPr="00E57A9C" w:rsidDel="00CE6897" w:rsidRDefault="00997241" w:rsidP="00997241">
            <w:pPr>
              <w:spacing w:after="0" w:line="240" w:lineRule="auto"/>
              <w:rPr>
                <w:del w:id="1345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46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Mở tài khoản..............................................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7872" w14:textId="5DC718D4" w:rsidR="00997241" w:rsidRPr="00E57A9C" w:rsidDel="00CE6897" w:rsidRDefault="00997241" w:rsidP="00997241">
            <w:pPr>
              <w:spacing w:after="0" w:line="240" w:lineRule="auto"/>
              <w:rPr>
                <w:del w:id="134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348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</w:delText>
              </w:r>
            </w:del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A8E6" w14:textId="24B7C97E" w:rsidR="00997241" w:rsidRPr="00E57A9C" w:rsidDel="00CE6897" w:rsidRDefault="00997241" w:rsidP="00997241">
            <w:pPr>
              <w:spacing w:after="0" w:line="240" w:lineRule="auto"/>
              <w:rPr>
                <w:del w:id="1349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50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4037" w14:textId="24560D46" w:rsidR="00997241" w:rsidRPr="00E57A9C" w:rsidDel="00CE6897" w:rsidRDefault="00997241" w:rsidP="00997241">
            <w:pPr>
              <w:spacing w:after="0" w:line="240" w:lineRule="auto"/>
              <w:rPr>
                <w:del w:id="1351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52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</w:tr>
      <w:tr w:rsidR="00997241" w:rsidRPr="00E57A9C" w:rsidDel="00CE6897" w14:paraId="4F9978BE" w14:textId="6DF59E85" w:rsidTr="00997241">
        <w:trPr>
          <w:trHeight w:val="255"/>
          <w:del w:id="1353" w:author="Đặng Thị Mai Vân" w:date="2022-01-20T13:11:00Z"/>
        </w:trPr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952E9" w14:textId="79B3F633" w:rsidR="00997241" w:rsidRPr="00E57A9C" w:rsidDel="00CE6897" w:rsidRDefault="00997241" w:rsidP="00997241">
            <w:pPr>
              <w:spacing w:after="0" w:line="240" w:lineRule="auto"/>
              <w:rPr>
                <w:del w:id="1354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55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Ngân hàng tư nhân..................................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E9E72" w14:textId="77240F17" w:rsidR="00997241" w:rsidRPr="00E57A9C" w:rsidDel="00CE6897" w:rsidRDefault="00997241" w:rsidP="00997241">
            <w:pPr>
              <w:spacing w:after="0" w:line="240" w:lineRule="auto"/>
              <w:rPr>
                <w:del w:id="135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357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2</w:delText>
              </w:r>
            </w:del>
          </w:p>
        </w:tc>
        <w:tc>
          <w:tcPr>
            <w:tcW w:w="42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412C" w14:textId="3C8A0F59" w:rsidR="00997241" w:rsidRPr="00E57A9C" w:rsidDel="00CE6897" w:rsidRDefault="00997241" w:rsidP="00997241">
            <w:pPr>
              <w:spacing w:after="0" w:line="240" w:lineRule="auto"/>
              <w:rPr>
                <w:del w:id="1358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59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Sổ tiết kiệm.................................................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12F1" w14:textId="7E29B567" w:rsidR="00997241" w:rsidRPr="00E57A9C" w:rsidDel="00CE6897" w:rsidRDefault="00997241" w:rsidP="00997241">
            <w:pPr>
              <w:spacing w:after="0" w:line="240" w:lineRule="auto"/>
              <w:rPr>
                <w:del w:id="136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361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2</w:delText>
              </w:r>
            </w:del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9F37" w14:textId="0F450D1A" w:rsidR="00997241" w:rsidRPr="00E57A9C" w:rsidDel="00CE6897" w:rsidRDefault="00997241" w:rsidP="00997241">
            <w:pPr>
              <w:spacing w:after="0" w:line="240" w:lineRule="auto"/>
              <w:rPr>
                <w:del w:id="1362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63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B79B" w14:textId="5A579B82" w:rsidR="00997241" w:rsidRPr="00E57A9C" w:rsidDel="00CE6897" w:rsidRDefault="00997241" w:rsidP="00997241">
            <w:pPr>
              <w:spacing w:after="0" w:line="240" w:lineRule="auto"/>
              <w:rPr>
                <w:del w:id="1364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65" w:author="Đặng Thị Mai Vân" w:date="2022-01-20T13:11:00Z">
              <w:r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C</w:delText>
              </w:r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ó...................</w:delText>
              </w:r>
              <w:r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.................</w:delText>
              </w:r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1</w:delText>
              </w:r>
            </w:del>
          </w:p>
        </w:tc>
      </w:tr>
      <w:tr w:rsidR="00997241" w:rsidRPr="00E57A9C" w:rsidDel="00CE6897" w14:paraId="45B2FDB8" w14:textId="62298788" w:rsidTr="00997241">
        <w:trPr>
          <w:trHeight w:val="255"/>
          <w:del w:id="1366" w:author="Đặng Thị Mai Vân" w:date="2022-01-20T13:11:00Z"/>
        </w:trPr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9FD25" w14:textId="761A88ED" w:rsidR="00997241" w:rsidRPr="00E57A9C" w:rsidDel="00CE6897" w:rsidRDefault="00997241" w:rsidP="00997241">
            <w:pPr>
              <w:spacing w:after="0" w:line="240" w:lineRule="auto"/>
              <w:rPr>
                <w:del w:id="1367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68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Các tổ chức tín dụng...............................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15266" w14:textId="78B275F6" w:rsidR="00997241" w:rsidRPr="00E57A9C" w:rsidDel="00CE6897" w:rsidRDefault="00997241" w:rsidP="00997241">
            <w:pPr>
              <w:spacing w:after="0" w:line="240" w:lineRule="auto"/>
              <w:rPr>
                <w:del w:id="136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370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3</w:delText>
              </w:r>
            </w:del>
          </w:p>
        </w:tc>
        <w:tc>
          <w:tcPr>
            <w:tcW w:w="42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0AB7" w14:textId="3036F3B0" w:rsidR="00997241" w:rsidRPr="00E57A9C" w:rsidDel="00CE6897" w:rsidRDefault="00997241" w:rsidP="00997241">
            <w:pPr>
              <w:spacing w:after="0" w:line="240" w:lineRule="auto"/>
              <w:rPr>
                <w:del w:id="1371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72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Tài khoản vãng lai....................................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EB78" w14:textId="01A3440B" w:rsidR="00997241" w:rsidRPr="00E57A9C" w:rsidDel="00CE6897" w:rsidRDefault="00997241" w:rsidP="00997241">
            <w:pPr>
              <w:spacing w:after="0" w:line="240" w:lineRule="auto"/>
              <w:rPr>
                <w:del w:id="137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374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3</w:delText>
              </w:r>
            </w:del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1E08" w14:textId="1CCD8534" w:rsidR="00997241" w:rsidRPr="00E57A9C" w:rsidDel="00CE6897" w:rsidRDefault="00997241" w:rsidP="00997241">
            <w:pPr>
              <w:spacing w:after="0" w:line="240" w:lineRule="auto"/>
              <w:rPr>
                <w:del w:id="1375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76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DEAB" w14:textId="08849A8B" w:rsidR="00997241" w:rsidRPr="00E57A9C" w:rsidDel="00CE6897" w:rsidRDefault="00997241" w:rsidP="00997241">
            <w:pPr>
              <w:spacing w:after="0" w:line="240" w:lineRule="auto"/>
              <w:rPr>
                <w:del w:id="1377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78" w:author="Đặng Thị Mai Vân" w:date="2022-01-20T13:11:00Z">
              <w:r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K</w:delText>
              </w:r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hông…</w:delText>
              </w:r>
              <w:r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……………..</w:delText>
              </w:r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…....2</w:delText>
              </w:r>
            </w:del>
          </w:p>
        </w:tc>
      </w:tr>
      <w:tr w:rsidR="00997241" w:rsidRPr="00E57A9C" w:rsidDel="00CE6897" w14:paraId="3A8304BA" w14:textId="37553108" w:rsidTr="00997241">
        <w:trPr>
          <w:trHeight w:val="255"/>
          <w:del w:id="1379" w:author="Đặng Thị Mai Vân" w:date="2022-01-20T13:11:00Z"/>
        </w:trPr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C4D23" w14:textId="5D020496" w:rsidR="00997241" w:rsidRPr="00E57A9C" w:rsidDel="00CE6897" w:rsidRDefault="00997241" w:rsidP="00997241">
            <w:pPr>
              <w:spacing w:after="0" w:line="240" w:lineRule="auto"/>
              <w:rPr>
                <w:del w:id="1380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81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Các nhóm cộng đồng............................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83AFE" w14:textId="37A21783" w:rsidR="00997241" w:rsidRPr="00E57A9C" w:rsidDel="00CE6897" w:rsidRDefault="00997241" w:rsidP="00997241">
            <w:pPr>
              <w:spacing w:after="0" w:line="240" w:lineRule="auto"/>
              <w:rPr>
                <w:del w:id="138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383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4</w:delText>
              </w:r>
            </w:del>
          </w:p>
        </w:tc>
        <w:tc>
          <w:tcPr>
            <w:tcW w:w="42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DEBE" w14:textId="30D1F7A7" w:rsidR="00997241" w:rsidRPr="00E57A9C" w:rsidDel="00CE6897" w:rsidRDefault="00997241" w:rsidP="00997241">
            <w:pPr>
              <w:spacing w:after="0" w:line="240" w:lineRule="auto"/>
              <w:rPr>
                <w:del w:id="1384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85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Trái phiếu....................................................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E8E7" w14:textId="36CECD9E" w:rsidR="00997241" w:rsidRPr="00E57A9C" w:rsidDel="00CE6897" w:rsidRDefault="00997241" w:rsidP="00997241">
            <w:pPr>
              <w:spacing w:after="0" w:line="240" w:lineRule="auto"/>
              <w:rPr>
                <w:del w:id="138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387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4</w:delText>
              </w:r>
            </w:del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C380" w14:textId="0A6B005E" w:rsidR="00997241" w:rsidRPr="00E57A9C" w:rsidDel="00CE6897" w:rsidRDefault="00997241" w:rsidP="00997241">
            <w:pPr>
              <w:spacing w:after="0" w:line="240" w:lineRule="auto"/>
              <w:rPr>
                <w:del w:id="1388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89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0AE" w14:textId="1A90929C" w:rsidR="00997241" w:rsidRPr="00E57A9C" w:rsidDel="00CE6897" w:rsidRDefault="00997241" w:rsidP="00997241">
            <w:pPr>
              <w:spacing w:after="0" w:line="240" w:lineRule="auto"/>
              <w:rPr>
                <w:del w:id="1390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391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</w:tr>
      <w:tr w:rsidR="00997241" w:rsidRPr="00E57A9C" w:rsidDel="00CE6897" w14:paraId="4BC2D67A" w14:textId="71E09F83" w:rsidTr="00997241">
        <w:trPr>
          <w:trHeight w:val="255"/>
          <w:del w:id="1392" w:author="Đặng Thị Mai Vân" w:date="2022-01-20T13:11:00Z"/>
        </w:trPr>
        <w:tc>
          <w:tcPr>
            <w:tcW w:w="3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9349A" w14:textId="68958328" w:rsidR="00997241" w:rsidRPr="00E57A9C" w:rsidDel="00CE6897" w:rsidRDefault="00997241" w:rsidP="00997241">
            <w:pPr>
              <w:spacing w:after="0" w:line="240" w:lineRule="auto"/>
              <w:rPr>
                <w:del w:id="1393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94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Cá nhân......................................................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3DA67" w14:textId="7A0736B4" w:rsidR="00997241" w:rsidRPr="00E57A9C" w:rsidDel="00CE6897" w:rsidRDefault="00997241" w:rsidP="00997241">
            <w:pPr>
              <w:spacing w:after="0" w:line="240" w:lineRule="auto"/>
              <w:rPr>
                <w:del w:id="139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396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5</w:delText>
              </w:r>
            </w:del>
          </w:p>
        </w:tc>
        <w:tc>
          <w:tcPr>
            <w:tcW w:w="42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6ED2" w14:textId="55CD0107" w:rsidR="00997241" w:rsidRPr="00E57A9C" w:rsidDel="00CE6897" w:rsidRDefault="00997241" w:rsidP="00997241">
            <w:pPr>
              <w:spacing w:after="0" w:line="240" w:lineRule="auto"/>
              <w:rPr>
                <w:del w:id="1397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398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Chuyển khoản............................................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3A1E" w14:textId="7937EA28" w:rsidR="00997241" w:rsidRPr="00E57A9C" w:rsidDel="00CE6897" w:rsidRDefault="00997241" w:rsidP="00997241">
            <w:pPr>
              <w:spacing w:after="0" w:line="240" w:lineRule="auto"/>
              <w:rPr>
                <w:del w:id="139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00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5</w:delText>
              </w:r>
            </w:del>
          </w:p>
        </w:tc>
        <w:tc>
          <w:tcPr>
            <w:tcW w:w="3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63D7" w14:textId="4CF90337" w:rsidR="00997241" w:rsidRPr="00E57A9C" w:rsidDel="00CE6897" w:rsidRDefault="00997241" w:rsidP="00997241">
            <w:pPr>
              <w:spacing w:after="0" w:line="240" w:lineRule="auto"/>
              <w:rPr>
                <w:del w:id="1401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402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323A" w14:textId="19ABE0ED" w:rsidR="00997241" w:rsidRPr="00E57A9C" w:rsidDel="00CE6897" w:rsidRDefault="00997241" w:rsidP="00997241">
            <w:pPr>
              <w:spacing w:after="0" w:line="240" w:lineRule="auto"/>
              <w:rPr>
                <w:del w:id="1403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404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</w:tr>
      <w:tr w:rsidR="00DB1704" w:rsidRPr="00E57A9C" w:rsidDel="00CE6897" w14:paraId="42C04939" w14:textId="4156B332" w:rsidTr="00DB1704">
        <w:trPr>
          <w:trHeight w:val="255"/>
          <w:del w:id="1405" w:author="Đặng Thị Mai Vân" w:date="2022-01-20T13:11:00Z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AAE675" w14:textId="2DE7EEB4" w:rsidR="00997241" w:rsidRPr="00E57A9C" w:rsidDel="00CE6897" w:rsidRDefault="00997241" w:rsidP="00997241">
            <w:pPr>
              <w:spacing w:after="0" w:line="240" w:lineRule="auto"/>
              <w:rPr>
                <w:del w:id="1406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407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Khác (ghi rõ________________________)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7CBB5" w14:textId="38255FD3" w:rsidR="00997241" w:rsidRPr="00E57A9C" w:rsidDel="00CE6897" w:rsidRDefault="00997241" w:rsidP="00997241">
            <w:pPr>
              <w:spacing w:after="0" w:line="240" w:lineRule="auto"/>
              <w:rPr>
                <w:del w:id="140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09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6</w:delText>
              </w:r>
            </w:del>
          </w:p>
        </w:tc>
        <w:tc>
          <w:tcPr>
            <w:tcW w:w="42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E90E2" w14:textId="69209350" w:rsidR="00997241" w:rsidRPr="00E57A9C" w:rsidDel="00CE6897" w:rsidRDefault="00997241" w:rsidP="00997241">
            <w:pPr>
              <w:spacing w:after="0" w:line="240" w:lineRule="auto"/>
              <w:rPr>
                <w:del w:id="1410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411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Khác (ghi rõ___________________________)</w:delText>
              </w:r>
            </w:del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F56F" w14:textId="685B49D8" w:rsidR="00997241" w:rsidRPr="00E57A9C" w:rsidDel="00CE6897" w:rsidRDefault="00997241" w:rsidP="00997241">
            <w:pPr>
              <w:spacing w:after="0" w:line="240" w:lineRule="auto"/>
              <w:rPr>
                <w:del w:id="141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13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6</w:delText>
              </w:r>
            </w:del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7A2A" w14:textId="00ABA03B" w:rsidR="00997241" w:rsidRPr="00E57A9C" w:rsidDel="00CE6897" w:rsidRDefault="00997241" w:rsidP="00997241">
            <w:pPr>
              <w:spacing w:after="0" w:line="240" w:lineRule="auto"/>
              <w:rPr>
                <w:del w:id="1414" w:author="Đặng Thị Mai Vân" w:date="2022-01-20T13:11:00Z"/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del w:id="1415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/>
                </w:rPr>
                <w:delText> </w:delText>
              </w:r>
            </w:del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78B1B" w14:textId="532EB15A" w:rsidR="00997241" w:rsidRPr="00E57A9C" w:rsidDel="00CE6897" w:rsidRDefault="00997241" w:rsidP="00997241">
            <w:pPr>
              <w:spacing w:after="0" w:line="240" w:lineRule="auto"/>
              <w:rPr>
                <w:del w:id="1416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997241" w:rsidRPr="00E57A9C" w:rsidDel="00CE6897" w14:paraId="1CB1193F" w14:textId="11F4B208" w:rsidTr="00DB1704">
        <w:trPr>
          <w:trHeight w:val="255"/>
          <w:del w:id="1417" w:author="Đặng Thị Mai Vân" w:date="2022-01-20T13:11:00Z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C5F54F" w14:textId="362560E1" w:rsidR="00997241" w:rsidRPr="00E57A9C" w:rsidDel="00CE6897" w:rsidRDefault="00997241" w:rsidP="00997241">
            <w:pPr>
              <w:spacing w:after="0" w:line="240" w:lineRule="auto"/>
              <w:rPr>
                <w:del w:id="1418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0BD39" w14:textId="530257CD" w:rsidR="00997241" w:rsidRPr="00E57A9C" w:rsidDel="00CE6897" w:rsidRDefault="00997241" w:rsidP="00997241">
            <w:pPr>
              <w:spacing w:after="0" w:line="240" w:lineRule="auto"/>
              <w:rPr>
                <w:del w:id="141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838A0" w14:textId="7C654DBC" w:rsidR="00997241" w:rsidRPr="00E57A9C" w:rsidDel="00CE6897" w:rsidRDefault="00997241" w:rsidP="00997241">
            <w:pPr>
              <w:spacing w:after="0" w:line="240" w:lineRule="auto"/>
              <w:jc w:val="center"/>
              <w:rPr>
                <w:del w:id="1420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421" w:author="Đặng Thị Mai Vân" w:date="2022-01-20T13:11:00Z">
              <w:r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T</w:delText>
              </w:r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1</w:delText>
              </w:r>
            </w:del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5B53" w14:textId="515D0A6F" w:rsidR="00997241" w:rsidRPr="00E57A9C" w:rsidDel="00CE6897" w:rsidRDefault="00997241" w:rsidP="00997241">
            <w:pPr>
              <w:spacing w:after="0" w:line="240" w:lineRule="auto"/>
              <w:jc w:val="center"/>
              <w:rPr>
                <w:del w:id="1422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423" w:author="Đặng Thị Mai Vân" w:date="2022-01-20T13:11:00Z">
              <w:r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T</w:delText>
              </w:r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2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922BF" w14:textId="61EE91B3" w:rsidR="00997241" w:rsidRPr="00E57A9C" w:rsidDel="00CE6897" w:rsidRDefault="00997241" w:rsidP="00997241">
            <w:pPr>
              <w:spacing w:after="0" w:line="240" w:lineRule="auto"/>
              <w:jc w:val="center"/>
              <w:rPr>
                <w:del w:id="1424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425" w:author="Đặng Thị Mai Vân" w:date="2022-01-20T13:11:00Z">
              <w:r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T</w:delText>
              </w:r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3</w:delText>
              </w:r>
            </w:del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B793" w14:textId="1239F747" w:rsidR="00997241" w:rsidRPr="00E57A9C" w:rsidDel="00CE6897" w:rsidRDefault="00997241" w:rsidP="00997241">
            <w:pPr>
              <w:spacing w:after="0" w:line="240" w:lineRule="auto"/>
              <w:jc w:val="center"/>
              <w:rPr>
                <w:del w:id="1426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427" w:author="Đặng Thị Mai Vân" w:date="2022-01-20T13:11:00Z">
              <w:r w:rsidRPr="00E57A9C"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 </w:delText>
              </w:r>
            </w:del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7977" w14:textId="4F4AFC5D" w:rsidR="00997241" w:rsidRPr="00E57A9C" w:rsidDel="00CE6897" w:rsidRDefault="00997241" w:rsidP="00997241">
            <w:pPr>
              <w:spacing w:after="0" w:line="240" w:lineRule="auto"/>
              <w:jc w:val="center"/>
              <w:rPr>
                <w:del w:id="1428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del w:id="1429" w:author="Đặng Thị Mai Vân" w:date="2022-01-20T13:11:00Z">
              <w:r w:rsidDel="00CE6897">
                <w:rPr>
                  <w:rFonts w:ascii="Arial" w:eastAsia="Times New Roman" w:hAnsi="Arial" w:cs="Arial"/>
                  <w:color w:val="000000"/>
                  <w:sz w:val="16"/>
                  <w:szCs w:val="16"/>
                  <w:lang w:val="en-US"/>
                </w:rPr>
                <w:delText>KM</w:delText>
              </w:r>
            </w:del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A379" w14:textId="0AC06523" w:rsidR="00997241" w:rsidRPr="00E57A9C" w:rsidDel="00CE6897" w:rsidRDefault="00997241" w:rsidP="00997241">
            <w:pPr>
              <w:spacing w:after="0" w:line="240" w:lineRule="auto"/>
              <w:rPr>
                <w:del w:id="1430" w:author="Đặng Thị Mai Vân" w:date="2022-01-20T13:11:00Z"/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35E344C1" w14:textId="735E86DD" w:rsidR="009C4F2C" w:rsidRPr="005C045A" w:rsidDel="00CE6897" w:rsidRDefault="009C4F2C" w:rsidP="00514549">
      <w:pPr>
        <w:tabs>
          <w:tab w:val="left" w:pos="7844"/>
        </w:tabs>
        <w:rPr>
          <w:del w:id="1431" w:author="Đặng Thị Mai Vân" w:date="2022-01-20T13:11:00Z"/>
          <w:rFonts w:ascii="Arial" w:hAnsi="Arial" w:cs="Arial"/>
          <w:b/>
          <w:bCs/>
          <w:lang w:val="en-US"/>
        </w:rPr>
      </w:pPr>
    </w:p>
    <w:tbl>
      <w:tblPr>
        <w:tblW w:w="15168" w:type="dxa"/>
        <w:tblInd w:w="-714" w:type="dxa"/>
        <w:tblLook w:val="04A0" w:firstRow="1" w:lastRow="0" w:firstColumn="1" w:lastColumn="0" w:noHBand="0" w:noVBand="1"/>
      </w:tblPr>
      <w:tblGrid>
        <w:gridCol w:w="1748"/>
        <w:gridCol w:w="969"/>
        <w:gridCol w:w="403"/>
        <w:gridCol w:w="425"/>
        <w:gridCol w:w="284"/>
        <w:gridCol w:w="708"/>
        <w:gridCol w:w="1843"/>
        <w:gridCol w:w="426"/>
        <w:gridCol w:w="992"/>
        <w:gridCol w:w="1981"/>
        <w:gridCol w:w="417"/>
        <w:gridCol w:w="1843"/>
        <w:gridCol w:w="533"/>
        <w:gridCol w:w="2177"/>
        <w:gridCol w:w="419"/>
      </w:tblGrid>
      <w:tr w:rsidR="00B37DC0" w:rsidRPr="00E33CA1" w:rsidDel="00CE6897" w14:paraId="03DE6031" w14:textId="557A2D70" w:rsidTr="00A36057">
        <w:trPr>
          <w:trHeight w:val="255"/>
          <w:del w:id="1432" w:author="Đặng Thị Mai Vân" w:date="2022-01-20T13:11:00Z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9DB9" w14:textId="29DBBBC8" w:rsidR="00B37DC0" w:rsidRPr="009C4F2C" w:rsidDel="00CE6897" w:rsidRDefault="00B37DC0" w:rsidP="00386E61">
            <w:pPr>
              <w:spacing w:after="0" w:line="240" w:lineRule="auto"/>
              <w:rPr>
                <w:del w:id="143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3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B06E" w14:textId="6E5B2EBB" w:rsidR="00B37DC0" w:rsidRPr="009C4F2C" w:rsidDel="00CE6897" w:rsidRDefault="00B37DC0" w:rsidP="00386E61">
            <w:pPr>
              <w:spacing w:after="0" w:line="240" w:lineRule="auto"/>
              <w:rPr>
                <w:del w:id="143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3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26ED" w14:textId="57A12583" w:rsidR="00B37DC0" w:rsidRPr="009C4F2C" w:rsidDel="00CE6897" w:rsidRDefault="00B37DC0" w:rsidP="00386E61">
            <w:pPr>
              <w:spacing w:after="0" w:line="240" w:lineRule="auto"/>
              <w:rPr>
                <w:del w:id="143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3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4907" w14:textId="2CF9BBFB" w:rsidR="00B37DC0" w:rsidRPr="009C4F2C" w:rsidDel="00CE6897" w:rsidRDefault="00B37DC0" w:rsidP="00386E61">
            <w:pPr>
              <w:spacing w:after="0" w:line="240" w:lineRule="auto"/>
              <w:rPr>
                <w:del w:id="143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4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E557" w14:textId="2E946154" w:rsidR="00B37DC0" w:rsidRPr="00E33CA1" w:rsidDel="00CE6897" w:rsidRDefault="00B37DC0" w:rsidP="00386E61">
            <w:pPr>
              <w:spacing w:after="0" w:line="240" w:lineRule="auto"/>
              <w:rPr>
                <w:del w:id="144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4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  <w:p w14:paraId="53EC63CA" w14:textId="32A5E0D1" w:rsidR="00B37DC0" w:rsidRPr="009C4F2C" w:rsidDel="00CE6897" w:rsidRDefault="00B37DC0" w:rsidP="00386E61">
            <w:pPr>
              <w:spacing w:after="0" w:line="240" w:lineRule="auto"/>
              <w:rPr>
                <w:del w:id="144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4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AF4A9" w14:textId="65CA0A34" w:rsidR="00B37DC0" w:rsidDel="00CE6897" w:rsidRDefault="00B37DC0" w:rsidP="00386E61">
            <w:pPr>
              <w:spacing w:after="0" w:line="240" w:lineRule="auto"/>
              <w:rPr>
                <w:del w:id="144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4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10. Chủ yếu dùng cho lĩnh</w:delText>
              </w:r>
              <w:r w:rsidRPr="00E33CA1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 xml:space="preserve"> </w:delText>
              </w:r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vực SXKD nào?</w:delText>
              </w:r>
            </w:del>
          </w:p>
          <w:p w14:paraId="32E83279" w14:textId="12F66920" w:rsidR="00B37DC0" w:rsidDel="00CE6897" w:rsidRDefault="00B37DC0" w:rsidP="00386E61">
            <w:pPr>
              <w:spacing w:after="0" w:line="240" w:lineRule="auto"/>
              <w:rPr>
                <w:del w:id="144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3E97DAEF" w14:textId="122BAA3F" w:rsidR="00B37DC0" w:rsidDel="00CE6897" w:rsidRDefault="00B37DC0" w:rsidP="00386E61">
            <w:pPr>
              <w:spacing w:after="0" w:line="240" w:lineRule="auto"/>
              <w:rPr>
                <w:del w:id="144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1A61ECC5" w14:textId="302F0084" w:rsidR="00B37DC0" w:rsidDel="00CE6897" w:rsidRDefault="00B37DC0" w:rsidP="00386E61">
            <w:pPr>
              <w:spacing w:after="0" w:line="240" w:lineRule="auto"/>
              <w:rPr>
                <w:del w:id="144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2EBD2DD3" w14:textId="16338253" w:rsidR="00B37DC0" w:rsidRPr="009C4F2C" w:rsidDel="00CE6897" w:rsidRDefault="00B37DC0" w:rsidP="00386E61">
            <w:pPr>
              <w:spacing w:after="0" w:line="240" w:lineRule="auto"/>
              <w:rPr>
                <w:del w:id="145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D1A5" w14:textId="10B36768" w:rsidR="00B37DC0" w:rsidRPr="009C4F2C" w:rsidDel="00CE6897" w:rsidRDefault="00B37DC0" w:rsidP="00386E61">
            <w:pPr>
              <w:spacing w:after="0" w:line="240" w:lineRule="auto"/>
              <w:rPr>
                <w:del w:id="145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5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11. Khoảng</w:delText>
              </w:r>
              <w:r w:rsidRPr="00E33CA1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 xml:space="preserve"> cách từ xã đến […] là bao xa?</w:delText>
              </w:r>
            </w:del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0FB6069" w14:textId="112E0D3C" w:rsidR="00B37DC0" w:rsidRPr="00C66022" w:rsidDel="00CE6897" w:rsidRDefault="00B37DC0" w:rsidP="00386E61">
            <w:pPr>
              <w:rPr>
                <w:del w:id="1453" w:author="Đặng Thị Mai Vân" w:date="2022-01-20T13:11:00Z"/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del w:id="1454" w:author="Đặng Thị Mai Vân" w:date="2022-01-20T13:11:00Z">
              <w:r w:rsidRPr="00C66022" w:rsidDel="00CE6897">
                <w:rPr>
                  <w:rFonts w:ascii="Arial" w:hAnsi="Arial" w:cs="Arial"/>
                  <w:b/>
                  <w:bCs/>
                  <w:sz w:val="18"/>
                  <w:szCs w:val="18"/>
                </w:rPr>
                <w:delText>Tên và mã cây hàng năm</w:delText>
              </w:r>
            </w:del>
          </w:p>
          <w:p w14:paraId="1FD08282" w14:textId="2EBE8433" w:rsidR="00B37DC0" w:rsidRPr="00C66022" w:rsidDel="00CE6897" w:rsidRDefault="00B37DC0" w:rsidP="00386E61">
            <w:pPr>
              <w:spacing w:after="0" w:line="240" w:lineRule="auto"/>
              <w:rPr>
                <w:del w:id="1455" w:author="Đặng Thị Mai Vân" w:date="2022-01-20T13:11:00Z"/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10144" w14:textId="5130CA01" w:rsidR="00B37DC0" w:rsidRPr="00C66022" w:rsidDel="00CE6897" w:rsidRDefault="00B37DC0" w:rsidP="00386E61">
            <w:pPr>
              <w:spacing w:after="0" w:line="240" w:lineRule="auto"/>
              <w:rPr>
                <w:del w:id="1456" w:author="Đặng Thị Mai Vân" w:date="2022-01-20T13:11:00Z"/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del w:id="1457" w:author="Đặng Thị Mai Vân" w:date="2022-01-20T13:11:00Z">
              <w:r w:rsidRPr="00C66022" w:rsidDel="00CE6897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delText>Tên và mã cây CN hàng năm và lâu năm</w:delText>
              </w:r>
            </w:del>
          </w:p>
        </w:tc>
        <w:tc>
          <w:tcPr>
            <w:tcW w:w="2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DA4C4" w14:textId="57AE5185" w:rsidR="00B37DC0" w:rsidRPr="00C66022" w:rsidDel="00CE6897" w:rsidRDefault="00B37DC0" w:rsidP="00386E61">
            <w:pPr>
              <w:spacing w:after="0" w:line="240" w:lineRule="auto"/>
              <w:rPr>
                <w:del w:id="1458" w:author="Đặng Thị Mai Vân" w:date="2022-01-20T13:11:00Z"/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del w:id="1459" w:author="Đặng Thị Mai Vân" w:date="2022-01-20T13:11:00Z">
              <w:r w:rsidRPr="00C66022" w:rsidDel="00CE6897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delText>Tên và mã cây ăn quả và cây khác</w:delText>
              </w:r>
            </w:del>
          </w:p>
        </w:tc>
      </w:tr>
      <w:tr w:rsidR="005B1955" w:rsidRPr="00E33CA1" w:rsidDel="00CE6897" w14:paraId="2C556F94" w14:textId="6D896D25" w:rsidTr="00A36057">
        <w:trPr>
          <w:trHeight w:val="255"/>
          <w:del w:id="1460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5914" w14:textId="575B407F" w:rsidR="005B1955" w:rsidRPr="009C4F2C" w:rsidDel="00CE6897" w:rsidRDefault="005B1955" w:rsidP="005B1955">
            <w:pPr>
              <w:spacing w:after="0" w:line="240" w:lineRule="auto"/>
              <w:rPr>
                <w:del w:id="146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62" w:author="Đặng Thị Mai Vân" w:date="2022-01-20T13:11:00Z">
              <w:r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 xml:space="preserve">     </w:delText>
              </w:r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3106" w14:textId="62C62559" w:rsidR="005B1955" w:rsidRPr="009C4F2C" w:rsidDel="00CE6897" w:rsidRDefault="005B1955" w:rsidP="005B1955">
            <w:pPr>
              <w:spacing w:after="0" w:line="240" w:lineRule="auto"/>
              <w:rPr>
                <w:del w:id="146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AE70" w14:textId="66939FAC" w:rsidR="005B1955" w:rsidRPr="009C4F2C" w:rsidDel="00CE6897" w:rsidRDefault="005B1955" w:rsidP="005B1955">
            <w:pPr>
              <w:spacing w:after="0" w:line="240" w:lineRule="auto"/>
              <w:rPr>
                <w:del w:id="1464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7209" w14:textId="5C0F4E9B" w:rsidR="005B1955" w:rsidRPr="009C4F2C" w:rsidDel="00CE6897" w:rsidRDefault="005B1955" w:rsidP="005B1955">
            <w:pPr>
              <w:spacing w:after="0" w:line="240" w:lineRule="auto"/>
              <w:rPr>
                <w:del w:id="146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6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8D85" w14:textId="52477D67" w:rsidR="005B1955" w:rsidRPr="009C4F2C" w:rsidDel="00CE6897" w:rsidRDefault="005B1955" w:rsidP="005B1955">
            <w:pPr>
              <w:spacing w:after="0" w:line="240" w:lineRule="auto"/>
              <w:rPr>
                <w:del w:id="146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0667" w14:textId="178F778E" w:rsidR="005B1955" w:rsidRPr="009C4F2C" w:rsidDel="00CE6897" w:rsidRDefault="005B1955" w:rsidP="005B1955">
            <w:pPr>
              <w:spacing w:after="0" w:line="240" w:lineRule="auto"/>
              <w:rPr>
                <w:del w:id="146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69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Nông, lâm nghiệp</w:delText>
              </w:r>
              <w:r w:rsidRPr="00E33CA1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 xml:space="preserve"> và thủy sản</w:delText>
              </w:r>
              <w:r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………</w:delText>
              </w:r>
            </w:del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6427" w14:textId="274A35EA" w:rsidR="005B1955" w:rsidRPr="009C4F2C" w:rsidDel="00CE6897" w:rsidRDefault="005B1955" w:rsidP="005B1955">
            <w:pPr>
              <w:spacing w:after="0" w:line="240" w:lineRule="auto"/>
              <w:rPr>
                <w:del w:id="147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71" w:author="Đặng Thị Mai Vân" w:date="2022-01-20T13:11:00Z">
              <w:r w:rsidRPr="00E33CA1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</w:delText>
              </w:r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FF1A0" w14:textId="6503081B" w:rsidR="005B1955" w:rsidRPr="009C4F2C" w:rsidDel="00CE6897" w:rsidRDefault="005B1955" w:rsidP="005B1955">
            <w:pPr>
              <w:spacing w:after="0" w:line="240" w:lineRule="auto"/>
              <w:rPr>
                <w:del w:id="147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tcBorders>
              <w:left w:val="single" w:sz="4" w:space="0" w:color="auto"/>
              <w:bottom w:val="nil"/>
            </w:tcBorders>
            <w:vAlign w:val="center"/>
          </w:tcPr>
          <w:p w14:paraId="4DE2202F" w14:textId="691EE085" w:rsidR="005B1955" w:rsidRPr="00C66022" w:rsidDel="00CE6897" w:rsidRDefault="005B1955" w:rsidP="00850F61">
            <w:pPr>
              <w:spacing w:after="0" w:line="240" w:lineRule="auto"/>
              <w:rPr>
                <w:del w:id="147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74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Lúa tẻ thường</w:delText>
              </w:r>
            </w:del>
          </w:p>
        </w:tc>
        <w:tc>
          <w:tcPr>
            <w:tcW w:w="417" w:type="dxa"/>
            <w:tcBorders>
              <w:bottom w:val="nil"/>
              <w:right w:val="single" w:sz="4" w:space="0" w:color="auto"/>
            </w:tcBorders>
          </w:tcPr>
          <w:p w14:paraId="265F476D" w14:textId="4C4E69E7" w:rsidR="005B1955" w:rsidRPr="00C66022" w:rsidDel="00CE6897" w:rsidRDefault="005B1955" w:rsidP="005B1955">
            <w:pPr>
              <w:spacing w:after="0" w:line="240" w:lineRule="auto"/>
              <w:rPr>
                <w:del w:id="147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76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</w:delText>
              </w:r>
            </w:del>
          </w:p>
        </w:tc>
        <w:tc>
          <w:tcPr>
            <w:tcW w:w="1843" w:type="dxa"/>
            <w:tcBorders>
              <w:left w:val="single" w:sz="4" w:space="0" w:color="auto"/>
              <w:bottom w:val="nil"/>
            </w:tcBorders>
            <w:vAlign w:val="center"/>
          </w:tcPr>
          <w:p w14:paraId="23BD5A65" w14:textId="35544391" w:rsidR="005B1955" w:rsidRPr="00C66022" w:rsidDel="00CE6897" w:rsidRDefault="005B1955" w:rsidP="005B1955">
            <w:pPr>
              <w:spacing w:after="0" w:line="240" w:lineRule="auto"/>
              <w:rPr>
                <w:del w:id="147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78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Đậu tương/ đậu nành</w:delText>
              </w:r>
            </w:del>
          </w:p>
        </w:tc>
        <w:tc>
          <w:tcPr>
            <w:tcW w:w="533" w:type="dxa"/>
            <w:tcBorders>
              <w:bottom w:val="nil"/>
              <w:right w:val="single" w:sz="4" w:space="0" w:color="auto"/>
            </w:tcBorders>
            <w:vAlign w:val="center"/>
          </w:tcPr>
          <w:p w14:paraId="10A9FB55" w14:textId="26262838" w:rsidR="005B1955" w:rsidRPr="00C66022" w:rsidDel="00CE6897" w:rsidRDefault="005B1955" w:rsidP="005B1955">
            <w:pPr>
              <w:spacing w:after="0" w:line="240" w:lineRule="auto"/>
              <w:rPr>
                <w:del w:id="147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80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18</w:delText>
              </w:r>
            </w:del>
          </w:p>
        </w:tc>
        <w:tc>
          <w:tcPr>
            <w:tcW w:w="2177" w:type="dxa"/>
            <w:tcBorders>
              <w:left w:val="single" w:sz="4" w:space="0" w:color="auto"/>
              <w:bottom w:val="nil"/>
            </w:tcBorders>
            <w:vAlign w:val="center"/>
          </w:tcPr>
          <w:p w14:paraId="6525EF7A" w14:textId="456B610B" w:rsidR="005B1955" w:rsidRPr="00C66022" w:rsidDel="00CE6897" w:rsidRDefault="005B1955" w:rsidP="005B1955">
            <w:pPr>
              <w:spacing w:after="0" w:line="240" w:lineRule="auto"/>
              <w:rPr>
                <w:del w:id="148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82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Cam, chanh, quít, bưởi</w:delText>
              </w:r>
            </w:del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528D2E" w14:textId="3D652D58" w:rsidR="005B1955" w:rsidRPr="00C66022" w:rsidDel="00CE6897" w:rsidRDefault="005B1955" w:rsidP="005B1955">
            <w:pPr>
              <w:spacing w:after="0" w:line="240" w:lineRule="auto"/>
              <w:rPr>
                <w:del w:id="148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84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35</w:delText>
              </w:r>
            </w:del>
          </w:p>
        </w:tc>
      </w:tr>
      <w:tr w:rsidR="005B1955" w:rsidRPr="00E33CA1" w:rsidDel="00CE6897" w14:paraId="6A3B7F69" w14:textId="04C3B3BF" w:rsidTr="00A36057">
        <w:trPr>
          <w:trHeight w:val="255"/>
          <w:del w:id="1485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3C2F" w14:textId="7A0C094F" w:rsidR="005B1955" w:rsidRPr="009C4F2C" w:rsidDel="00CE6897" w:rsidRDefault="005B1955" w:rsidP="005B1955">
            <w:pPr>
              <w:spacing w:after="0" w:line="240" w:lineRule="auto"/>
              <w:rPr>
                <w:del w:id="148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87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B27C" w14:textId="3ACE1DA0" w:rsidR="005B1955" w:rsidRPr="009C4F2C" w:rsidDel="00CE6897" w:rsidRDefault="005B1955" w:rsidP="005B1955">
            <w:pPr>
              <w:spacing w:after="0" w:line="240" w:lineRule="auto"/>
              <w:rPr>
                <w:del w:id="148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FF6" w14:textId="10535BC5" w:rsidR="005B1955" w:rsidRPr="009C4F2C" w:rsidDel="00CE6897" w:rsidRDefault="005B1955" w:rsidP="005B1955">
            <w:pPr>
              <w:spacing w:after="0" w:line="240" w:lineRule="auto"/>
              <w:rPr>
                <w:del w:id="1489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146D" w14:textId="7DCD478E" w:rsidR="005B1955" w:rsidRPr="009C4F2C" w:rsidDel="00CE6897" w:rsidRDefault="005B1955" w:rsidP="005B1955">
            <w:pPr>
              <w:spacing w:after="0" w:line="240" w:lineRule="auto"/>
              <w:rPr>
                <w:del w:id="149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91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828DD" w14:textId="473F012E" w:rsidR="005B1955" w:rsidRPr="009C4F2C" w:rsidDel="00CE6897" w:rsidRDefault="005B1955" w:rsidP="005B1955">
            <w:pPr>
              <w:spacing w:after="0" w:line="240" w:lineRule="auto"/>
              <w:rPr>
                <w:del w:id="149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6F91" w14:textId="43FC37E6" w:rsidR="005B1955" w:rsidRPr="009C4F2C" w:rsidDel="00CE6897" w:rsidRDefault="005B1955" w:rsidP="005B1955">
            <w:pPr>
              <w:spacing w:after="0" w:line="240" w:lineRule="auto"/>
              <w:rPr>
                <w:del w:id="149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9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  <w:r w:rsidRPr="00E33CA1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Ngành nghề sản xuất kinh doanh dịch vụ khác…</w:delText>
              </w:r>
              <w:r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….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D9E1" w14:textId="0085510D" w:rsidR="005B1955" w:rsidRPr="009C4F2C" w:rsidDel="00CE6897" w:rsidRDefault="005B1955" w:rsidP="005B1955">
            <w:pPr>
              <w:spacing w:after="0" w:line="240" w:lineRule="auto"/>
              <w:rPr>
                <w:del w:id="149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96" w:author="Đặng Thị Mai Vân" w:date="2022-01-20T13:11:00Z">
              <w:r w:rsidRPr="00E33CA1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2</w:delText>
              </w:r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B5C2A" w14:textId="158312FA" w:rsidR="005B1955" w:rsidRPr="009C4F2C" w:rsidDel="00CE6897" w:rsidRDefault="005B1955" w:rsidP="005B1955">
            <w:pPr>
              <w:spacing w:after="0" w:line="240" w:lineRule="auto"/>
              <w:rPr>
                <w:del w:id="149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D80F5C6" w14:textId="40450882" w:rsidR="005B1955" w:rsidRPr="00C66022" w:rsidDel="00CE6897" w:rsidRDefault="005B1955" w:rsidP="00850F61">
            <w:pPr>
              <w:spacing w:after="0" w:line="240" w:lineRule="auto"/>
              <w:rPr>
                <w:del w:id="149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49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Lúa nếp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</w:tcPr>
          <w:p w14:paraId="3703195E" w14:textId="294512CE" w:rsidR="005B1955" w:rsidRPr="00C66022" w:rsidDel="00CE6897" w:rsidRDefault="005B1955" w:rsidP="005B1955">
            <w:pPr>
              <w:spacing w:after="0" w:line="240" w:lineRule="auto"/>
              <w:rPr>
                <w:del w:id="150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01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2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70ECB6D" w14:textId="35E4EB89" w:rsidR="005B1955" w:rsidRPr="00C66022" w:rsidDel="00CE6897" w:rsidRDefault="005B1955" w:rsidP="005B1955">
            <w:pPr>
              <w:spacing w:after="0" w:line="240" w:lineRule="auto"/>
              <w:rPr>
                <w:del w:id="150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0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Lạc/ đậu phộng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2C8B737" w14:textId="12F42631" w:rsidR="005B1955" w:rsidRPr="00C66022" w:rsidDel="00CE6897" w:rsidRDefault="005B1955" w:rsidP="005B1955">
            <w:pPr>
              <w:spacing w:after="0" w:line="240" w:lineRule="auto"/>
              <w:rPr>
                <w:del w:id="150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05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19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E90936" w14:textId="61D166A1" w:rsidR="005B1955" w:rsidRPr="00C66022" w:rsidDel="00CE6897" w:rsidRDefault="005B1955" w:rsidP="005B1955">
            <w:pPr>
              <w:spacing w:after="0" w:line="240" w:lineRule="auto"/>
              <w:rPr>
                <w:del w:id="150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07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Dứa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2D4A4A" w14:textId="78CDA86F" w:rsidR="005B1955" w:rsidRPr="00C66022" w:rsidDel="00CE6897" w:rsidRDefault="005B1955" w:rsidP="005B1955">
            <w:pPr>
              <w:spacing w:after="0" w:line="240" w:lineRule="auto"/>
              <w:rPr>
                <w:del w:id="150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0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36</w:delText>
              </w:r>
            </w:del>
          </w:p>
        </w:tc>
      </w:tr>
      <w:tr w:rsidR="005B1955" w:rsidRPr="00E33CA1" w:rsidDel="00CE6897" w14:paraId="4B81904D" w14:textId="4A5BC1BA" w:rsidTr="00A36057">
        <w:trPr>
          <w:trHeight w:val="255"/>
          <w:del w:id="1510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B70F0" w14:textId="62D35EF5" w:rsidR="005B1955" w:rsidRPr="009C4F2C" w:rsidDel="00CE6897" w:rsidRDefault="005B1955" w:rsidP="005B1955">
            <w:pPr>
              <w:spacing w:after="0" w:line="240" w:lineRule="auto"/>
              <w:rPr>
                <w:del w:id="151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8A2D2" w14:textId="61EEBC29" w:rsidR="005B1955" w:rsidRPr="009C4F2C" w:rsidDel="00CE6897" w:rsidRDefault="005B1955" w:rsidP="005B1955">
            <w:pPr>
              <w:spacing w:after="0" w:line="240" w:lineRule="auto"/>
              <w:rPr>
                <w:del w:id="151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B20E3" w14:textId="1EB564F6" w:rsidR="005B1955" w:rsidRPr="009C4F2C" w:rsidDel="00CE6897" w:rsidRDefault="005B1955" w:rsidP="005B1955">
            <w:pPr>
              <w:spacing w:after="0" w:line="240" w:lineRule="auto"/>
              <w:rPr>
                <w:del w:id="1513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9930F" w14:textId="2FEEF2B5" w:rsidR="005B1955" w:rsidRPr="009C4F2C" w:rsidDel="00CE6897" w:rsidRDefault="005B1955" w:rsidP="005B1955">
            <w:pPr>
              <w:spacing w:after="0" w:line="240" w:lineRule="auto"/>
              <w:rPr>
                <w:del w:id="151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842F" w14:textId="7D64383D" w:rsidR="005B1955" w:rsidRPr="009C4F2C" w:rsidDel="00CE6897" w:rsidRDefault="005B1955" w:rsidP="005B1955">
            <w:pPr>
              <w:spacing w:after="0" w:line="240" w:lineRule="auto"/>
              <w:rPr>
                <w:del w:id="151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1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AE1D5" w14:textId="08CE697C" w:rsidR="005B1955" w:rsidRPr="009C4F2C" w:rsidDel="00CE6897" w:rsidRDefault="005B1955" w:rsidP="005B1955">
            <w:pPr>
              <w:spacing w:after="0" w:line="240" w:lineRule="auto"/>
              <w:rPr>
                <w:del w:id="151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66B4A" w14:textId="71B16E1F" w:rsidR="005B1955" w:rsidRPr="009C4F2C" w:rsidDel="00CE6897" w:rsidRDefault="005B1955" w:rsidP="005B1955">
            <w:pPr>
              <w:spacing w:after="0" w:line="240" w:lineRule="auto"/>
              <w:rPr>
                <w:del w:id="151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D797" w14:textId="3EDA7E51" w:rsidR="005B1955" w:rsidRPr="009C4F2C" w:rsidDel="00CE6897" w:rsidRDefault="005B1955" w:rsidP="005B1955">
            <w:pPr>
              <w:spacing w:after="0" w:line="240" w:lineRule="auto"/>
              <w:rPr>
                <w:del w:id="151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4DAB576" w14:textId="10947099" w:rsidR="005B1955" w:rsidRPr="00C66022" w:rsidDel="00CE6897" w:rsidRDefault="005B1955" w:rsidP="00850F61">
            <w:pPr>
              <w:spacing w:after="0" w:line="240" w:lineRule="auto"/>
              <w:rPr>
                <w:del w:id="152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21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Lúa đặc sản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</w:tcPr>
          <w:p w14:paraId="11BB993A" w14:textId="6F081CC1" w:rsidR="005B1955" w:rsidRPr="00C66022" w:rsidDel="00CE6897" w:rsidRDefault="005B1955" w:rsidP="005B1955">
            <w:pPr>
              <w:spacing w:after="0" w:line="240" w:lineRule="auto"/>
              <w:rPr>
                <w:del w:id="152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23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3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FFB2C3D" w14:textId="3DA5DBA5" w:rsidR="005B1955" w:rsidRPr="00C66022" w:rsidDel="00CE6897" w:rsidRDefault="005B1955" w:rsidP="005B1955">
            <w:pPr>
              <w:spacing w:after="0" w:line="240" w:lineRule="auto"/>
              <w:rPr>
                <w:del w:id="152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25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Vừng/ mè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68B131" w14:textId="4957922A" w:rsidR="005B1955" w:rsidRPr="00C66022" w:rsidDel="00CE6897" w:rsidRDefault="005B1955" w:rsidP="005B1955">
            <w:pPr>
              <w:spacing w:after="0" w:line="240" w:lineRule="auto"/>
              <w:rPr>
                <w:del w:id="152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27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20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97EB3C7" w14:textId="1D01112D" w:rsidR="005B1955" w:rsidRPr="00C66022" w:rsidDel="00CE6897" w:rsidRDefault="005B1955" w:rsidP="005B1955">
            <w:pPr>
              <w:spacing w:after="0" w:line="240" w:lineRule="auto"/>
              <w:rPr>
                <w:del w:id="152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2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Chuối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91CA88" w14:textId="122C58EA" w:rsidR="005B1955" w:rsidRPr="00C66022" w:rsidDel="00CE6897" w:rsidRDefault="005B1955" w:rsidP="005B1955">
            <w:pPr>
              <w:spacing w:after="0" w:line="240" w:lineRule="auto"/>
              <w:rPr>
                <w:del w:id="153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31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37</w:delText>
              </w:r>
            </w:del>
          </w:p>
        </w:tc>
      </w:tr>
      <w:tr w:rsidR="005B1955" w:rsidRPr="00E33CA1" w:rsidDel="00CE6897" w14:paraId="63F74B5C" w14:textId="26FC0E33" w:rsidTr="00A36057">
        <w:trPr>
          <w:trHeight w:val="255"/>
          <w:del w:id="1532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41CB2" w14:textId="3D23E9AB" w:rsidR="005B1955" w:rsidRPr="009C4F2C" w:rsidDel="00CE6897" w:rsidRDefault="005B1955" w:rsidP="005B1955">
            <w:pPr>
              <w:spacing w:after="0" w:line="240" w:lineRule="auto"/>
              <w:rPr>
                <w:del w:id="153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DA817" w14:textId="25C80A95" w:rsidR="005B1955" w:rsidRPr="009C4F2C" w:rsidDel="00CE6897" w:rsidRDefault="005B1955" w:rsidP="005B1955">
            <w:pPr>
              <w:spacing w:after="0" w:line="240" w:lineRule="auto"/>
              <w:rPr>
                <w:del w:id="153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64282" w14:textId="064AB838" w:rsidR="005B1955" w:rsidRPr="009C4F2C" w:rsidDel="00CE6897" w:rsidRDefault="005B1955" w:rsidP="005B1955">
            <w:pPr>
              <w:spacing w:after="0" w:line="240" w:lineRule="auto"/>
              <w:rPr>
                <w:del w:id="1535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2725C" w14:textId="7B89F7C2" w:rsidR="005B1955" w:rsidRPr="009C4F2C" w:rsidDel="00CE6897" w:rsidRDefault="005B1955" w:rsidP="005B1955">
            <w:pPr>
              <w:spacing w:after="0" w:line="240" w:lineRule="auto"/>
              <w:rPr>
                <w:del w:id="153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9F415" w14:textId="5C05BB2A" w:rsidR="005B1955" w:rsidRPr="009C4F2C" w:rsidDel="00CE6897" w:rsidRDefault="005B1955" w:rsidP="005B1955">
            <w:pPr>
              <w:spacing w:after="0" w:line="240" w:lineRule="auto"/>
              <w:rPr>
                <w:del w:id="153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3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2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5C076" w14:textId="62EA3045" w:rsidR="005B1955" w:rsidRPr="009C4F2C" w:rsidDel="00CE6897" w:rsidRDefault="005B1955" w:rsidP="005B1955">
            <w:pPr>
              <w:spacing w:after="0" w:line="240" w:lineRule="auto"/>
              <w:rPr>
                <w:del w:id="153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57237" w14:textId="4D4AA420" w:rsidR="005B1955" w:rsidRPr="009C4F2C" w:rsidDel="00CE6897" w:rsidRDefault="005B1955" w:rsidP="005B1955">
            <w:pPr>
              <w:spacing w:after="0" w:line="240" w:lineRule="auto"/>
              <w:rPr>
                <w:del w:id="154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91DA" w14:textId="43875064" w:rsidR="005B1955" w:rsidRPr="009C4F2C" w:rsidDel="00CE6897" w:rsidRDefault="005B1955" w:rsidP="005B1955">
            <w:pPr>
              <w:spacing w:after="0" w:line="240" w:lineRule="auto"/>
              <w:rPr>
                <w:del w:id="154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1BFE2F" w14:textId="287A88C4" w:rsidR="005B1955" w:rsidRPr="00C66022" w:rsidDel="00CE6897" w:rsidRDefault="005B1955" w:rsidP="00850F61">
            <w:pPr>
              <w:spacing w:after="0" w:line="240" w:lineRule="auto"/>
              <w:rPr>
                <w:del w:id="154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4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Ngô/ bắp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</w:tcPr>
          <w:p w14:paraId="35521B40" w14:textId="70590421" w:rsidR="005B1955" w:rsidRPr="00C66022" w:rsidDel="00CE6897" w:rsidRDefault="005B1955" w:rsidP="005B1955">
            <w:pPr>
              <w:spacing w:after="0" w:line="240" w:lineRule="auto"/>
              <w:rPr>
                <w:del w:id="154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45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4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DA55E8" w14:textId="00FEDE59" w:rsidR="005B1955" w:rsidRPr="00C66022" w:rsidDel="00CE6897" w:rsidRDefault="005B1955" w:rsidP="005B1955">
            <w:pPr>
              <w:spacing w:after="0" w:line="240" w:lineRule="auto"/>
              <w:rPr>
                <w:del w:id="154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47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Mía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0685BE0" w14:textId="6740EF9E" w:rsidR="005B1955" w:rsidRPr="00C66022" w:rsidDel="00CE6897" w:rsidRDefault="005B1955" w:rsidP="005B1955">
            <w:pPr>
              <w:spacing w:after="0" w:line="240" w:lineRule="auto"/>
              <w:rPr>
                <w:del w:id="154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4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21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AA5AC8" w14:textId="3253B8AC" w:rsidR="005B1955" w:rsidRPr="00C66022" w:rsidDel="00CE6897" w:rsidRDefault="005B1955" w:rsidP="005B1955">
            <w:pPr>
              <w:spacing w:after="0" w:line="240" w:lineRule="auto"/>
              <w:rPr>
                <w:del w:id="155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51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Xoài, muỗm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C8F170" w14:textId="4EBF9676" w:rsidR="005B1955" w:rsidRPr="00C66022" w:rsidDel="00CE6897" w:rsidRDefault="005B1955" w:rsidP="005B1955">
            <w:pPr>
              <w:spacing w:after="0" w:line="240" w:lineRule="auto"/>
              <w:rPr>
                <w:del w:id="155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5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38</w:delText>
              </w:r>
            </w:del>
          </w:p>
        </w:tc>
      </w:tr>
      <w:tr w:rsidR="005B1955" w:rsidRPr="00E33CA1" w:rsidDel="00CE6897" w14:paraId="1E3BCC69" w14:textId="0FE59255" w:rsidTr="00A36057">
        <w:trPr>
          <w:trHeight w:val="255"/>
          <w:del w:id="1554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7BA64" w14:textId="2EB9927F" w:rsidR="005B1955" w:rsidRPr="009C4F2C" w:rsidDel="00CE6897" w:rsidRDefault="005B1955" w:rsidP="005B1955">
            <w:pPr>
              <w:spacing w:after="0" w:line="240" w:lineRule="auto"/>
              <w:rPr>
                <w:del w:id="155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68445" w14:textId="2035CF0E" w:rsidR="005B1955" w:rsidRPr="009C4F2C" w:rsidDel="00CE6897" w:rsidRDefault="005B1955" w:rsidP="005B1955">
            <w:pPr>
              <w:spacing w:after="0" w:line="240" w:lineRule="auto"/>
              <w:rPr>
                <w:del w:id="155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CFAF3" w14:textId="4B551969" w:rsidR="005B1955" w:rsidRPr="009C4F2C" w:rsidDel="00CE6897" w:rsidRDefault="005B1955" w:rsidP="005B1955">
            <w:pPr>
              <w:spacing w:after="0" w:line="240" w:lineRule="auto"/>
              <w:rPr>
                <w:del w:id="1557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3F260" w14:textId="1ABCBC5F" w:rsidR="005B1955" w:rsidRPr="009C4F2C" w:rsidDel="00CE6897" w:rsidRDefault="005B1955" w:rsidP="005B1955">
            <w:pPr>
              <w:spacing w:after="0" w:line="240" w:lineRule="auto"/>
              <w:rPr>
                <w:del w:id="155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2C43" w14:textId="0C06CF5F" w:rsidR="005B1955" w:rsidRPr="009C4F2C" w:rsidDel="00CE6897" w:rsidRDefault="005B1955" w:rsidP="005B1955">
            <w:pPr>
              <w:spacing w:after="0" w:line="240" w:lineRule="auto"/>
              <w:rPr>
                <w:del w:id="155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6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3 (&gt;&gt;11)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CC296" w14:textId="7C4E218F" w:rsidR="005B1955" w:rsidRPr="009C4F2C" w:rsidDel="00CE6897" w:rsidRDefault="005B1955" w:rsidP="005B1955">
            <w:pPr>
              <w:spacing w:after="0" w:line="240" w:lineRule="auto"/>
              <w:rPr>
                <w:del w:id="156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1A978" w14:textId="5C6A780A" w:rsidR="005B1955" w:rsidRPr="009C4F2C" w:rsidDel="00CE6897" w:rsidRDefault="005B1955" w:rsidP="005B1955">
            <w:pPr>
              <w:spacing w:after="0" w:line="240" w:lineRule="auto"/>
              <w:rPr>
                <w:del w:id="156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F242E" w14:textId="7B8BF2AB" w:rsidR="005B1955" w:rsidRPr="009C4F2C" w:rsidDel="00CE6897" w:rsidRDefault="005B1955" w:rsidP="005B1955">
            <w:pPr>
              <w:spacing w:after="0" w:line="240" w:lineRule="auto"/>
              <w:rPr>
                <w:del w:id="156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40480B" w14:textId="55F66B2B" w:rsidR="005B1955" w:rsidRPr="00C66022" w:rsidDel="00CE6897" w:rsidRDefault="005B1955" w:rsidP="00850F61">
            <w:pPr>
              <w:spacing w:after="0" w:line="240" w:lineRule="auto"/>
              <w:rPr>
                <w:del w:id="156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65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Khoai lang (củ)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</w:tcPr>
          <w:p w14:paraId="687D375A" w14:textId="0F1D7E25" w:rsidR="005B1955" w:rsidRPr="00C66022" w:rsidDel="00CE6897" w:rsidRDefault="005B1955" w:rsidP="005B1955">
            <w:pPr>
              <w:spacing w:after="0" w:line="240" w:lineRule="auto"/>
              <w:rPr>
                <w:del w:id="156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67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5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C5F102" w14:textId="53BDAAE0" w:rsidR="005B1955" w:rsidRPr="00C66022" w:rsidDel="00CE6897" w:rsidRDefault="005B1955" w:rsidP="005B1955">
            <w:pPr>
              <w:spacing w:after="0" w:line="240" w:lineRule="auto"/>
              <w:rPr>
                <w:del w:id="156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6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Thuốc lá, thuốc lào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200891" w14:textId="7D8ACE44" w:rsidR="005B1955" w:rsidRPr="00C66022" w:rsidDel="00CE6897" w:rsidRDefault="005B1955" w:rsidP="005B1955">
            <w:pPr>
              <w:spacing w:after="0" w:line="240" w:lineRule="auto"/>
              <w:rPr>
                <w:del w:id="157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71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22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3E2E23" w14:textId="223AFF1E" w:rsidR="005B1955" w:rsidRPr="00C66022" w:rsidDel="00CE6897" w:rsidRDefault="005B1955" w:rsidP="005B1955">
            <w:pPr>
              <w:spacing w:after="0" w:line="240" w:lineRule="auto"/>
              <w:rPr>
                <w:del w:id="157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7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Táo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8CCECB" w14:textId="2DDCEFBB" w:rsidR="005B1955" w:rsidRPr="00C66022" w:rsidDel="00CE6897" w:rsidRDefault="005B1955" w:rsidP="005B1955">
            <w:pPr>
              <w:spacing w:after="0" w:line="240" w:lineRule="auto"/>
              <w:rPr>
                <w:del w:id="157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75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39</w:delText>
              </w:r>
            </w:del>
          </w:p>
        </w:tc>
      </w:tr>
      <w:tr w:rsidR="005B1955" w:rsidRPr="00E33CA1" w:rsidDel="00CE6897" w14:paraId="2A5ABBFC" w14:textId="548CFC48" w:rsidTr="00A36057">
        <w:trPr>
          <w:trHeight w:val="255"/>
          <w:del w:id="1576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0E6B" w14:textId="20CAFDAE" w:rsidR="005B1955" w:rsidRPr="009C4F2C" w:rsidDel="00CE6897" w:rsidRDefault="005B1955" w:rsidP="005B1955">
            <w:pPr>
              <w:spacing w:after="0" w:line="240" w:lineRule="auto"/>
              <w:rPr>
                <w:del w:id="157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7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E2C1" w14:textId="2672C1AC" w:rsidR="005B1955" w:rsidRPr="009C4F2C" w:rsidDel="00CE6897" w:rsidRDefault="005B1955" w:rsidP="005B1955">
            <w:pPr>
              <w:spacing w:after="0" w:line="240" w:lineRule="auto"/>
              <w:rPr>
                <w:del w:id="157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F5AE" w14:textId="1B7CA593" w:rsidR="005B1955" w:rsidRPr="009C4F2C" w:rsidDel="00CE6897" w:rsidRDefault="005B1955" w:rsidP="005B1955">
            <w:pPr>
              <w:spacing w:after="0" w:line="240" w:lineRule="auto"/>
              <w:rPr>
                <w:del w:id="1580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7BBF" w14:textId="55475AB3" w:rsidR="005B1955" w:rsidRPr="009C4F2C" w:rsidDel="00CE6897" w:rsidRDefault="005B1955" w:rsidP="005B1955">
            <w:pPr>
              <w:spacing w:after="0" w:line="240" w:lineRule="auto"/>
              <w:rPr>
                <w:del w:id="158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8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F2604" w14:textId="280C947D" w:rsidR="005B1955" w:rsidRPr="009C4F2C" w:rsidDel="00CE6897" w:rsidRDefault="005B1955" w:rsidP="005B1955">
            <w:pPr>
              <w:spacing w:after="0" w:line="240" w:lineRule="auto"/>
              <w:rPr>
                <w:del w:id="158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8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4 (&gt;&gt;11)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1E87" w14:textId="4C420463" w:rsidR="005B1955" w:rsidRPr="009C4F2C" w:rsidDel="00CE6897" w:rsidRDefault="005B1955" w:rsidP="005B1955">
            <w:pPr>
              <w:spacing w:after="0" w:line="240" w:lineRule="auto"/>
              <w:rPr>
                <w:del w:id="158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8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E7ED" w14:textId="2B0E4FB7" w:rsidR="005B1955" w:rsidRPr="009C4F2C" w:rsidDel="00CE6897" w:rsidRDefault="005B1955" w:rsidP="005B1955">
            <w:pPr>
              <w:spacing w:after="0" w:line="240" w:lineRule="auto"/>
              <w:rPr>
                <w:del w:id="158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8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427E" w14:textId="3E3583EF" w:rsidR="005B1955" w:rsidRPr="009C4F2C" w:rsidDel="00CE6897" w:rsidRDefault="005B1955" w:rsidP="005B1955">
            <w:pPr>
              <w:spacing w:after="0" w:line="240" w:lineRule="auto"/>
              <w:rPr>
                <w:del w:id="158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9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C8B8F3" w14:textId="04C943C9" w:rsidR="005B1955" w:rsidRPr="00C66022" w:rsidDel="00CE6897" w:rsidRDefault="005B1955" w:rsidP="00850F61">
            <w:pPr>
              <w:spacing w:after="0" w:line="240" w:lineRule="auto"/>
              <w:rPr>
                <w:del w:id="159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92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Sắn/ khoai mỳ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</w:tcPr>
          <w:p w14:paraId="640827EB" w14:textId="27AD7D76" w:rsidR="005B1955" w:rsidRPr="00C66022" w:rsidDel="00CE6897" w:rsidRDefault="005B1955" w:rsidP="005B1955">
            <w:pPr>
              <w:spacing w:after="0" w:line="240" w:lineRule="auto"/>
              <w:rPr>
                <w:del w:id="159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94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6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348D33" w14:textId="79C20306" w:rsidR="005B1955" w:rsidRPr="00C66022" w:rsidDel="00CE6897" w:rsidRDefault="005B1955" w:rsidP="005B1955">
            <w:pPr>
              <w:spacing w:after="0" w:line="240" w:lineRule="auto"/>
              <w:rPr>
                <w:del w:id="159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96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Bông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5D15E04" w14:textId="0E53B2E8" w:rsidR="005B1955" w:rsidRPr="00C66022" w:rsidDel="00CE6897" w:rsidRDefault="005B1955" w:rsidP="005B1955">
            <w:pPr>
              <w:spacing w:after="0" w:line="240" w:lineRule="auto"/>
              <w:rPr>
                <w:del w:id="159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598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23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DE6B763" w14:textId="5F0D82D4" w:rsidR="005B1955" w:rsidRPr="00C66022" w:rsidDel="00CE6897" w:rsidRDefault="005B1955" w:rsidP="005B1955">
            <w:pPr>
              <w:spacing w:after="0" w:line="240" w:lineRule="auto"/>
              <w:rPr>
                <w:del w:id="159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00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Nho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81976E" w14:textId="34A261C1" w:rsidR="005B1955" w:rsidRPr="00C66022" w:rsidDel="00CE6897" w:rsidRDefault="005B1955" w:rsidP="005B1955">
            <w:pPr>
              <w:spacing w:after="0" w:line="240" w:lineRule="auto"/>
              <w:rPr>
                <w:del w:id="160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02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40</w:delText>
              </w:r>
            </w:del>
          </w:p>
        </w:tc>
      </w:tr>
      <w:tr w:rsidR="005B1955" w:rsidRPr="00E33CA1" w:rsidDel="00CE6897" w14:paraId="0E6AFEC5" w14:textId="2935CC6E" w:rsidTr="00A36057">
        <w:trPr>
          <w:trHeight w:val="255"/>
          <w:del w:id="1603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6EB6" w14:textId="754B322E" w:rsidR="005B1955" w:rsidRPr="009C4F2C" w:rsidDel="00CE6897" w:rsidRDefault="005B1955" w:rsidP="005B1955">
            <w:pPr>
              <w:spacing w:after="0" w:line="240" w:lineRule="auto"/>
              <w:rPr>
                <w:del w:id="160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05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36DA" w14:textId="60D10851" w:rsidR="005B1955" w:rsidRPr="009C4F2C" w:rsidDel="00CE6897" w:rsidRDefault="005B1955" w:rsidP="005B1955">
            <w:pPr>
              <w:spacing w:after="0" w:line="240" w:lineRule="auto"/>
              <w:rPr>
                <w:del w:id="160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110E" w14:textId="4E390422" w:rsidR="005B1955" w:rsidRPr="009C4F2C" w:rsidDel="00CE6897" w:rsidRDefault="005B1955" w:rsidP="005B1955">
            <w:pPr>
              <w:spacing w:after="0" w:line="240" w:lineRule="auto"/>
              <w:rPr>
                <w:del w:id="1607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6E2E" w14:textId="1CD22E38" w:rsidR="005B1955" w:rsidRPr="009C4F2C" w:rsidDel="00CE6897" w:rsidRDefault="005B1955" w:rsidP="005B1955">
            <w:pPr>
              <w:spacing w:after="0" w:line="240" w:lineRule="auto"/>
              <w:rPr>
                <w:del w:id="160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09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FB69A" w14:textId="3663531C" w:rsidR="005B1955" w:rsidRPr="009C4F2C" w:rsidDel="00CE6897" w:rsidRDefault="005B1955" w:rsidP="005B1955">
            <w:pPr>
              <w:spacing w:after="0" w:line="240" w:lineRule="auto"/>
              <w:rPr>
                <w:del w:id="161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11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5 (&gt;&gt;11)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F59C" w14:textId="6EAE3BB9" w:rsidR="005B1955" w:rsidRPr="009C4F2C" w:rsidDel="00CE6897" w:rsidRDefault="005B1955" w:rsidP="005B1955">
            <w:pPr>
              <w:spacing w:after="0" w:line="240" w:lineRule="auto"/>
              <w:rPr>
                <w:del w:id="161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13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15F8" w14:textId="0FD06BE1" w:rsidR="005B1955" w:rsidRPr="009C4F2C" w:rsidDel="00CE6897" w:rsidRDefault="005B1955" w:rsidP="005B1955">
            <w:pPr>
              <w:spacing w:after="0" w:line="240" w:lineRule="auto"/>
              <w:rPr>
                <w:del w:id="161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15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CE8E" w14:textId="7FF23511" w:rsidR="005B1955" w:rsidRPr="009C4F2C" w:rsidDel="00CE6897" w:rsidRDefault="005B1955" w:rsidP="005B1955">
            <w:pPr>
              <w:spacing w:after="0" w:line="240" w:lineRule="auto"/>
              <w:rPr>
                <w:del w:id="161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17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CA5B470" w14:textId="4A92A407" w:rsidR="005B1955" w:rsidRPr="00C66022" w:rsidDel="00CE6897" w:rsidRDefault="005B1955" w:rsidP="00850F61">
            <w:pPr>
              <w:spacing w:after="0" w:line="240" w:lineRule="auto"/>
              <w:rPr>
                <w:del w:id="161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1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Cây lương thực khác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</w:tcPr>
          <w:p w14:paraId="49EBCB21" w14:textId="2B7A33AA" w:rsidR="005B1955" w:rsidRPr="00C66022" w:rsidDel="00CE6897" w:rsidRDefault="005B1955" w:rsidP="005B1955">
            <w:pPr>
              <w:spacing w:after="0" w:line="240" w:lineRule="auto"/>
              <w:rPr>
                <w:del w:id="162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21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7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A94713F" w14:textId="0C071EC8" w:rsidR="005B1955" w:rsidRPr="00C66022" w:rsidDel="00CE6897" w:rsidRDefault="005B1955" w:rsidP="005B1955">
            <w:pPr>
              <w:spacing w:after="0" w:line="240" w:lineRule="auto"/>
              <w:rPr>
                <w:del w:id="162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2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Đay, gai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08889F0" w14:textId="62B1C136" w:rsidR="005B1955" w:rsidRPr="00C66022" w:rsidDel="00CE6897" w:rsidRDefault="005B1955" w:rsidP="005B1955">
            <w:pPr>
              <w:spacing w:after="0" w:line="240" w:lineRule="auto"/>
              <w:rPr>
                <w:del w:id="162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25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24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BCD8BF8" w14:textId="2DB58E07" w:rsidR="005B1955" w:rsidRPr="00C66022" w:rsidDel="00CE6897" w:rsidRDefault="005B1955" w:rsidP="005B1955">
            <w:pPr>
              <w:spacing w:after="0" w:line="240" w:lineRule="auto"/>
              <w:rPr>
                <w:del w:id="162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27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Mận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F0F70A" w14:textId="5A19C209" w:rsidR="005B1955" w:rsidRPr="00C66022" w:rsidDel="00CE6897" w:rsidRDefault="005B1955" w:rsidP="005B1955">
            <w:pPr>
              <w:spacing w:after="0" w:line="240" w:lineRule="auto"/>
              <w:rPr>
                <w:del w:id="162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2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41</w:delText>
              </w:r>
            </w:del>
          </w:p>
        </w:tc>
      </w:tr>
      <w:tr w:rsidR="005B1955" w:rsidRPr="00E33CA1" w:rsidDel="00CE6897" w14:paraId="00EBD0FC" w14:textId="710255AC" w:rsidTr="00A36057">
        <w:trPr>
          <w:trHeight w:val="255"/>
          <w:del w:id="1630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9599" w14:textId="14A40A29" w:rsidR="005B1955" w:rsidRPr="009C4F2C" w:rsidDel="00CE6897" w:rsidRDefault="005B1955" w:rsidP="005B1955">
            <w:pPr>
              <w:spacing w:after="0" w:line="240" w:lineRule="auto"/>
              <w:rPr>
                <w:del w:id="163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3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D3BE" w14:textId="742671E7" w:rsidR="005B1955" w:rsidRPr="009C4F2C" w:rsidDel="00CE6897" w:rsidRDefault="005B1955" w:rsidP="005B1955">
            <w:pPr>
              <w:spacing w:after="0" w:line="240" w:lineRule="auto"/>
              <w:rPr>
                <w:del w:id="163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EC99" w14:textId="01EC8ECD" w:rsidR="005B1955" w:rsidRPr="009C4F2C" w:rsidDel="00CE6897" w:rsidRDefault="005B1955" w:rsidP="005B1955">
            <w:pPr>
              <w:spacing w:after="0" w:line="240" w:lineRule="auto"/>
              <w:rPr>
                <w:del w:id="1634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ADD2" w14:textId="0628506B" w:rsidR="005B1955" w:rsidRPr="009C4F2C" w:rsidDel="00CE6897" w:rsidRDefault="005B1955" w:rsidP="005B1955">
            <w:pPr>
              <w:spacing w:after="0" w:line="240" w:lineRule="auto"/>
              <w:rPr>
                <w:del w:id="163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3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0B59" w14:textId="040922E7" w:rsidR="005B1955" w:rsidRPr="009C4F2C" w:rsidDel="00CE6897" w:rsidRDefault="005B1955" w:rsidP="005B1955">
            <w:pPr>
              <w:spacing w:after="0" w:line="240" w:lineRule="auto"/>
              <w:rPr>
                <w:del w:id="163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3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6 (&gt;&gt;11)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3ADD" w14:textId="45A6F53F" w:rsidR="005B1955" w:rsidRPr="009C4F2C" w:rsidDel="00CE6897" w:rsidRDefault="005B1955" w:rsidP="005B1955">
            <w:pPr>
              <w:spacing w:after="0" w:line="240" w:lineRule="auto"/>
              <w:rPr>
                <w:del w:id="163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4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E88F" w14:textId="7FF86772" w:rsidR="005B1955" w:rsidRPr="009C4F2C" w:rsidDel="00CE6897" w:rsidRDefault="005B1955" w:rsidP="005B1955">
            <w:pPr>
              <w:spacing w:after="0" w:line="240" w:lineRule="auto"/>
              <w:rPr>
                <w:del w:id="164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4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793B" w14:textId="21725419" w:rsidR="005B1955" w:rsidRPr="009C4F2C" w:rsidDel="00CE6897" w:rsidRDefault="005B1955" w:rsidP="005B1955">
            <w:pPr>
              <w:spacing w:after="0" w:line="240" w:lineRule="auto"/>
              <w:rPr>
                <w:del w:id="164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4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D33E0AA" w14:textId="3B1CB79A" w:rsidR="005B1955" w:rsidRPr="00C66022" w:rsidDel="00CE6897" w:rsidRDefault="005B1955" w:rsidP="00850F61">
            <w:pPr>
              <w:spacing w:after="0" w:line="240" w:lineRule="auto"/>
              <w:rPr>
                <w:del w:id="164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46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Khoai tây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</w:tcPr>
          <w:p w14:paraId="2898BAC2" w14:textId="6EA2E001" w:rsidR="005B1955" w:rsidRPr="00C66022" w:rsidDel="00CE6897" w:rsidRDefault="005B1955" w:rsidP="005B1955">
            <w:pPr>
              <w:spacing w:after="0" w:line="240" w:lineRule="auto"/>
              <w:rPr>
                <w:del w:id="164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48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8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964C7CA" w14:textId="1DC411F6" w:rsidR="005B1955" w:rsidRPr="00C66022" w:rsidDel="00CE6897" w:rsidRDefault="005B1955" w:rsidP="005B1955">
            <w:pPr>
              <w:spacing w:after="0" w:line="240" w:lineRule="auto"/>
              <w:rPr>
                <w:del w:id="164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50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Cói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6FB673" w14:textId="2A34694B" w:rsidR="005B1955" w:rsidRPr="00C66022" w:rsidDel="00CE6897" w:rsidRDefault="005B1955" w:rsidP="005B1955">
            <w:pPr>
              <w:spacing w:after="0" w:line="240" w:lineRule="auto"/>
              <w:rPr>
                <w:del w:id="165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52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25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1AC5E0C" w14:textId="39897A92" w:rsidR="005B1955" w:rsidRPr="00C66022" w:rsidDel="00CE6897" w:rsidRDefault="005B1955" w:rsidP="005B1955">
            <w:pPr>
              <w:spacing w:after="0" w:line="240" w:lineRule="auto"/>
              <w:rPr>
                <w:del w:id="165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54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Đu đủ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73DC8B" w14:textId="4FE3CB7D" w:rsidR="005B1955" w:rsidRPr="00C66022" w:rsidDel="00CE6897" w:rsidRDefault="005B1955" w:rsidP="005B1955">
            <w:pPr>
              <w:spacing w:after="0" w:line="240" w:lineRule="auto"/>
              <w:rPr>
                <w:del w:id="165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56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42</w:delText>
              </w:r>
            </w:del>
          </w:p>
        </w:tc>
      </w:tr>
      <w:tr w:rsidR="005B1955" w:rsidRPr="00E33CA1" w:rsidDel="00CE6897" w14:paraId="50284DEE" w14:textId="43146167" w:rsidTr="00A36057">
        <w:trPr>
          <w:trHeight w:val="255"/>
          <w:del w:id="1657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1375" w14:textId="13D5CF20" w:rsidR="005B1955" w:rsidRPr="009C4F2C" w:rsidDel="00CE6897" w:rsidRDefault="005B1955" w:rsidP="005B1955">
            <w:pPr>
              <w:spacing w:after="0" w:line="240" w:lineRule="auto"/>
              <w:rPr>
                <w:del w:id="165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59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6D62" w14:textId="0C77B494" w:rsidR="005B1955" w:rsidRPr="009C4F2C" w:rsidDel="00CE6897" w:rsidRDefault="005B1955" w:rsidP="005B1955">
            <w:pPr>
              <w:spacing w:after="0" w:line="240" w:lineRule="auto"/>
              <w:rPr>
                <w:del w:id="166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33FA" w14:textId="67574859" w:rsidR="005B1955" w:rsidRPr="009C4F2C" w:rsidDel="00CE6897" w:rsidRDefault="005B1955" w:rsidP="005B1955">
            <w:pPr>
              <w:spacing w:after="0" w:line="240" w:lineRule="auto"/>
              <w:rPr>
                <w:del w:id="1661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AEE2" w14:textId="1A7F77D5" w:rsidR="005B1955" w:rsidRPr="009C4F2C" w:rsidDel="00CE6897" w:rsidRDefault="005B1955" w:rsidP="005B1955">
            <w:pPr>
              <w:spacing w:after="0" w:line="240" w:lineRule="auto"/>
              <w:rPr>
                <w:del w:id="1662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AFD6" w14:textId="4BF1964A" w:rsidR="005B1955" w:rsidRPr="009C4F2C" w:rsidDel="00CE6897" w:rsidRDefault="005B1955" w:rsidP="005B1955">
            <w:pPr>
              <w:spacing w:after="0" w:line="240" w:lineRule="auto"/>
              <w:rPr>
                <w:del w:id="166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6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7 (&gt;&gt;11)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7F1B" w14:textId="691247EB" w:rsidR="005B1955" w:rsidRPr="009C4F2C" w:rsidDel="00CE6897" w:rsidRDefault="005B1955" w:rsidP="005B1955">
            <w:pPr>
              <w:spacing w:after="0" w:line="240" w:lineRule="auto"/>
              <w:rPr>
                <w:del w:id="166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6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0AE5" w14:textId="164E645A" w:rsidR="005B1955" w:rsidRPr="009C4F2C" w:rsidDel="00CE6897" w:rsidRDefault="005B1955" w:rsidP="005B1955">
            <w:pPr>
              <w:spacing w:after="0" w:line="240" w:lineRule="auto"/>
              <w:rPr>
                <w:del w:id="166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6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D619" w14:textId="559EA316" w:rsidR="005B1955" w:rsidRPr="009C4F2C" w:rsidDel="00CE6897" w:rsidRDefault="005B1955" w:rsidP="005B1955">
            <w:pPr>
              <w:spacing w:after="0" w:line="240" w:lineRule="auto"/>
              <w:rPr>
                <w:del w:id="166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7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53466F5" w14:textId="690E3A3E" w:rsidR="005B1955" w:rsidRPr="00C66022" w:rsidDel="00CE6897" w:rsidRDefault="005B1955" w:rsidP="00850F61">
            <w:pPr>
              <w:spacing w:after="0" w:line="240" w:lineRule="auto"/>
              <w:rPr>
                <w:del w:id="167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72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Xu hào, bắp cải, xúp lơ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</w:tcPr>
          <w:p w14:paraId="17EE4E3E" w14:textId="02698933" w:rsidR="005B1955" w:rsidRPr="00C66022" w:rsidDel="00CE6897" w:rsidRDefault="005B1955" w:rsidP="005B1955">
            <w:pPr>
              <w:spacing w:after="0" w:line="240" w:lineRule="auto"/>
              <w:rPr>
                <w:del w:id="167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74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9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DCBF67" w14:textId="7D6596D1" w:rsidR="005B1955" w:rsidRPr="00C66022" w:rsidDel="00CE6897" w:rsidRDefault="005B1955" w:rsidP="005B1955">
            <w:pPr>
              <w:spacing w:after="0" w:line="240" w:lineRule="auto"/>
              <w:rPr>
                <w:del w:id="167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76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Cây CN hàng năm khác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FD61D05" w14:textId="6D6DCD02" w:rsidR="005B1955" w:rsidRPr="00C66022" w:rsidDel="00CE6897" w:rsidRDefault="005B1955" w:rsidP="005B1955">
            <w:pPr>
              <w:spacing w:after="0" w:line="240" w:lineRule="auto"/>
              <w:rPr>
                <w:del w:id="167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78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26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5EBFD7" w14:textId="13E121D8" w:rsidR="005B1955" w:rsidRPr="00C66022" w:rsidDel="00CE6897" w:rsidRDefault="005B1955" w:rsidP="005B1955">
            <w:pPr>
              <w:spacing w:after="0" w:line="240" w:lineRule="auto"/>
              <w:rPr>
                <w:del w:id="167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80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Nhãn, vải, chôm chôm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115E6F" w14:textId="1C63FE02" w:rsidR="005B1955" w:rsidRPr="00C66022" w:rsidDel="00CE6897" w:rsidRDefault="005B1955" w:rsidP="005B1955">
            <w:pPr>
              <w:spacing w:after="0" w:line="240" w:lineRule="auto"/>
              <w:rPr>
                <w:del w:id="168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82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43</w:delText>
              </w:r>
            </w:del>
          </w:p>
        </w:tc>
      </w:tr>
      <w:tr w:rsidR="005B1955" w:rsidRPr="00E33CA1" w:rsidDel="00CE6897" w14:paraId="4F6B53B0" w14:textId="75496B38" w:rsidTr="00A36057">
        <w:trPr>
          <w:trHeight w:val="255"/>
          <w:del w:id="1683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CED" w14:textId="3B383603" w:rsidR="005B1955" w:rsidRPr="009C4F2C" w:rsidDel="00CE6897" w:rsidRDefault="005B1955" w:rsidP="005B1955">
            <w:pPr>
              <w:spacing w:after="0" w:line="240" w:lineRule="auto"/>
              <w:rPr>
                <w:del w:id="168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85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654A" w14:textId="767CF438" w:rsidR="005B1955" w:rsidRPr="009C4F2C" w:rsidDel="00CE6897" w:rsidRDefault="005B1955" w:rsidP="005B1955">
            <w:pPr>
              <w:spacing w:after="0" w:line="240" w:lineRule="auto"/>
              <w:rPr>
                <w:del w:id="168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5E1" w14:textId="32B1EE19" w:rsidR="005B1955" w:rsidRPr="009C4F2C" w:rsidDel="00CE6897" w:rsidRDefault="005B1955" w:rsidP="005B1955">
            <w:pPr>
              <w:spacing w:after="0" w:line="240" w:lineRule="auto"/>
              <w:rPr>
                <w:del w:id="1687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60B7" w14:textId="71008F41" w:rsidR="005B1955" w:rsidRPr="009C4F2C" w:rsidDel="00CE6897" w:rsidRDefault="005B1955" w:rsidP="005B1955">
            <w:pPr>
              <w:spacing w:after="0" w:line="240" w:lineRule="auto"/>
              <w:rPr>
                <w:del w:id="1688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  <w:del w:id="1689" w:author="Đặng Thị Mai Vân" w:date="2022-01-20T13:11:00Z">
              <w:r w:rsidRPr="00E33CA1" w:rsidDel="00CE6897">
                <w:rPr>
                  <w:rFonts w:ascii="Arial" w:eastAsia="Times New Roman" w:hAnsi="Arial" w:cs="Arial"/>
                  <w:noProof/>
                  <w:color w:val="000000"/>
                  <w:sz w:val="18"/>
                  <w:szCs w:val="18"/>
                  <w:lang w:val="en-US"/>
                </w:rPr>
                <mc:AlternateContent>
                  <mc:Choice Requires="wpg">
                    <w:drawing>
                      <wp:anchor distT="0" distB="0" distL="114300" distR="114300" simplePos="0" relativeHeight="251746304" behindDoc="0" locked="0" layoutInCell="1" allowOverlap="1" wp14:anchorId="73B49A2D" wp14:editId="24F95A9A">
                        <wp:simplePos x="0" y="0"/>
                        <wp:positionH relativeFrom="column">
                          <wp:posOffset>-40640</wp:posOffset>
                        </wp:positionH>
                        <wp:positionV relativeFrom="paragraph">
                          <wp:posOffset>60325</wp:posOffset>
                        </wp:positionV>
                        <wp:extent cx="209550" cy="587375"/>
                        <wp:effectExtent l="0" t="0" r="19050" b="41275"/>
                        <wp:wrapNone/>
                        <wp:docPr id="3" name="Group 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09550" cy="587375"/>
                                  <a:chOff x="-71005" y="-6927"/>
                                  <a:chExt cx="209550" cy="587952"/>
                                </a:xfrm>
                              </wpg:grpSpPr>
                              <wps:wsp>
                                <wps:cNvPr id="20481" name="Text Box 20481">
                                  <a:extLst>
                                    <a:ext uri="{FF2B5EF4-FFF2-40B4-BE49-F238E27FC236}">
                                      <a16:creationId xmlns:a16="http://schemas.microsoft.com/office/drawing/2014/main" id="{051CC3B4-4912-4E83-846A-EC711D36FEFA}"/>
                                    </a:ext>
                                  </a:extLst>
                                </wps:cNvPr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005" y="-6927"/>
                                    <a:ext cx="209550" cy="1892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0B7AF43" w14:textId="77777777" w:rsidR="005B1955" w:rsidRDefault="005B1955" w:rsidP="009C4F2C">
                                      <w:pPr>
                                        <w:jc w:val="center"/>
                                        <w:textAlignment w:val="baseline"/>
                                        <w:rPr>
                                          <w:rFonts w:ascii="VNHelvet" w:hAnsi="VNHelvet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VNHelvet" w:hAnsi="VNHelvet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vertOverflow="clip" wrap="square" lIns="27432" tIns="22860" rIns="27432" bIns="22860" anchor="ctr" upright="1">
                                  <a:noAutofit/>
                                </wps:bodyPr>
                              </wps:wsp>
                              <wps:wsp>
                                <wps:cNvPr id="20612" name="Straight Connector 20612">
                                  <a:extLst>
                                    <a:ext uri="{FF2B5EF4-FFF2-40B4-BE49-F238E27FC236}">
                                      <a16:creationId xmlns:a16="http://schemas.microsoft.com/office/drawing/2014/main" id="{113BE883-B8B8-46BA-8199-0AAD6A625016}"/>
                                    </a:ext>
                                  </a:extLst>
                                </wps:cNvPr>
                                <wps:cNvCnPr/>
                                <wps:spPr bwMode="auto">
                                  <a:xfrm>
                                    <a:off x="24246" y="209550"/>
                                    <a:ext cx="0" cy="3714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73B49A2D" id="Group 3" o:spid="_x0000_s1031" style="position:absolute;margin-left:-3.2pt;margin-top:4.75pt;width:16.5pt;height:46.25pt;z-index:251746304;mso-width-relative:margin;mso-height-relative:margin" coordorigin="-710,-69" coordsize="2095,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">
                        <v:shape id="Text Box 20481" o:spid="_x0000_s1032" type="#_x0000_t202" style="position:absolute;left:-710;top:-69;width:2095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">
                          <v:textbox inset="2.16pt,1.8pt,2.16pt,1.8pt">
                            <w:txbxContent>
                              <w:p w14:paraId="40B7AF43" w14:textId="77777777" w:rsidR="005B1955" w:rsidRDefault="005B1955" w:rsidP="009C4F2C">
                                <w:pPr>
                                  <w:jc w:val="center"/>
                                  <w:textAlignment w:val="baseline"/>
                                  <w:rPr>
                                    <w:rFonts w:ascii="VNHelvet" w:hAnsi="VNHelvet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VNHelvet" w:hAnsi="VNHelvet"/>
                                    <w:color w:val="000000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line id="Straight Connector 20612" o:spid="_x0000_s1033" style="position:absolute;visibility:visible;mso-wrap-style:square" from="242,2095" to="242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">
                          <v:stroke endarrow="block"/>
                        </v:line>
                      </v:group>
                    </w:pict>
                  </mc:Fallback>
                </mc:AlternateContent>
              </w:r>
            </w:del>
          </w:p>
          <w:p w14:paraId="4140D71B" w14:textId="3D84B337" w:rsidR="005B1955" w:rsidRPr="009C4F2C" w:rsidDel="00CE6897" w:rsidRDefault="005B1955" w:rsidP="005B1955">
            <w:pPr>
              <w:spacing w:after="0" w:line="240" w:lineRule="auto"/>
              <w:rPr>
                <w:del w:id="1690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A4C76" w14:textId="634CCA57" w:rsidR="005B1955" w:rsidRPr="009C4F2C" w:rsidDel="00CE6897" w:rsidRDefault="005B1955" w:rsidP="005B1955">
            <w:pPr>
              <w:spacing w:after="0" w:line="240" w:lineRule="auto"/>
              <w:rPr>
                <w:del w:id="169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9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8 (&gt;&gt;11)</w:delText>
              </w:r>
            </w:del>
          </w:p>
        </w:tc>
        <w:tc>
          <w:tcPr>
            <w:tcW w:w="226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43D96" w14:textId="13FB6810" w:rsidR="005B1955" w:rsidRPr="009C4F2C" w:rsidDel="00CE6897" w:rsidRDefault="005B1955" w:rsidP="005B1955">
            <w:pPr>
              <w:spacing w:after="0" w:line="240" w:lineRule="auto"/>
              <w:rPr>
                <w:del w:id="169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5A7D" w14:textId="158456DF" w:rsidR="005B1955" w:rsidRPr="009C4F2C" w:rsidDel="00CE6897" w:rsidRDefault="005B1955" w:rsidP="005B1955">
            <w:pPr>
              <w:spacing w:after="0" w:line="240" w:lineRule="auto"/>
              <w:rPr>
                <w:del w:id="169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95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6F516A8" w14:textId="6BF257B7" w:rsidR="005B1955" w:rsidRPr="00C66022" w:rsidDel="00CE6897" w:rsidRDefault="005B1955" w:rsidP="00850F61">
            <w:pPr>
              <w:spacing w:after="0" w:line="240" w:lineRule="auto"/>
              <w:rPr>
                <w:del w:id="169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97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Rau cải các loại</w:delText>
              </w:r>
            </w:del>
          </w:p>
        </w:tc>
        <w:tc>
          <w:tcPr>
            <w:tcW w:w="41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0C89D2D" w14:textId="09FB7D62" w:rsidR="005B1955" w:rsidRPr="00C66022" w:rsidDel="00CE6897" w:rsidRDefault="005B1955" w:rsidP="005B1955">
            <w:pPr>
              <w:spacing w:after="0" w:line="240" w:lineRule="auto"/>
              <w:rPr>
                <w:del w:id="169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699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10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E86976" w14:textId="4736E6AC" w:rsidR="005B1955" w:rsidRPr="00C66022" w:rsidDel="00CE6897" w:rsidRDefault="005B1955" w:rsidP="005B1955">
            <w:pPr>
              <w:spacing w:after="0" w:line="240" w:lineRule="auto"/>
              <w:rPr>
                <w:del w:id="170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01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Chè</w:delText>
              </w:r>
            </w:del>
          </w:p>
        </w:tc>
        <w:tc>
          <w:tcPr>
            <w:tcW w:w="53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960B80F" w14:textId="41E37FA4" w:rsidR="005B1955" w:rsidRPr="00C66022" w:rsidDel="00CE6897" w:rsidRDefault="005B1955" w:rsidP="005B1955">
            <w:pPr>
              <w:spacing w:after="0" w:line="240" w:lineRule="auto"/>
              <w:rPr>
                <w:del w:id="170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0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27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B368D64" w14:textId="5934AB7F" w:rsidR="005B1955" w:rsidRPr="00C66022" w:rsidDel="00CE6897" w:rsidRDefault="005B1955" w:rsidP="005B1955">
            <w:pPr>
              <w:spacing w:after="0" w:line="240" w:lineRule="auto"/>
              <w:rPr>
                <w:del w:id="170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05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Hồng xiêm/ Sa pu chê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37EE6" w14:textId="36ABBB9E" w:rsidR="005B1955" w:rsidRPr="00C66022" w:rsidDel="00CE6897" w:rsidRDefault="001D24FA" w:rsidP="005B1955">
            <w:pPr>
              <w:spacing w:after="0" w:line="240" w:lineRule="auto"/>
              <w:rPr>
                <w:del w:id="170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07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44</w:delText>
              </w:r>
            </w:del>
          </w:p>
        </w:tc>
      </w:tr>
      <w:tr w:rsidR="005B1955" w:rsidRPr="00E33CA1" w:rsidDel="00CE6897" w14:paraId="5CD8DCD2" w14:textId="19FC20B3" w:rsidTr="00A36057">
        <w:trPr>
          <w:trHeight w:val="255"/>
          <w:del w:id="1708" w:author="Đặng Thị Mai Vân" w:date="2022-01-20T13:11:00Z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65E74" w14:textId="3EE19DEB" w:rsidR="005B1955" w:rsidRPr="009C4F2C" w:rsidDel="00CE6897" w:rsidRDefault="005B1955" w:rsidP="005B1955">
            <w:pPr>
              <w:spacing w:after="0" w:line="240" w:lineRule="auto"/>
              <w:rPr>
                <w:del w:id="170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1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267F9" w14:textId="707404DA" w:rsidR="005B1955" w:rsidRPr="009C4F2C" w:rsidDel="00CE6897" w:rsidRDefault="005B1955" w:rsidP="005B1955">
            <w:pPr>
              <w:spacing w:after="0" w:line="240" w:lineRule="auto"/>
              <w:rPr>
                <w:del w:id="171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BA183" w14:textId="2DEB2026" w:rsidR="005B1955" w:rsidRPr="009C4F2C" w:rsidDel="00CE6897" w:rsidRDefault="005B1955" w:rsidP="005B1955">
            <w:pPr>
              <w:spacing w:after="0" w:line="240" w:lineRule="auto"/>
              <w:rPr>
                <w:del w:id="1712" w:author="Đặng Thị Mai Vân" w:date="2022-01-20T13:11:00Z"/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4DB9" w14:textId="337B84BD" w:rsidR="005B1955" w:rsidRPr="009C4F2C" w:rsidDel="00CE6897" w:rsidRDefault="005B1955" w:rsidP="005B1955">
            <w:pPr>
              <w:spacing w:after="0" w:line="240" w:lineRule="auto"/>
              <w:jc w:val="center"/>
              <w:rPr>
                <w:del w:id="171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1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4576E" w14:textId="2C3FB4DE" w:rsidR="005B1955" w:rsidRPr="00E33CA1" w:rsidDel="00CE6897" w:rsidRDefault="005B1955" w:rsidP="005B1955">
            <w:pPr>
              <w:spacing w:after="0" w:line="240" w:lineRule="auto"/>
              <w:rPr>
                <w:del w:id="171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1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  <w:p w14:paraId="1A1DCEE4" w14:textId="607FBDA8" w:rsidR="005B1955" w:rsidRPr="009C4F2C" w:rsidDel="00CE6897" w:rsidRDefault="005B1955" w:rsidP="005B1955">
            <w:pPr>
              <w:spacing w:after="0" w:line="240" w:lineRule="auto"/>
              <w:rPr>
                <w:del w:id="171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1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9 (&gt;&gt;11)</w:delText>
              </w:r>
            </w:del>
          </w:p>
        </w:tc>
        <w:tc>
          <w:tcPr>
            <w:tcW w:w="22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96BAAD" w14:textId="1F9BBC29" w:rsidR="005B1955" w:rsidRPr="009C4F2C" w:rsidDel="00CE6897" w:rsidRDefault="005B1955" w:rsidP="005B1955">
            <w:pPr>
              <w:spacing w:after="0" w:line="240" w:lineRule="auto"/>
              <w:rPr>
                <w:del w:id="171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3B04" w14:textId="4F661C08" w:rsidR="005B1955" w:rsidRPr="009C4F2C" w:rsidDel="00CE6897" w:rsidRDefault="005B1955" w:rsidP="005B1955">
            <w:pPr>
              <w:spacing w:after="0" w:line="240" w:lineRule="auto"/>
              <w:rPr>
                <w:del w:id="172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21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</w:tcBorders>
            <w:vAlign w:val="center"/>
          </w:tcPr>
          <w:p w14:paraId="60F5D515" w14:textId="249B9546" w:rsidR="005B1955" w:rsidRPr="00C66022" w:rsidDel="00CE6897" w:rsidRDefault="005B1955" w:rsidP="00850F61">
            <w:pPr>
              <w:spacing w:after="0" w:line="240" w:lineRule="auto"/>
              <w:rPr>
                <w:del w:id="172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2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Cà chua</w:delText>
              </w:r>
            </w:del>
          </w:p>
        </w:tc>
        <w:tc>
          <w:tcPr>
            <w:tcW w:w="417" w:type="dxa"/>
            <w:tcBorders>
              <w:top w:val="nil"/>
              <w:right w:val="single" w:sz="4" w:space="0" w:color="auto"/>
            </w:tcBorders>
            <w:vAlign w:val="center"/>
          </w:tcPr>
          <w:p w14:paraId="51B0B3D7" w14:textId="2D127E5B" w:rsidR="005B1955" w:rsidRPr="00C66022" w:rsidDel="00CE6897" w:rsidRDefault="005B1955" w:rsidP="005B1955">
            <w:pPr>
              <w:spacing w:after="0" w:line="240" w:lineRule="auto"/>
              <w:rPr>
                <w:del w:id="172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25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11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</w:tcBorders>
            <w:vAlign w:val="center"/>
          </w:tcPr>
          <w:p w14:paraId="2B047AB7" w14:textId="6C659E62" w:rsidR="005B1955" w:rsidRPr="00C66022" w:rsidDel="00CE6897" w:rsidRDefault="005B1955" w:rsidP="005B1955">
            <w:pPr>
              <w:spacing w:after="0" w:line="240" w:lineRule="auto"/>
              <w:rPr>
                <w:del w:id="172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27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Cà phê</w:delText>
              </w:r>
            </w:del>
          </w:p>
        </w:tc>
        <w:tc>
          <w:tcPr>
            <w:tcW w:w="533" w:type="dxa"/>
            <w:tcBorders>
              <w:top w:val="nil"/>
              <w:right w:val="single" w:sz="4" w:space="0" w:color="auto"/>
            </w:tcBorders>
            <w:vAlign w:val="center"/>
          </w:tcPr>
          <w:p w14:paraId="66EAB9E5" w14:textId="11086F97" w:rsidR="005B1955" w:rsidRPr="00C66022" w:rsidDel="00CE6897" w:rsidRDefault="005B1955" w:rsidP="005B1955">
            <w:pPr>
              <w:spacing w:after="0" w:line="240" w:lineRule="auto"/>
              <w:rPr>
                <w:del w:id="172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2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28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</w:tcBorders>
            <w:vAlign w:val="center"/>
          </w:tcPr>
          <w:p w14:paraId="0A9750AE" w14:textId="3D5DA1CA" w:rsidR="005B1955" w:rsidRPr="00C66022" w:rsidDel="00CE6897" w:rsidRDefault="005B1955" w:rsidP="005B1955">
            <w:pPr>
              <w:spacing w:after="0" w:line="240" w:lineRule="auto"/>
              <w:rPr>
                <w:del w:id="173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31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Na, mãng cầu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AA01E" w14:textId="4F91732B" w:rsidR="005B1955" w:rsidRPr="00C66022" w:rsidDel="00CE6897" w:rsidRDefault="001D24FA" w:rsidP="005B1955">
            <w:pPr>
              <w:spacing w:after="0" w:line="240" w:lineRule="auto"/>
              <w:rPr>
                <w:del w:id="173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33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45</w:delText>
              </w:r>
            </w:del>
          </w:p>
        </w:tc>
      </w:tr>
      <w:tr w:rsidR="005B1955" w:rsidRPr="00E33CA1" w:rsidDel="00CE6897" w14:paraId="220D12FD" w14:textId="675F59D8" w:rsidTr="00A36057">
        <w:trPr>
          <w:trHeight w:val="255"/>
          <w:del w:id="1734" w:author="Đặng Thị Mai Vân" w:date="2022-01-20T13:11:00Z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2DFC0" w14:textId="42ACC0C0" w:rsidR="005B1955" w:rsidRPr="009C4F2C" w:rsidDel="00CE6897" w:rsidRDefault="005B1955" w:rsidP="005B1955">
            <w:pPr>
              <w:spacing w:after="0" w:line="240" w:lineRule="auto"/>
              <w:rPr>
                <w:del w:id="173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3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EC940" w14:textId="47AF9303" w:rsidR="005B1955" w:rsidRPr="009C4F2C" w:rsidDel="00CE6897" w:rsidRDefault="005B1955" w:rsidP="005B1955">
            <w:pPr>
              <w:spacing w:after="0" w:line="240" w:lineRule="auto"/>
              <w:rPr>
                <w:del w:id="173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3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B89DF" w14:textId="00776310" w:rsidR="005B1955" w:rsidRPr="009C4F2C" w:rsidDel="00CE6897" w:rsidRDefault="005B1955" w:rsidP="005B1955">
            <w:pPr>
              <w:spacing w:after="0" w:line="240" w:lineRule="auto"/>
              <w:rPr>
                <w:del w:id="173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4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7311" w14:textId="0E1D618A" w:rsidR="005B1955" w:rsidRPr="009C4F2C" w:rsidDel="00CE6897" w:rsidRDefault="005B1955" w:rsidP="005B1955">
            <w:pPr>
              <w:spacing w:after="0" w:line="240" w:lineRule="auto"/>
              <w:rPr>
                <w:del w:id="174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4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AD6944" w14:textId="1833A50E" w:rsidR="005B1955" w:rsidRPr="009C4F2C" w:rsidDel="00CE6897" w:rsidRDefault="005B1955" w:rsidP="005B1955">
            <w:pPr>
              <w:spacing w:after="0" w:line="240" w:lineRule="auto"/>
              <w:jc w:val="center"/>
              <w:rPr>
                <w:del w:id="174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C4A11" w14:textId="104FCD3A" w:rsidR="005B1955" w:rsidRPr="009C4F2C" w:rsidDel="00CE6897" w:rsidRDefault="005B1955" w:rsidP="005B1955">
            <w:pPr>
              <w:spacing w:after="0" w:line="240" w:lineRule="auto"/>
              <w:jc w:val="center"/>
              <w:rPr>
                <w:del w:id="174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A24B75" w14:textId="6080D3F4" w:rsidR="005B1955" w:rsidRPr="009C4F2C" w:rsidDel="00CE6897" w:rsidRDefault="005B1955" w:rsidP="005B1955">
            <w:pPr>
              <w:spacing w:after="0" w:line="240" w:lineRule="auto"/>
              <w:rPr>
                <w:del w:id="174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CD2D" w14:textId="22D1E9CB" w:rsidR="005B1955" w:rsidRPr="009C4F2C" w:rsidDel="00CE6897" w:rsidRDefault="005B1955" w:rsidP="005B1955">
            <w:pPr>
              <w:spacing w:after="0" w:line="240" w:lineRule="auto"/>
              <w:jc w:val="center"/>
              <w:rPr>
                <w:del w:id="174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47" w:author="Đặng Thị Mai Vân" w:date="2022-01-20T13:11:00Z">
              <w:r w:rsidRPr="00E33CA1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KM</w:delText>
              </w:r>
            </w:del>
          </w:p>
        </w:tc>
        <w:tc>
          <w:tcPr>
            <w:tcW w:w="1981" w:type="dxa"/>
            <w:tcBorders>
              <w:left w:val="single" w:sz="4" w:space="0" w:color="auto"/>
            </w:tcBorders>
            <w:vAlign w:val="center"/>
          </w:tcPr>
          <w:p w14:paraId="5B19013D" w14:textId="6BC65725" w:rsidR="005B1955" w:rsidRPr="00C66022" w:rsidDel="00CE6897" w:rsidRDefault="005B1955" w:rsidP="00850F61">
            <w:pPr>
              <w:spacing w:after="0" w:line="240" w:lineRule="auto"/>
              <w:rPr>
                <w:del w:id="174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4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Rau muống</w:delText>
              </w:r>
            </w:del>
          </w:p>
        </w:tc>
        <w:tc>
          <w:tcPr>
            <w:tcW w:w="417" w:type="dxa"/>
            <w:tcBorders>
              <w:right w:val="single" w:sz="4" w:space="0" w:color="auto"/>
            </w:tcBorders>
          </w:tcPr>
          <w:p w14:paraId="4FBA906E" w14:textId="253D535A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75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51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12</w:delText>
              </w:r>
            </w:del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09F43EA9" w14:textId="493D8C79" w:rsidR="005B1955" w:rsidRPr="00C66022" w:rsidDel="00CE6897" w:rsidRDefault="005B1955" w:rsidP="005B1955">
            <w:pPr>
              <w:spacing w:after="0" w:line="240" w:lineRule="auto"/>
              <w:rPr>
                <w:del w:id="175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5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Cao su</w:delText>
              </w:r>
            </w:del>
          </w:p>
        </w:tc>
        <w:tc>
          <w:tcPr>
            <w:tcW w:w="533" w:type="dxa"/>
            <w:tcBorders>
              <w:right w:val="single" w:sz="4" w:space="0" w:color="auto"/>
            </w:tcBorders>
            <w:vAlign w:val="center"/>
          </w:tcPr>
          <w:p w14:paraId="1C72B912" w14:textId="73CAE560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75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55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29</w:delText>
              </w:r>
            </w:del>
          </w:p>
        </w:tc>
        <w:tc>
          <w:tcPr>
            <w:tcW w:w="2177" w:type="dxa"/>
            <w:tcBorders>
              <w:left w:val="single" w:sz="4" w:space="0" w:color="auto"/>
            </w:tcBorders>
            <w:vAlign w:val="center"/>
          </w:tcPr>
          <w:p w14:paraId="6FEF3613" w14:textId="7F8D0C6A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75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57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Mít, sầu riêng</w:delText>
              </w:r>
            </w:del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97C20" w14:textId="782610CC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75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5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46</w:delText>
              </w:r>
            </w:del>
          </w:p>
        </w:tc>
      </w:tr>
      <w:tr w:rsidR="005B1955" w:rsidRPr="00E33CA1" w:rsidDel="00CE6897" w14:paraId="2F504EF5" w14:textId="5AB46602" w:rsidTr="00A36057">
        <w:trPr>
          <w:trHeight w:val="315"/>
          <w:del w:id="1760" w:author="Đặng Thị Mai Vân" w:date="2022-01-20T13:11:00Z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4155" w14:textId="0FA61409" w:rsidR="005B1955" w:rsidRPr="009C4F2C" w:rsidDel="00CE6897" w:rsidRDefault="005B1955" w:rsidP="005B1955">
            <w:pPr>
              <w:spacing w:after="0" w:line="240" w:lineRule="auto"/>
              <w:rPr>
                <w:del w:id="176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6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5. Các nhóm cộng đồng</w:delText>
              </w:r>
              <w:r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…………..</w:delText>
              </w:r>
            </w:del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406A" w14:textId="575ADF60" w:rsidR="005B1955" w:rsidRPr="009C4F2C" w:rsidDel="00CE6897" w:rsidRDefault="005B1955" w:rsidP="005B1955">
            <w:pPr>
              <w:spacing w:after="0" w:line="240" w:lineRule="auto"/>
              <w:rPr>
                <w:del w:id="176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6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84DCD" w14:textId="105AF9D7" w:rsidR="005B1955" w:rsidRPr="009C4F2C" w:rsidDel="00CE6897" w:rsidRDefault="005B1955" w:rsidP="005B1955">
            <w:pPr>
              <w:spacing w:after="0" w:line="240" w:lineRule="auto"/>
              <w:rPr>
                <w:del w:id="176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6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8431" w14:textId="6F81AFD0" w:rsidR="005B1955" w:rsidRPr="009C4F2C" w:rsidDel="00CE6897" w:rsidRDefault="005B1955" w:rsidP="005B1955">
            <w:pPr>
              <w:spacing w:after="0" w:line="240" w:lineRule="auto"/>
              <w:rPr>
                <w:del w:id="176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6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53A05" w14:textId="630AC90E" w:rsidR="005B1955" w:rsidRPr="009C4F2C" w:rsidDel="00CE6897" w:rsidRDefault="005B1955" w:rsidP="005B1955">
            <w:pPr>
              <w:spacing w:after="0" w:line="240" w:lineRule="auto"/>
              <w:rPr>
                <w:del w:id="176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7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B313" w14:textId="599AA2EE" w:rsidR="005B1955" w:rsidRPr="009C4F2C" w:rsidDel="00CE6897" w:rsidRDefault="005B1955" w:rsidP="005B1955">
            <w:pPr>
              <w:spacing w:after="0" w:line="240" w:lineRule="auto"/>
              <w:rPr>
                <w:del w:id="177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7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B0E7" w14:textId="142AC0EE" w:rsidR="005B1955" w:rsidRPr="009C4F2C" w:rsidDel="00CE6897" w:rsidRDefault="005B1955" w:rsidP="005B1955">
            <w:pPr>
              <w:spacing w:after="0" w:line="240" w:lineRule="auto"/>
              <w:rPr>
                <w:del w:id="177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7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</w:tcBorders>
            <w:vAlign w:val="center"/>
          </w:tcPr>
          <w:p w14:paraId="711A00CC" w14:textId="7D237CC0" w:rsidR="005B1955" w:rsidRPr="00C66022" w:rsidDel="00CE6897" w:rsidRDefault="005B1955" w:rsidP="00850F61">
            <w:pPr>
              <w:spacing w:after="0" w:line="240" w:lineRule="auto"/>
              <w:rPr>
                <w:del w:id="177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76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Đậu ăn quả tươi các loại</w:delText>
              </w:r>
            </w:del>
          </w:p>
        </w:tc>
        <w:tc>
          <w:tcPr>
            <w:tcW w:w="417" w:type="dxa"/>
            <w:tcBorders>
              <w:top w:val="nil"/>
              <w:right w:val="single" w:sz="4" w:space="0" w:color="auto"/>
            </w:tcBorders>
            <w:vAlign w:val="center"/>
          </w:tcPr>
          <w:p w14:paraId="1741FADF" w14:textId="25B93BBB" w:rsidR="005B1955" w:rsidRPr="00C66022" w:rsidDel="00CE6897" w:rsidRDefault="005B1955" w:rsidP="005B1955">
            <w:pPr>
              <w:spacing w:after="0" w:line="240" w:lineRule="auto"/>
              <w:rPr>
                <w:del w:id="177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78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13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</w:tcBorders>
            <w:vAlign w:val="center"/>
          </w:tcPr>
          <w:p w14:paraId="00A9A17B" w14:textId="2CCF150B" w:rsidR="005B1955" w:rsidRPr="00C66022" w:rsidDel="00CE6897" w:rsidRDefault="005B1955" w:rsidP="005B1955">
            <w:pPr>
              <w:spacing w:after="0" w:line="240" w:lineRule="auto"/>
              <w:rPr>
                <w:del w:id="177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80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 xml:space="preserve">Hồ tiêu  </w:delText>
              </w:r>
            </w:del>
          </w:p>
        </w:tc>
        <w:tc>
          <w:tcPr>
            <w:tcW w:w="533" w:type="dxa"/>
            <w:tcBorders>
              <w:top w:val="nil"/>
              <w:right w:val="single" w:sz="4" w:space="0" w:color="auto"/>
            </w:tcBorders>
            <w:vAlign w:val="center"/>
          </w:tcPr>
          <w:p w14:paraId="4AE73DCD" w14:textId="52C81EE3" w:rsidR="005B1955" w:rsidRPr="00C66022" w:rsidDel="00CE6897" w:rsidRDefault="005B1955" w:rsidP="005B1955">
            <w:pPr>
              <w:spacing w:after="0" w:line="240" w:lineRule="auto"/>
              <w:rPr>
                <w:del w:id="178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82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30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</w:tcBorders>
            <w:vAlign w:val="center"/>
          </w:tcPr>
          <w:p w14:paraId="0E0942FA" w14:textId="3961A8D9" w:rsidR="005B1955" w:rsidRPr="00C66022" w:rsidDel="00CE6897" w:rsidRDefault="005B1955" w:rsidP="005B1955">
            <w:pPr>
              <w:spacing w:after="0" w:line="240" w:lineRule="auto"/>
              <w:rPr>
                <w:del w:id="178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84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Măng cụt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541EE" w14:textId="34AC8D45" w:rsidR="005B1955" w:rsidRPr="00C66022" w:rsidDel="00CE6897" w:rsidRDefault="001D24FA" w:rsidP="005B1955">
            <w:pPr>
              <w:spacing w:after="0" w:line="240" w:lineRule="auto"/>
              <w:rPr>
                <w:del w:id="178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86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47</w:delText>
              </w:r>
            </w:del>
          </w:p>
        </w:tc>
      </w:tr>
      <w:tr w:rsidR="005B1955" w:rsidRPr="00E33CA1" w:rsidDel="00CE6897" w14:paraId="56E4A8CB" w14:textId="23B3264A" w:rsidTr="00A36057">
        <w:trPr>
          <w:trHeight w:val="315"/>
          <w:del w:id="1787" w:author="Đặng Thị Mai Vân" w:date="2022-01-20T13:11:00Z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D9F5" w14:textId="0D284297" w:rsidR="005B1955" w:rsidRPr="009C4F2C" w:rsidDel="00CE6897" w:rsidRDefault="005B1955" w:rsidP="005B1955">
            <w:pPr>
              <w:spacing w:after="0" w:line="240" w:lineRule="auto"/>
              <w:rPr>
                <w:del w:id="178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89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6. Người cho vay cá thể</w:delText>
              </w:r>
              <w:r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…………..</w:delText>
              </w:r>
            </w:del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1F45" w14:textId="0312C9A8" w:rsidR="005B1955" w:rsidRPr="009C4F2C" w:rsidDel="00CE6897" w:rsidRDefault="005B1955" w:rsidP="005B1955">
            <w:pPr>
              <w:spacing w:after="0" w:line="240" w:lineRule="auto"/>
              <w:rPr>
                <w:del w:id="179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91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BB2DD" w14:textId="543C5570" w:rsidR="005B1955" w:rsidRPr="009C4F2C" w:rsidDel="00CE6897" w:rsidRDefault="005B1955" w:rsidP="005B1955">
            <w:pPr>
              <w:spacing w:after="0" w:line="240" w:lineRule="auto"/>
              <w:rPr>
                <w:del w:id="179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93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BDED" w14:textId="74DC8C86" w:rsidR="005B1955" w:rsidRPr="009C4F2C" w:rsidDel="00CE6897" w:rsidRDefault="005B1955" w:rsidP="005B1955">
            <w:pPr>
              <w:spacing w:after="0" w:line="240" w:lineRule="auto"/>
              <w:rPr>
                <w:del w:id="179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95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7E750" w14:textId="66BC8AEA" w:rsidR="005B1955" w:rsidRPr="009C4F2C" w:rsidDel="00CE6897" w:rsidRDefault="005B1955" w:rsidP="005B1955">
            <w:pPr>
              <w:spacing w:after="0" w:line="240" w:lineRule="auto"/>
              <w:rPr>
                <w:del w:id="179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97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ED6F" w14:textId="6D01B28F" w:rsidR="005B1955" w:rsidRPr="009C4F2C" w:rsidDel="00CE6897" w:rsidRDefault="005B1955" w:rsidP="005B1955">
            <w:pPr>
              <w:spacing w:after="0" w:line="240" w:lineRule="auto"/>
              <w:rPr>
                <w:del w:id="179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799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A173" w14:textId="348565EC" w:rsidR="005B1955" w:rsidRPr="009C4F2C" w:rsidDel="00CE6897" w:rsidRDefault="005B1955" w:rsidP="005B1955">
            <w:pPr>
              <w:spacing w:after="0" w:line="240" w:lineRule="auto"/>
              <w:rPr>
                <w:del w:id="180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01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</w:tcBorders>
            <w:vAlign w:val="center"/>
          </w:tcPr>
          <w:p w14:paraId="718FB265" w14:textId="36D34239" w:rsidR="005B1955" w:rsidRPr="00C66022" w:rsidDel="00CE6897" w:rsidRDefault="005B1955" w:rsidP="00850F61">
            <w:pPr>
              <w:spacing w:after="0" w:line="240" w:lineRule="auto"/>
              <w:rPr>
                <w:del w:id="180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0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Đỗ ăn hạt các loại</w:delText>
              </w:r>
            </w:del>
          </w:p>
        </w:tc>
        <w:tc>
          <w:tcPr>
            <w:tcW w:w="417" w:type="dxa"/>
            <w:tcBorders>
              <w:top w:val="nil"/>
              <w:right w:val="single" w:sz="4" w:space="0" w:color="auto"/>
            </w:tcBorders>
            <w:vAlign w:val="center"/>
          </w:tcPr>
          <w:p w14:paraId="54180189" w14:textId="5D8F129A" w:rsidR="005B1955" w:rsidRPr="00C66022" w:rsidDel="00CE6897" w:rsidRDefault="005B1955" w:rsidP="005B1955">
            <w:pPr>
              <w:spacing w:after="0" w:line="240" w:lineRule="auto"/>
              <w:rPr>
                <w:del w:id="180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05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14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</w:tcBorders>
            <w:vAlign w:val="center"/>
          </w:tcPr>
          <w:p w14:paraId="762FA5E8" w14:textId="30597BD1" w:rsidR="005B1955" w:rsidRPr="00C66022" w:rsidDel="00CE6897" w:rsidRDefault="005B1955" w:rsidP="005B1955">
            <w:pPr>
              <w:spacing w:after="0" w:line="240" w:lineRule="auto"/>
              <w:rPr>
                <w:del w:id="180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07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Dừa</w:delText>
              </w:r>
            </w:del>
          </w:p>
        </w:tc>
        <w:tc>
          <w:tcPr>
            <w:tcW w:w="533" w:type="dxa"/>
            <w:tcBorders>
              <w:top w:val="nil"/>
              <w:right w:val="single" w:sz="4" w:space="0" w:color="auto"/>
            </w:tcBorders>
            <w:vAlign w:val="center"/>
          </w:tcPr>
          <w:p w14:paraId="7EDCDEF4" w14:textId="54159DF6" w:rsidR="005B1955" w:rsidRPr="00C66022" w:rsidDel="00CE6897" w:rsidRDefault="005B1955" w:rsidP="005B1955">
            <w:pPr>
              <w:spacing w:after="0" w:line="240" w:lineRule="auto"/>
              <w:rPr>
                <w:del w:id="180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09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31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</w:tcBorders>
            <w:vAlign w:val="center"/>
          </w:tcPr>
          <w:p w14:paraId="09DF4E84" w14:textId="0B775AFB" w:rsidR="005B1955" w:rsidRPr="00C66022" w:rsidDel="00CE6897" w:rsidRDefault="005B1955" w:rsidP="005B1955">
            <w:pPr>
              <w:spacing w:after="0" w:line="240" w:lineRule="auto"/>
              <w:rPr>
                <w:del w:id="181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11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Cây ăn quả khác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96F76" w14:textId="39B9B074" w:rsidR="005B1955" w:rsidRPr="00C66022" w:rsidDel="00CE6897" w:rsidRDefault="001D24FA" w:rsidP="005B1955">
            <w:pPr>
              <w:spacing w:after="0" w:line="240" w:lineRule="auto"/>
              <w:rPr>
                <w:del w:id="181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13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48</w:delText>
              </w:r>
            </w:del>
          </w:p>
        </w:tc>
      </w:tr>
      <w:tr w:rsidR="005B1955" w:rsidRPr="00E33CA1" w:rsidDel="00CE6897" w14:paraId="297B4892" w14:textId="4C157228" w:rsidTr="00A36057">
        <w:trPr>
          <w:trHeight w:val="315"/>
          <w:del w:id="1814" w:author="Đặng Thị Mai Vân" w:date="2022-01-20T13:11:00Z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606D3" w14:textId="0C426019" w:rsidR="005B1955" w:rsidRPr="009C4F2C" w:rsidDel="00CE6897" w:rsidRDefault="005B1955" w:rsidP="005B1955">
            <w:pPr>
              <w:spacing w:after="0" w:line="240" w:lineRule="auto"/>
              <w:rPr>
                <w:del w:id="181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1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7. Tư thương hoặc người cung cấp đầu vào</w:delText>
              </w:r>
              <w:r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………………………………</w:delText>
              </w:r>
            </w:del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A06F" w14:textId="1FC6237D" w:rsidR="005B1955" w:rsidRPr="009C4F2C" w:rsidDel="00CE6897" w:rsidRDefault="005B1955" w:rsidP="005B1955">
            <w:pPr>
              <w:spacing w:after="0" w:line="240" w:lineRule="auto"/>
              <w:rPr>
                <w:del w:id="181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1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2A4E" w14:textId="7A0DE7D6" w:rsidR="005B1955" w:rsidRPr="009C4F2C" w:rsidDel="00CE6897" w:rsidRDefault="005B1955" w:rsidP="005B1955">
            <w:pPr>
              <w:spacing w:after="0" w:line="240" w:lineRule="auto"/>
              <w:rPr>
                <w:del w:id="181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2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A7C2" w14:textId="1C80222E" w:rsidR="005B1955" w:rsidRPr="009C4F2C" w:rsidDel="00CE6897" w:rsidRDefault="005B1955" w:rsidP="005B1955">
            <w:pPr>
              <w:spacing w:after="0" w:line="240" w:lineRule="auto"/>
              <w:rPr>
                <w:del w:id="182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2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7AAE0" w14:textId="34E97C69" w:rsidR="005B1955" w:rsidRPr="009C4F2C" w:rsidDel="00CE6897" w:rsidRDefault="005B1955" w:rsidP="005B1955">
            <w:pPr>
              <w:spacing w:after="0" w:line="240" w:lineRule="auto"/>
              <w:rPr>
                <w:del w:id="182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2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0E58" w14:textId="2143A139" w:rsidR="005B1955" w:rsidRPr="009C4F2C" w:rsidDel="00CE6897" w:rsidRDefault="005B1955" w:rsidP="005B1955">
            <w:pPr>
              <w:spacing w:after="0" w:line="240" w:lineRule="auto"/>
              <w:rPr>
                <w:del w:id="182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2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1DEF" w14:textId="4690ADBE" w:rsidR="005B1955" w:rsidRPr="009C4F2C" w:rsidDel="00CE6897" w:rsidRDefault="005B1955" w:rsidP="005B1955">
            <w:pPr>
              <w:spacing w:after="0" w:line="240" w:lineRule="auto"/>
              <w:rPr>
                <w:del w:id="182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2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</w:tcBorders>
          </w:tcPr>
          <w:p w14:paraId="2E1AF140" w14:textId="660F4A8F" w:rsidR="005B1955" w:rsidRPr="00C66022" w:rsidDel="00CE6897" w:rsidRDefault="005B1955" w:rsidP="00850F61">
            <w:pPr>
              <w:spacing w:after="0" w:line="240" w:lineRule="auto"/>
              <w:rPr>
                <w:del w:id="182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30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Cây gia vị</w:delText>
              </w:r>
            </w:del>
          </w:p>
        </w:tc>
        <w:tc>
          <w:tcPr>
            <w:tcW w:w="417" w:type="dxa"/>
            <w:tcBorders>
              <w:top w:val="nil"/>
              <w:right w:val="single" w:sz="4" w:space="0" w:color="auto"/>
            </w:tcBorders>
          </w:tcPr>
          <w:p w14:paraId="69DE513B" w14:textId="30BA65D0" w:rsidR="005B1955" w:rsidRPr="00C66022" w:rsidDel="00CE6897" w:rsidRDefault="005B1955" w:rsidP="005B1955">
            <w:pPr>
              <w:spacing w:after="0" w:line="240" w:lineRule="auto"/>
              <w:rPr>
                <w:del w:id="183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32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15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</w:tcBorders>
            <w:vAlign w:val="center"/>
          </w:tcPr>
          <w:p w14:paraId="25900C7A" w14:textId="3F0E5111" w:rsidR="005B1955" w:rsidRPr="00C66022" w:rsidDel="00CE6897" w:rsidRDefault="005B1955" w:rsidP="005B1955">
            <w:pPr>
              <w:spacing w:after="0" w:line="240" w:lineRule="auto"/>
              <w:rPr>
                <w:del w:id="183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34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Dâu tằm</w:delText>
              </w:r>
            </w:del>
          </w:p>
        </w:tc>
        <w:tc>
          <w:tcPr>
            <w:tcW w:w="533" w:type="dxa"/>
            <w:tcBorders>
              <w:top w:val="nil"/>
              <w:right w:val="single" w:sz="4" w:space="0" w:color="auto"/>
            </w:tcBorders>
            <w:vAlign w:val="center"/>
          </w:tcPr>
          <w:p w14:paraId="218BF480" w14:textId="3CE245F8" w:rsidR="005B1955" w:rsidRPr="00C66022" w:rsidDel="00CE6897" w:rsidRDefault="005B1955" w:rsidP="005B1955">
            <w:pPr>
              <w:spacing w:after="0" w:line="240" w:lineRule="auto"/>
              <w:rPr>
                <w:del w:id="183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36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32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</w:tcBorders>
            <w:vAlign w:val="center"/>
          </w:tcPr>
          <w:p w14:paraId="15A92B0F" w14:textId="3DC5EDBD" w:rsidR="005B1955" w:rsidRPr="00C66022" w:rsidDel="00CE6897" w:rsidRDefault="005B1955" w:rsidP="005B1955">
            <w:pPr>
              <w:spacing w:after="0" w:line="240" w:lineRule="auto"/>
              <w:rPr>
                <w:del w:id="183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38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Cây lâu năm khác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E5F81" w14:textId="0902D0EB" w:rsidR="005B1955" w:rsidRPr="00C66022" w:rsidDel="00CE6897" w:rsidRDefault="001D24FA" w:rsidP="005B1955">
            <w:pPr>
              <w:spacing w:after="0" w:line="240" w:lineRule="auto"/>
              <w:rPr>
                <w:del w:id="183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40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29</w:delText>
              </w:r>
            </w:del>
          </w:p>
        </w:tc>
      </w:tr>
      <w:tr w:rsidR="005B1955" w:rsidRPr="00E33CA1" w:rsidDel="00CE6897" w14:paraId="696A7386" w14:textId="29FAE3EB" w:rsidTr="00A36057">
        <w:trPr>
          <w:trHeight w:val="315"/>
          <w:del w:id="1841" w:author="Đặng Thị Mai Vân" w:date="2022-01-20T13:11:00Z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BCE7F" w14:textId="08D8D265" w:rsidR="005B1955" w:rsidRPr="009C4F2C" w:rsidDel="00CE6897" w:rsidRDefault="005B1955" w:rsidP="005B1955">
            <w:pPr>
              <w:spacing w:after="0" w:line="240" w:lineRule="auto"/>
              <w:rPr>
                <w:del w:id="184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43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8. Họ hàng và bạn bè</w:delText>
              </w:r>
              <w:r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………………</w:delText>
              </w:r>
            </w:del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4A6C" w14:textId="4BE424A4" w:rsidR="005B1955" w:rsidRPr="009C4F2C" w:rsidDel="00CE6897" w:rsidRDefault="005B1955" w:rsidP="005B1955">
            <w:pPr>
              <w:spacing w:after="0" w:line="240" w:lineRule="auto"/>
              <w:rPr>
                <w:del w:id="184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45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D84F2" w14:textId="69A2BFF5" w:rsidR="005B1955" w:rsidRPr="009C4F2C" w:rsidDel="00CE6897" w:rsidRDefault="005B1955" w:rsidP="005B1955">
            <w:pPr>
              <w:spacing w:after="0" w:line="240" w:lineRule="auto"/>
              <w:rPr>
                <w:del w:id="184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47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0398" w14:textId="74308AE9" w:rsidR="005B1955" w:rsidRPr="009C4F2C" w:rsidDel="00CE6897" w:rsidRDefault="005B1955" w:rsidP="005B1955">
            <w:pPr>
              <w:spacing w:after="0" w:line="240" w:lineRule="auto"/>
              <w:rPr>
                <w:del w:id="184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49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0A33B" w14:textId="19FFE43E" w:rsidR="005B1955" w:rsidRPr="009C4F2C" w:rsidDel="00CE6897" w:rsidRDefault="005B1955" w:rsidP="005B1955">
            <w:pPr>
              <w:spacing w:after="0" w:line="240" w:lineRule="auto"/>
              <w:jc w:val="center"/>
              <w:rPr>
                <w:del w:id="185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51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CD14" w14:textId="29661FDE" w:rsidR="005B1955" w:rsidRPr="009C4F2C" w:rsidDel="00CE6897" w:rsidRDefault="005B1955" w:rsidP="005B1955">
            <w:pPr>
              <w:spacing w:after="0" w:line="240" w:lineRule="auto"/>
              <w:rPr>
                <w:del w:id="185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53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260C" w14:textId="59C7B132" w:rsidR="005B1955" w:rsidRPr="009C4F2C" w:rsidDel="00CE6897" w:rsidRDefault="005B1955" w:rsidP="005B1955">
            <w:pPr>
              <w:spacing w:after="0" w:line="240" w:lineRule="auto"/>
              <w:jc w:val="center"/>
              <w:rPr>
                <w:del w:id="185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55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X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</w:tcBorders>
          </w:tcPr>
          <w:p w14:paraId="2A2ECB44" w14:textId="705F8FE3" w:rsidR="005B1955" w:rsidRPr="00C66022" w:rsidDel="00CE6897" w:rsidRDefault="005B1955" w:rsidP="00850F61">
            <w:pPr>
              <w:spacing w:after="0" w:line="240" w:lineRule="auto"/>
              <w:rPr>
                <w:del w:id="185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57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Rau, củ, quả khác</w:delText>
              </w:r>
            </w:del>
          </w:p>
        </w:tc>
        <w:tc>
          <w:tcPr>
            <w:tcW w:w="417" w:type="dxa"/>
            <w:tcBorders>
              <w:top w:val="nil"/>
              <w:right w:val="single" w:sz="4" w:space="0" w:color="auto"/>
            </w:tcBorders>
          </w:tcPr>
          <w:p w14:paraId="5B0F0FCC" w14:textId="6C98A1DF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858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59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16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</w:tcBorders>
            <w:vAlign w:val="center"/>
          </w:tcPr>
          <w:p w14:paraId="5F04E0D5" w14:textId="07D8C8BB" w:rsidR="005B1955" w:rsidRPr="00C66022" w:rsidDel="00CE6897" w:rsidRDefault="005B1955" w:rsidP="005B1955">
            <w:pPr>
              <w:spacing w:after="0" w:line="240" w:lineRule="auto"/>
              <w:rPr>
                <w:del w:id="1860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61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Điều/ đào lộn hột</w:delText>
              </w:r>
            </w:del>
          </w:p>
        </w:tc>
        <w:tc>
          <w:tcPr>
            <w:tcW w:w="533" w:type="dxa"/>
            <w:tcBorders>
              <w:top w:val="nil"/>
              <w:right w:val="single" w:sz="4" w:space="0" w:color="auto"/>
            </w:tcBorders>
            <w:vAlign w:val="center"/>
          </w:tcPr>
          <w:p w14:paraId="67059B8F" w14:textId="71B66541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862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63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33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</w:tcBorders>
            <w:vAlign w:val="center"/>
          </w:tcPr>
          <w:p w14:paraId="26BC7900" w14:textId="10725C10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864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65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Cây giống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5E014" w14:textId="2A08ADA9" w:rsidR="005B1955" w:rsidRPr="00C66022" w:rsidDel="00CE6897" w:rsidRDefault="001D24FA" w:rsidP="005B1955">
            <w:pPr>
              <w:spacing w:after="0" w:line="240" w:lineRule="auto"/>
              <w:jc w:val="center"/>
              <w:rPr>
                <w:del w:id="1866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67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50</w:delText>
              </w:r>
            </w:del>
          </w:p>
        </w:tc>
      </w:tr>
      <w:tr w:rsidR="005B1955" w:rsidRPr="00E33CA1" w:rsidDel="00CE6897" w14:paraId="6EC88B48" w14:textId="65909AB6" w:rsidTr="00A36057">
        <w:trPr>
          <w:trHeight w:val="315"/>
          <w:del w:id="1868" w:author="Đặng Thị Mai Vân" w:date="2022-01-20T13:11:00Z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ED5EE" w14:textId="28514C10" w:rsidR="005B1955" w:rsidRPr="009C4F2C" w:rsidDel="00CE6897" w:rsidRDefault="005B1955" w:rsidP="00C85B53">
            <w:pPr>
              <w:spacing w:after="120" w:line="240" w:lineRule="auto"/>
              <w:rPr>
                <w:del w:id="186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7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9. Khác (ghi rõ________________)</w:delText>
              </w:r>
            </w:del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B6E8" w14:textId="0F853AAF" w:rsidR="005B1955" w:rsidRPr="009C4F2C" w:rsidDel="00CE6897" w:rsidRDefault="005B1955" w:rsidP="005B1955">
            <w:pPr>
              <w:spacing w:after="0" w:line="240" w:lineRule="auto"/>
              <w:rPr>
                <w:del w:id="187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7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88822" w14:textId="14739D5E" w:rsidR="005B1955" w:rsidRPr="009C4F2C" w:rsidDel="00CE6897" w:rsidRDefault="005B1955" w:rsidP="005B1955">
            <w:pPr>
              <w:spacing w:after="0" w:line="240" w:lineRule="auto"/>
              <w:rPr>
                <w:del w:id="187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74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5AB7" w14:textId="7AD530C0" w:rsidR="005B1955" w:rsidRPr="009C4F2C" w:rsidDel="00CE6897" w:rsidRDefault="005B1955" w:rsidP="005B1955">
            <w:pPr>
              <w:spacing w:after="0" w:line="240" w:lineRule="auto"/>
              <w:rPr>
                <w:del w:id="187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76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3FA91" w14:textId="514690A2" w:rsidR="005B1955" w:rsidRPr="009C4F2C" w:rsidDel="00CE6897" w:rsidRDefault="005B1955" w:rsidP="005B1955">
            <w:pPr>
              <w:spacing w:after="0" w:line="240" w:lineRule="auto"/>
              <w:jc w:val="center"/>
              <w:rPr>
                <w:del w:id="187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78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6F96" w14:textId="5368A47B" w:rsidR="005B1955" w:rsidRPr="009C4F2C" w:rsidDel="00CE6897" w:rsidRDefault="005B1955" w:rsidP="005B1955">
            <w:pPr>
              <w:spacing w:after="0" w:line="240" w:lineRule="auto"/>
              <w:rPr>
                <w:del w:id="187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80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 </w:delText>
              </w:r>
            </w:del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77FB" w14:textId="34EC2C88" w:rsidR="005B1955" w:rsidRPr="009C4F2C" w:rsidDel="00CE6897" w:rsidRDefault="005B1955" w:rsidP="005B1955">
            <w:pPr>
              <w:spacing w:after="0" w:line="240" w:lineRule="auto"/>
              <w:jc w:val="center"/>
              <w:rPr>
                <w:del w:id="188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82" w:author="Đặng Thị Mai Vân" w:date="2022-01-20T13:11:00Z">
              <w:r w:rsidRPr="009C4F2C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X</w:delText>
              </w:r>
            </w:del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B45A5EF" w14:textId="23BB3337" w:rsidR="005B1955" w:rsidRPr="00C66022" w:rsidDel="00CE6897" w:rsidRDefault="005B1955" w:rsidP="00850F61">
            <w:pPr>
              <w:spacing w:after="0" w:line="240" w:lineRule="auto"/>
              <w:rPr>
                <w:del w:id="188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84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Hoa hàng năm và câyhàng năm khác</w:delText>
              </w:r>
            </w:del>
          </w:p>
        </w:tc>
        <w:tc>
          <w:tcPr>
            <w:tcW w:w="41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D1A5B48" w14:textId="5F66980D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885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86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17</w:delText>
              </w:r>
            </w:del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6DB63B5" w14:textId="313946D8" w:rsidR="005B1955" w:rsidRPr="00C66022" w:rsidDel="00CE6897" w:rsidRDefault="005B1955" w:rsidP="005B1955">
            <w:pPr>
              <w:spacing w:after="0" w:line="240" w:lineRule="auto"/>
              <w:rPr>
                <w:del w:id="1887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88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Cây CN lâu năm khác</w:delText>
              </w:r>
            </w:del>
          </w:p>
        </w:tc>
        <w:tc>
          <w:tcPr>
            <w:tcW w:w="53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F263D" w14:textId="5A05F02A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889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90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34</w:delText>
              </w:r>
            </w:del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94A6EB9" w14:textId="5F821C0E" w:rsidR="005B1955" w:rsidRPr="00C66022" w:rsidDel="00CE6897" w:rsidRDefault="005B1955" w:rsidP="005B1955">
            <w:pPr>
              <w:spacing w:after="0" w:line="240" w:lineRule="auto"/>
              <w:jc w:val="center"/>
              <w:rPr>
                <w:del w:id="1891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92" w:author="Đặng Thị Mai Vân" w:date="2022-01-20T13:11:00Z">
              <w:r w:rsidRPr="00C66022" w:rsidDel="00CE6897">
                <w:rPr>
                  <w:rFonts w:ascii="Arial" w:hAnsi="Arial" w:cs="Arial"/>
                  <w:sz w:val="18"/>
                  <w:szCs w:val="18"/>
                </w:rPr>
                <w:delText>Cây cảnh</w:delText>
              </w:r>
            </w:del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FE78B" w14:textId="19582503" w:rsidR="005B1955" w:rsidRPr="00C66022" w:rsidDel="00CE6897" w:rsidRDefault="001D24FA" w:rsidP="005B1955">
            <w:pPr>
              <w:spacing w:after="0" w:line="240" w:lineRule="auto"/>
              <w:jc w:val="center"/>
              <w:rPr>
                <w:del w:id="1893" w:author="Đặng Thị Mai Vân" w:date="2022-01-20T13:11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del w:id="1894" w:author="Đặng Thị Mai Vân" w:date="2022-01-20T13:11:00Z">
              <w:r w:rsidRPr="00C66022" w:rsidDel="00CE6897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delText>51</w:delText>
              </w:r>
            </w:del>
          </w:p>
        </w:tc>
      </w:tr>
    </w:tbl>
    <w:p w14:paraId="79865A3B" w14:textId="7C437C3D" w:rsidR="00C24F9C" w:rsidRPr="000D4B7F" w:rsidRDefault="00C24F9C" w:rsidP="00C24F9C">
      <w:pPr>
        <w:spacing w:after="0" w:line="240" w:lineRule="auto"/>
        <w:rPr>
          <w:ins w:id="1895" w:author="Đặng Thị Mai Vân" w:date="2022-01-19T09:20:00Z"/>
          <w:rFonts w:ascii="Arial" w:eastAsia="Times New Roman" w:hAnsi="Arial" w:cs="Arial"/>
          <w:b/>
          <w:bCs/>
          <w:color w:val="000000"/>
          <w:sz w:val="26"/>
          <w:szCs w:val="26"/>
          <w:lang w:val="en-US"/>
          <w:rPrChange w:id="1896" w:author="Đặng Thị Mai Vân" w:date="2022-01-19T09:21:00Z">
            <w:rPr>
              <w:ins w:id="1897" w:author="Đặng Thị Mai Vân" w:date="2022-01-19T09:20:00Z"/>
              <w:rFonts w:ascii=".VnVogueH" w:eastAsia="Times New Roman" w:hAnsi=".VnVogueH" w:cs="Times New Roman"/>
              <w:color w:val="000000"/>
              <w:sz w:val="26"/>
              <w:szCs w:val="26"/>
              <w:lang w:val="en-US"/>
            </w:rPr>
          </w:rPrChange>
        </w:rPr>
      </w:pPr>
      <w:ins w:id="1898" w:author="Đặng Thị Mai Vân" w:date="2022-01-19T09:21:00Z">
        <w:r w:rsidRPr="000D4B7F">
          <w:rPr>
            <w:rFonts w:ascii="Arial" w:eastAsia="Times New Roman" w:hAnsi="Arial" w:cs="Arial"/>
            <w:b/>
            <w:bCs/>
            <w:color w:val="000000"/>
            <w:sz w:val="26"/>
            <w:szCs w:val="26"/>
            <w:lang w:val="en-US"/>
            <w:rPrChange w:id="1899" w:author="Đặng Thị Mai Vân" w:date="2022-01-19T09:21:00Z">
              <w:rPr>
                <w:rFonts w:ascii=".VnVogueH" w:eastAsia="Times New Roman" w:hAnsi=".VnVogueH" w:cs="Times New Roman"/>
                <w:color w:val="000000"/>
                <w:sz w:val="26"/>
                <w:szCs w:val="26"/>
                <w:lang w:val="en-US"/>
              </w:rPr>
            </w:rPrChange>
          </w:rPr>
          <w:lastRenderedPageBreak/>
          <w:t>M</w:t>
        </w:r>
        <w:r w:rsidRPr="000D4B7F">
          <w:rPr>
            <w:rFonts w:ascii="Arial" w:eastAsia="Times New Roman" w:hAnsi="Arial" w:cs="Arial"/>
            <w:b/>
            <w:bCs/>
            <w:color w:val="000000"/>
            <w:sz w:val="26"/>
            <w:szCs w:val="26"/>
            <w:lang w:val="en-US"/>
            <w:rPrChange w:id="1900" w:author="Đặng Thị Mai Vân" w:date="2022-01-19T09:21:00Z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/>
              </w:rPr>
            </w:rPrChange>
          </w:rPr>
          <w:t>ục 9. Tín dụng và tiết kiệm</w:t>
        </w:r>
      </w:ins>
    </w:p>
    <w:tbl>
      <w:tblPr>
        <w:tblStyle w:val="TableGrid"/>
        <w:tblW w:w="15164" w:type="dxa"/>
        <w:tblInd w:w="-714" w:type="dxa"/>
        <w:tblLook w:val="04A0" w:firstRow="1" w:lastRow="0" w:firstColumn="1" w:lastColumn="0" w:noHBand="0" w:noVBand="1"/>
        <w:tblPrChange w:id="1901" w:author="Đặng Thị Mai Vân" w:date="2022-01-19T09:39:00Z">
          <w:tblPr>
            <w:tblStyle w:val="TableGrid"/>
            <w:tblW w:w="15164" w:type="dxa"/>
            <w:tblInd w:w="-714" w:type="dxa"/>
            <w:tblLook w:val="04A0" w:firstRow="1" w:lastRow="0" w:firstColumn="1" w:lastColumn="0" w:noHBand="0" w:noVBand="1"/>
          </w:tblPr>
        </w:tblPrChange>
      </w:tblPr>
      <w:tblGrid>
        <w:gridCol w:w="717"/>
        <w:gridCol w:w="716"/>
        <w:gridCol w:w="715"/>
        <w:gridCol w:w="716"/>
        <w:gridCol w:w="110"/>
        <w:gridCol w:w="483"/>
        <w:gridCol w:w="1431"/>
        <w:gridCol w:w="8"/>
        <w:gridCol w:w="1624"/>
        <w:gridCol w:w="2601"/>
        <w:gridCol w:w="8"/>
        <w:gridCol w:w="320"/>
        <w:gridCol w:w="9"/>
        <w:gridCol w:w="2498"/>
        <w:gridCol w:w="9"/>
        <w:gridCol w:w="408"/>
        <w:gridCol w:w="9"/>
        <w:gridCol w:w="1364"/>
        <w:gridCol w:w="1418"/>
        <w:tblGridChange w:id="1902">
          <w:tblGrid>
            <w:gridCol w:w="717"/>
            <w:gridCol w:w="716"/>
            <w:gridCol w:w="715"/>
            <w:gridCol w:w="716"/>
            <w:gridCol w:w="110"/>
            <w:gridCol w:w="483"/>
            <w:gridCol w:w="113"/>
            <w:gridCol w:w="717"/>
            <w:gridCol w:w="601"/>
            <w:gridCol w:w="8"/>
            <w:gridCol w:w="107"/>
            <w:gridCol w:w="715"/>
            <w:gridCol w:w="716"/>
            <w:gridCol w:w="86"/>
            <w:gridCol w:w="24"/>
            <w:gridCol w:w="483"/>
            <w:gridCol w:w="8"/>
            <w:gridCol w:w="1423"/>
            <w:gridCol w:w="8"/>
            <w:gridCol w:w="655"/>
            <w:gridCol w:w="8"/>
            <w:gridCol w:w="320"/>
            <w:gridCol w:w="9"/>
            <w:gridCol w:w="632"/>
            <w:gridCol w:w="1866"/>
            <w:gridCol w:w="9"/>
            <w:gridCol w:w="408"/>
            <w:gridCol w:w="9"/>
            <w:gridCol w:w="309"/>
            <w:gridCol w:w="8"/>
            <w:gridCol w:w="320"/>
            <w:gridCol w:w="9"/>
            <w:gridCol w:w="718"/>
            <w:gridCol w:w="1418"/>
            <w:gridCol w:w="362"/>
            <w:gridCol w:w="9"/>
            <w:gridCol w:w="408"/>
            <w:gridCol w:w="9"/>
            <w:gridCol w:w="1355"/>
            <w:gridCol w:w="9"/>
            <w:gridCol w:w="9"/>
            <w:gridCol w:w="1409"/>
          </w:tblGrid>
        </w:tblGridChange>
      </w:tblGrid>
      <w:tr w:rsidR="00164829" w:rsidRPr="00940C87" w14:paraId="25BC1A0F" w14:textId="77777777" w:rsidTr="00C9292D">
        <w:trPr>
          <w:trHeight w:val="1823"/>
          <w:ins w:id="1903" w:author="Đặng Thị Mai Vân" w:date="2022-01-19T09:20:00Z"/>
          <w:trPrChange w:id="1904" w:author="Đặng Thị Mai Vân" w:date="2022-01-19T09:39:00Z">
            <w:trPr>
              <w:gridBefore w:val="7"/>
            </w:trPr>
          </w:trPrChange>
        </w:trPr>
        <w:tc>
          <w:tcPr>
            <w:tcW w:w="3457" w:type="dxa"/>
            <w:gridSpan w:val="6"/>
            <w:tcBorders>
              <w:bottom w:val="nil"/>
            </w:tcBorders>
            <w:tcPrChange w:id="1905" w:author="Đặng Thị Mai Vân" w:date="2022-01-19T09:39:00Z">
              <w:tcPr>
                <w:tcW w:w="3465" w:type="dxa"/>
                <w:gridSpan w:val="10"/>
              </w:tcPr>
            </w:tcPrChange>
          </w:tcPr>
          <w:p w14:paraId="51CE3170" w14:textId="0D5B1B8F" w:rsidR="00A26F7A" w:rsidRPr="00BB4241" w:rsidRDefault="00A26F7A" w:rsidP="008A346D">
            <w:pPr>
              <w:tabs>
                <w:tab w:val="left" w:pos="7844"/>
              </w:tabs>
              <w:rPr>
                <w:ins w:id="1906" w:author="Đặng Thị Mai Vân" w:date="2022-01-19T09:20:00Z"/>
                <w:rFonts w:ascii="Arial" w:hAnsi="Arial" w:cs="Arial"/>
                <w:b/>
                <w:bCs/>
                <w:sz w:val="20"/>
                <w:szCs w:val="20"/>
                <w:lang w:val="en-US"/>
                <w:rPrChange w:id="1907" w:author="Đặng Thị Mai Vân" w:date="2022-01-19T09:28:00Z">
                  <w:rPr>
                    <w:ins w:id="1908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09" w:author="Đặng Thị Mai Vân" w:date="2022-01-19T09:22:00Z">
              <w:r w:rsidRPr="00BB4241">
                <w:rPr>
                  <w:rFonts w:ascii="Arial" w:hAnsi="Arial" w:cs="Arial"/>
                  <w:sz w:val="20"/>
                  <w:szCs w:val="20"/>
                  <w:lang w:val="en-US"/>
                  <w:rPrChange w:id="1910" w:author="Đặng Thị Mai Vân" w:date="2022-01-19T09:28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1.</w:t>
              </w:r>
            </w:ins>
            <w:ins w:id="1911" w:author="Đặng Thị Mai Vân" w:date="2022-01-19T09:21:00Z">
              <w:r w:rsidRPr="00BB4241">
                <w:rPr>
                  <w:rFonts w:ascii="Arial" w:hAnsi="Arial" w:cs="Arial"/>
                  <w:sz w:val="20"/>
                  <w:szCs w:val="20"/>
                  <w:lang w:val="en-US"/>
                  <w:rPrChange w:id="1912" w:author="Đặng Thị Mai Vân" w:date="2022-01-19T09:28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Những hình thức mà dân cư trong xã này tiết kiệm là gì?</w:t>
              </w:r>
            </w:ins>
          </w:p>
        </w:tc>
        <w:tc>
          <w:tcPr>
            <w:tcW w:w="1439" w:type="dxa"/>
            <w:gridSpan w:val="2"/>
            <w:tcPrChange w:id="1913" w:author="Đặng Thị Mai Vân" w:date="2022-01-19T09:39:00Z">
              <w:tcPr>
                <w:tcW w:w="1431" w:type="dxa"/>
                <w:gridSpan w:val="2"/>
              </w:tcPr>
            </w:tcPrChange>
          </w:tcPr>
          <w:p w14:paraId="6E4B7598" w14:textId="11B4536A" w:rsidR="00A26F7A" w:rsidRPr="00BB4241" w:rsidRDefault="00A26F7A" w:rsidP="008A346D">
            <w:pPr>
              <w:tabs>
                <w:tab w:val="left" w:pos="7844"/>
              </w:tabs>
              <w:rPr>
                <w:ins w:id="1914" w:author="Đặng Thị Mai Vân" w:date="2022-01-19T09:20:00Z"/>
                <w:rFonts w:ascii="Arial" w:hAnsi="Arial" w:cs="Arial"/>
                <w:b/>
                <w:bCs/>
                <w:sz w:val="20"/>
                <w:szCs w:val="20"/>
                <w:lang w:val="en-US"/>
                <w:rPrChange w:id="1915" w:author="Đặng Thị Mai Vân" w:date="2022-01-19T09:28:00Z">
                  <w:rPr>
                    <w:ins w:id="1916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17" w:author="Đặng Thị Mai Vân" w:date="2022-01-19T09:27:00Z">
              <w:r w:rsidRPr="00BB4241">
                <w:rPr>
                  <w:rFonts w:ascii="Arial" w:hAnsi="Arial" w:cs="Arial"/>
                  <w:sz w:val="20"/>
                  <w:szCs w:val="20"/>
                  <w:lang w:val="en-US"/>
                  <w:rPrChange w:id="1918" w:author="Đặng Thị Mai Vân" w:date="2022-01-19T09:28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2.Có nơi</w:t>
              </w:r>
              <w:r w:rsidRPr="00BB4241">
                <w:rPr>
                  <w:rFonts w:ascii="Arial" w:hAnsi="Arial" w:cs="Arial"/>
                  <w:b/>
                  <w:bCs/>
                  <w:sz w:val="20"/>
                  <w:szCs w:val="20"/>
                  <w:lang w:val="en-US"/>
                  <w:rPrChange w:id="1919" w:author="Đặng Thị Mai Vân" w:date="2022-01-19T09:28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 xml:space="preserve"> </w:t>
              </w:r>
              <w:r w:rsidRPr="00BB4241">
                <w:rPr>
                  <w:rFonts w:ascii="Arial" w:hAnsi="Arial" w:cs="Arial"/>
                  <w:sz w:val="20"/>
                  <w:szCs w:val="20"/>
                  <w:lang w:val="en-US"/>
                  <w:rPrChange w:id="1920" w:author="Đặng Thị Mai Vân" w:date="2022-01-19T09:28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 xml:space="preserve">nào trong tỉnh/Tp mà dân cư trong </w:t>
              </w:r>
            </w:ins>
            <w:ins w:id="1921" w:author="Đặng Thị Mai Vân" w:date="2022-01-19T09:28:00Z">
              <w:r w:rsidRPr="00BB4241">
                <w:rPr>
                  <w:rFonts w:ascii="Arial" w:hAnsi="Arial" w:cs="Arial"/>
                  <w:sz w:val="20"/>
                  <w:szCs w:val="20"/>
                  <w:lang w:val="en-US"/>
                  <w:rPrChange w:id="1922" w:author="Đặng Thị Mai Vân" w:date="2022-01-19T09:28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xã có thể gửi tiền tiết kiệm không?</w:t>
              </w:r>
            </w:ins>
          </w:p>
        </w:tc>
        <w:tc>
          <w:tcPr>
            <w:tcW w:w="1624" w:type="dxa"/>
            <w:tcPrChange w:id="1923" w:author="Đặng Thị Mai Vân" w:date="2022-01-19T09:39:00Z">
              <w:tcPr>
                <w:tcW w:w="1624" w:type="dxa"/>
                <w:gridSpan w:val="5"/>
              </w:tcPr>
            </w:tcPrChange>
          </w:tcPr>
          <w:p w14:paraId="5FEB40B4" w14:textId="32E01787" w:rsidR="00A26F7A" w:rsidRPr="006C099F" w:rsidRDefault="00A26F7A" w:rsidP="008A346D">
            <w:pPr>
              <w:tabs>
                <w:tab w:val="left" w:pos="7844"/>
              </w:tabs>
              <w:rPr>
                <w:ins w:id="1924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1925" w:author="Đặng Thị Mai Vân" w:date="2022-01-19T09:29:00Z">
                  <w:rPr>
                    <w:ins w:id="1926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27" w:author="Đặng Thị Mai Vân" w:date="2022-01-19T09:28:00Z">
              <w:r w:rsidRPr="006C099F">
                <w:rPr>
                  <w:rFonts w:ascii="Arial" w:hAnsi="Arial" w:cs="Arial"/>
                  <w:sz w:val="20"/>
                  <w:szCs w:val="20"/>
                  <w:lang w:val="en-US"/>
                  <w:rPrChange w:id="1928" w:author="Đặng Thị Mai Vân" w:date="2022-01-19T09:29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3.Xin hãy liệt kê 3 nơi trong</w:t>
              </w:r>
            </w:ins>
            <w:ins w:id="1929" w:author="Đặng Thị Mai Vân" w:date="2022-01-19T09:29:00Z">
              <w:r w:rsidRPr="006C099F">
                <w:rPr>
                  <w:rFonts w:ascii="Arial" w:hAnsi="Arial" w:cs="Arial"/>
                  <w:sz w:val="20"/>
                  <w:szCs w:val="20"/>
                  <w:lang w:val="en-US"/>
                  <w:rPrChange w:id="1930" w:author="Đặng Thị Mai Vân" w:date="2022-01-19T09:29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 xml:space="preserve"> </w:t>
              </w:r>
            </w:ins>
            <w:ins w:id="1931" w:author="Đặng Thị Mai Vân" w:date="2022-01-19T09:28:00Z">
              <w:r w:rsidRPr="006C099F">
                <w:rPr>
                  <w:rFonts w:ascii="Arial" w:hAnsi="Arial" w:cs="Arial"/>
                  <w:sz w:val="20"/>
                  <w:szCs w:val="20"/>
                  <w:lang w:val="en-US"/>
                </w:rPr>
                <w:t xml:space="preserve">tỉnh/Tp mà dân cư trong xã có thể </w:t>
              </w:r>
            </w:ins>
            <w:ins w:id="1932" w:author="Đặng Thị Mai Vân" w:date="2022-01-19T09:29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 xml:space="preserve">đến </w:t>
              </w:r>
            </w:ins>
            <w:ins w:id="1933" w:author="Đặng Thị Mai Vân" w:date="2022-01-19T09:28:00Z">
              <w:r w:rsidRPr="006C099F">
                <w:rPr>
                  <w:rFonts w:ascii="Arial" w:hAnsi="Arial" w:cs="Arial"/>
                  <w:sz w:val="20"/>
                  <w:szCs w:val="20"/>
                  <w:lang w:val="en-US"/>
                </w:rPr>
                <w:t>gửi tiền tiết kiệm</w:t>
              </w:r>
            </w:ins>
            <w:ins w:id="1934" w:author="Đặng Thị Mai Vân" w:date="2022-01-19T09:29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?</w:t>
              </w:r>
            </w:ins>
          </w:p>
        </w:tc>
        <w:tc>
          <w:tcPr>
            <w:tcW w:w="2938" w:type="dxa"/>
            <w:gridSpan w:val="4"/>
            <w:tcPrChange w:id="1935" w:author="Đặng Thị Mai Vân" w:date="2022-01-19T09:39:00Z">
              <w:tcPr>
                <w:tcW w:w="2938" w:type="dxa"/>
                <w:gridSpan w:val="8"/>
              </w:tcPr>
            </w:tcPrChange>
          </w:tcPr>
          <w:p w14:paraId="20478AEF" w14:textId="5FA52FD2" w:rsidR="00A26F7A" w:rsidRPr="00940C87" w:rsidRDefault="00A26F7A" w:rsidP="008A346D">
            <w:pPr>
              <w:tabs>
                <w:tab w:val="left" w:pos="7844"/>
              </w:tabs>
              <w:rPr>
                <w:ins w:id="1936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  <w:ins w:id="1937" w:author="Đặng Thị Mai Vân" w:date="2022-01-19T09:29:00Z">
              <w:r w:rsidRPr="00754A99">
                <w:rPr>
                  <w:rFonts w:ascii="Arial" w:hAnsi="Arial" w:cs="Arial"/>
                  <w:lang w:val="en-US"/>
                  <w:rPrChange w:id="1938" w:author="Đặng Thị Mai Vân" w:date="2022-01-19T09:29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4.[…] thuộc loại hình nào?</w:t>
              </w:r>
            </w:ins>
          </w:p>
        </w:tc>
        <w:tc>
          <w:tcPr>
            <w:tcW w:w="2915" w:type="dxa"/>
            <w:gridSpan w:val="3"/>
            <w:tcPrChange w:id="1939" w:author="Đặng Thị Mai Vân" w:date="2022-01-19T09:39:00Z">
              <w:tcPr>
                <w:tcW w:w="2915" w:type="dxa"/>
                <w:gridSpan w:val="5"/>
              </w:tcPr>
            </w:tcPrChange>
          </w:tcPr>
          <w:p w14:paraId="52573BDD" w14:textId="5A9671DA" w:rsidR="00A26F7A" w:rsidRPr="00940C87" w:rsidRDefault="00A26F7A" w:rsidP="008A346D">
            <w:pPr>
              <w:tabs>
                <w:tab w:val="left" w:pos="7844"/>
              </w:tabs>
              <w:rPr>
                <w:ins w:id="1940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  <w:ins w:id="1941" w:author="Đặng Thị Mai Vân" w:date="2022-01-19T09:33:00Z">
              <w:r w:rsidRPr="000A4031">
                <w:rPr>
                  <w:rFonts w:ascii="Arial" w:hAnsi="Arial" w:cs="Arial"/>
                  <w:sz w:val="20"/>
                  <w:szCs w:val="20"/>
                  <w:lang w:val="en-US"/>
                  <w:rPrChange w:id="1942" w:author="Đặng Thị Mai Vân" w:date="2022-01-19T09:33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5.Những hình thức tiết kiệm mà […] đưa ra?</w:t>
              </w:r>
            </w:ins>
          </w:p>
        </w:tc>
        <w:tc>
          <w:tcPr>
            <w:tcW w:w="1373" w:type="dxa"/>
            <w:gridSpan w:val="2"/>
            <w:tcPrChange w:id="1943" w:author="Đặng Thị Mai Vân" w:date="2022-01-19T09:39:00Z">
              <w:tcPr>
                <w:tcW w:w="1364" w:type="dxa"/>
                <w:gridSpan w:val="2"/>
              </w:tcPr>
            </w:tcPrChange>
          </w:tcPr>
          <w:p w14:paraId="77A0659F" w14:textId="3AE6EF94" w:rsidR="00A26F7A" w:rsidRPr="00CE2BD8" w:rsidRDefault="00D06362" w:rsidP="008A346D">
            <w:pPr>
              <w:tabs>
                <w:tab w:val="left" w:pos="7844"/>
              </w:tabs>
              <w:rPr>
                <w:ins w:id="1944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1945" w:author="Đặng Thị Mai Vân" w:date="2022-01-19T09:37:00Z">
                  <w:rPr>
                    <w:ins w:id="1946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47" w:author="Đặng Thị Mai Vân" w:date="2022-01-19T09:36:00Z">
              <w:r w:rsidRPr="00CE2BD8">
                <w:rPr>
                  <w:rFonts w:ascii="Arial" w:hAnsi="Arial" w:cs="Arial"/>
                  <w:sz w:val="20"/>
                  <w:szCs w:val="20"/>
                  <w:lang w:val="en-US"/>
                  <w:rPrChange w:id="1948" w:author="Đặng Thị Mai Vân" w:date="2022-01-19T09:37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6. Khoảng cách từ xã đến […] là bao xa?</w:t>
              </w:r>
            </w:ins>
          </w:p>
        </w:tc>
        <w:tc>
          <w:tcPr>
            <w:tcW w:w="1418" w:type="dxa"/>
            <w:tcPrChange w:id="1949" w:author="Đặng Thị Mai Vân" w:date="2022-01-19T09:39:00Z">
              <w:tcPr>
                <w:tcW w:w="1427" w:type="dxa"/>
                <w:gridSpan w:val="3"/>
              </w:tcPr>
            </w:tcPrChange>
          </w:tcPr>
          <w:p w14:paraId="5F678AE2" w14:textId="4D72A648" w:rsidR="00A26F7A" w:rsidRPr="00CE2BD8" w:rsidRDefault="009C6F54" w:rsidP="008A346D">
            <w:pPr>
              <w:tabs>
                <w:tab w:val="left" w:pos="7844"/>
              </w:tabs>
              <w:rPr>
                <w:ins w:id="1950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1951" w:author="Đặng Thị Mai Vân" w:date="2022-01-19T09:37:00Z">
                  <w:rPr>
                    <w:ins w:id="1952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53" w:author="Đặng Thị Mai Vân" w:date="2022-01-19T09:36:00Z">
              <w:r w:rsidRPr="00CE2BD8">
                <w:rPr>
                  <w:rFonts w:ascii="Arial" w:hAnsi="Arial" w:cs="Arial"/>
                  <w:sz w:val="20"/>
                  <w:szCs w:val="20"/>
                  <w:lang w:val="en-US"/>
                  <w:rPrChange w:id="1954" w:author="Đặng Thị Mai Vân" w:date="2022-01-19T09:37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7.</w:t>
              </w:r>
            </w:ins>
            <w:ins w:id="1955" w:author="Đặng Thị Mai Vân" w:date="2022-01-19T09:37:00Z">
              <w:r w:rsidRPr="00CE2BD8">
                <w:rPr>
                  <w:rFonts w:ascii="Arial" w:hAnsi="Arial" w:cs="Arial"/>
                  <w:sz w:val="20"/>
                  <w:szCs w:val="20"/>
                  <w:lang w:val="en-US"/>
                  <w:rPrChange w:id="1956" w:author="Đặng Thị Mai Vân" w:date="2022-01-19T09:37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 xml:space="preserve"> […] có cho dân trong xã vay tiền không</w:t>
              </w:r>
              <w:r w:rsidR="005E5BA3">
                <w:rPr>
                  <w:rFonts w:ascii="Arial" w:hAnsi="Arial" w:cs="Arial"/>
                  <w:sz w:val="20"/>
                  <w:szCs w:val="20"/>
                  <w:lang w:val="en-US"/>
                </w:rPr>
                <w:t>?</w:t>
              </w:r>
            </w:ins>
          </w:p>
        </w:tc>
      </w:tr>
      <w:tr w:rsidR="00164829" w:rsidRPr="00940C87" w14:paraId="6769925A" w14:textId="77777777" w:rsidTr="00C9292D">
        <w:trPr>
          <w:ins w:id="1957" w:author="Đặng Thị Mai Vân" w:date="2022-01-19T09:20:00Z"/>
          <w:trPrChange w:id="1958" w:author="Đặng Thị Mai Vân" w:date="2022-01-19T09:39:00Z">
            <w:trPr>
              <w:gridBefore w:val="7"/>
            </w:trPr>
          </w:trPrChange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tcPrChange w:id="1959" w:author="Đặng Thị Mai Vân" w:date="2022-01-19T09:39:00Z">
              <w:tcPr>
                <w:tcW w:w="2974" w:type="dxa"/>
                <w:gridSpan w:val="8"/>
                <w:vAlign w:val="bottom"/>
              </w:tcPr>
            </w:tcPrChange>
          </w:tcPr>
          <w:p w14:paraId="3A4FBAE9" w14:textId="7F5A718A" w:rsidR="00A20BF6" w:rsidRPr="00C26F8A" w:rsidRDefault="00A20BF6" w:rsidP="00A20BF6">
            <w:pPr>
              <w:tabs>
                <w:tab w:val="left" w:pos="7844"/>
              </w:tabs>
              <w:rPr>
                <w:ins w:id="1960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1961" w:author="Đặng Thị Mai Vân" w:date="2022-01-19T09:35:00Z">
                  <w:rPr>
                    <w:ins w:id="1962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63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1964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M</w:t>
              </w:r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1965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 xml:space="preserve">UA </w:t>
              </w:r>
            </w:ins>
            <w:ins w:id="1966" w:author="Đặng Thị Mai Vân" w:date="2022-01-19T09:23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1967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VÀNG VÀ ĐÁ QUÝ</w:t>
              </w:r>
            </w:ins>
            <w:ins w:id="1968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1969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...........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970" w:author="Đặng Thị Mai Vân" w:date="2022-01-19T09:39:00Z">
              <w:tcPr>
                <w:tcW w:w="483" w:type="dxa"/>
              </w:tcPr>
            </w:tcPrChange>
          </w:tcPr>
          <w:p w14:paraId="1FC2603A" w14:textId="69EBCCD0" w:rsidR="00A20BF6" w:rsidRPr="00C26F8A" w:rsidRDefault="00A20BF6" w:rsidP="00A20BF6">
            <w:pPr>
              <w:tabs>
                <w:tab w:val="left" w:pos="7844"/>
              </w:tabs>
              <w:rPr>
                <w:ins w:id="1971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1972" w:author="Đặng Thị Mai Vân" w:date="2022-01-19T09:35:00Z">
                  <w:rPr>
                    <w:ins w:id="197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74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1975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1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  <w:tcPrChange w:id="1976" w:author="Đặng Thị Mai Vân" w:date="2022-01-19T09:39:00Z">
              <w:tcPr>
                <w:tcW w:w="1431" w:type="dxa"/>
                <w:gridSpan w:val="2"/>
              </w:tcPr>
            </w:tcPrChange>
          </w:tcPr>
          <w:p w14:paraId="7EF253E7" w14:textId="26C54DBB" w:rsidR="00A20BF6" w:rsidRPr="00291BFA" w:rsidRDefault="00EB60AE" w:rsidP="00A20BF6">
            <w:pPr>
              <w:tabs>
                <w:tab w:val="left" w:pos="7844"/>
              </w:tabs>
              <w:rPr>
                <w:ins w:id="1977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1978" w:author="Đặng Thị Mai Vân" w:date="2022-01-19T09:38:00Z">
                  <w:rPr>
                    <w:ins w:id="197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80" w:author="Đặng Thị Mai Vân" w:date="2022-01-19T09:38:00Z">
              <w:r w:rsidRPr="00291BFA">
                <w:rPr>
                  <w:rFonts w:ascii="Arial" w:hAnsi="Arial" w:cs="Arial"/>
                  <w:sz w:val="18"/>
                  <w:szCs w:val="18"/>
                  <w:lang w:val="en-US"/>
                  <w:rPrChange w:id="1981" w:author="Đặng Thị Mai Vân" w:date="2022-01-19T09:38:00Z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</w:rPrChange>
                </w:rPr>
                <w:t>Có…………1</w:t>
              </w:r>
            </w:ins>
          </w:p>
        </w:tc>
        <w:tc>
          <w:tcPr>
            <w:tcW w:w="1632" w:type="dxa"/>
            <w:gridSpan w:val="2"/>
            <w:tcPrChange w:id="1982" w:author="Đặng Thị Mai Vân" w:date="2022-01-19T09:39:00Z">
              <w:tcPr>
                <w:tcW w:w="1632" w:type="dxa"/>
                <w:gridSpan w:val="6"/>
              </w:tcPr>
            </w:tcPrChange>
          </w:tcPr>
          <w:p w14:paraId="3189C605" w14:textId="77777777" w:rsidR="00A20BF6" w:rsidRPr="00C26F8A" w:rsidRDefault="00A20BF6" w:rsidP="00A20BF6">
            <w:pPr>
              <w:tabs>
                <w:tab w:val="left" w:pos="7844"/>
              </w:tabs>
              <w:rPr>
                <w:ins w:id="1983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1984" w:author="Đặng Thị Mai Vân" w:date="2022-01-19T09:35:00Z">
                  <w:rPr>
                    <w:ins w:id="1985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  <w:tcPrChange w:id="1986" w:author="Đặng Thị Mai Vân" w:date="2022-01-19T09:39:00Z">
              <w:tcPr>
                <w:tcW w:w="2609" w:type="dxa"/>
                <w:gridSpan w:val="6"/>
                <w:vAlign w:val="bottom"/>
              </w:tcPr>
            </w:tcPrChange>
          </w:tcPr>
          <w:p w14:paraId="0D7E8676" w14:textId="6FD517FD" w:rsidR="00A20BF6" w:rsidRPr="00C26F8A" w:rsidRDefault="00F77CCB" w:rsidP="00A20BF6">
            <w:pPr>
              <w:tabs>
                <w:tab w:val="left" w:pos="7844"/>
              </w:tabs>
              <w:rPr>
                <w:ins w:id="1987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1988" w:author="Đặng Thị Mai Vân" w:date="2022-01-19T09:35:00Z">
                  <w:rPr>
                    <w:ins w:id="198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1990" w:author="Đặng Thị Mai Vân" w:date="2022-01-19T09:30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1991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NGÂN HÀNG NHÀ N</w:t>
              </w:r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1992" w:author="Đặng Thị Mai Vân" w:date="2022-01-19T09:35:00Z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rPrChange>
                </w:rPr>
                <w:t>Ư</w:t>
              </w:r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1993" w:author="Đặng Thị Mai Vân" w:date="2022-01-19T09:35:00Z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ỚC</w:t>
              </w:r>
            </w:ins>
            <w:ins w:id="1994" w:author="Đặng Thị Mai Vân" w:date="2022-01-19T09:29:00Z">
              <w:r w:rsidR="00A20BF6" w:rsidRPr="00C26F8A">
                <w:rPr>
                  <w:rFonts w:ascii="Arial" w:hAnsi="Arial" w:cs="Arial"/>
                  <w:color w:val="000000"/>
                  <w:sz w:val="18"/>
                  <w:szCs w:val="18"/>
                  <w:rPrChange w:id="1995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</w:t>
              </w:r>
            </w:ins>
          </w:p>
        </w:tc>
        <w:tc>
          <w:tcPr>
            <w:tcW w:w="329" w:type="dxa"/>
            <w:gridSpan w:val="2"/>
            <w:tcPrChange w:id="1996" w:author="Đặng Thị Mai Vân" w:date="2022-01-19T09:39:00Z">
              <w:tcPr>
                <w:tcW w:w="329" w:type="dxa"/>
                <w:gridSpan w:val="2"/>
              </w:tcPr>
            </w:tcPrChange>
          </w:tcPr>
          <w:p w14:paraId="49F90BC6" w14:textId="06145171" w:rsidR="00A20BF6" w:rsidRPr="00E8027B" w:rsidRDefault="00E8027B" w:rsidP="00A20BF6">
            <w:pPr>
              <w:tabs>
                <w:tab w:val="left" w:pos="7844"/>
              </w:tabs>
              <w:rPr>
                <w:ins w:id="1997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1998" w:author="Đặng Thị Mai Vân" w:date="2022-01-19T09:32:00Z">
                  <w:rPr>
                    <w:ins w:id="199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00" w:author="Đặng Thị Mai Vân" w:date="2022-01-19T09:32:00Z">
              <w:r w:rsidRPr="00E8027B">
                <w:rPr>
                  <w:rFonts w:ascii="Arial" w:hAnsi="Arial" w:cs="Arial"/>
                  <w:sz w:val="20"/>
                  <w:szCs w:val="20"/>
                  <w:lang w:val="en-US"/>
                  <w:rPrChange w:id="2001" w:author="Đặng Thị Mai Vân" w:date="2022-01-19T09:32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1</w:t>
              </w:r>
            </w:ins>
          </w:p>
        </w:tc>
        <w:tc>
          <w:tcPr>
            <w:tcW w:w="2507" w:type="dxa"/>
            <w:gridSpan w:val="2"/>
            <w:tcPrChange w:id="2002" w:author="Đặng Thị Mai Vân" w:date="2022-01-19T09:39:00Z">
              <w:tcPr>
                <w:tcW w:w="2507" w:type="dxa"/>
                <w:gridSpan w:val="4"/>
              </w:tcPr>
            </w:tcPrChange>
          </w:tcPr>
          <w:p w14:paraId="72457987" w14:textId="5F8A0BD0" w:rsidR="00A20BF6" w:rsidRPr="001E3CA0" w:rsidRDefault="00685120" w:rsidP="00A20BF6">
            <w:pPr>
              <w:tabs>
                <w:tab w:val="left" w:pos="7844"/>
              </w:tabs>
              <w:rPr>
                <w:ins w:id="2003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004" w:author="Đặng Thị Mai Vân" w:date="2022-01-19T09:35:00Z">
                  <w:rPr>
                    <w:ins w:id="2005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06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007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MỞ TÀI KHOẢN…</w:t>
              </w:r>
            </w:ins>
          </w:p>
        </w:tc>
        <w:tc>
          <w:tcPr>
            <w:tcW w:w="417" w:type="dxa"/>
            <w:gridSpan w:val="2"/>
            <w:tcPrChange w:id="2008" w:author="Đặng Thị Mai Vân" w:date="2022-01-19T09:39:00Z">
              <w:tcPr>
                <w:tcW w:w="417" w:type="dxa"/>
                <w:gridSpan w:val="2"/>
              </w:tcPr>
            </w:tcPrChange>
          </w:tcPr>
          <w:p w14:paraId="6E541EA2" w14:textId="5A85B27C" w:rsidR="00A20BF6" w:rsidRPr="001E3CA0" w:rsidRDefault="00685120" w:rsidP="00A20BF6">
            <w:pPr>
              <w:tabs>
                <w:tab w:val="left" w:pos="7844"/>
              </w:tabs>
              <w:rPr>
                <w:ins w:id="2009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010" w:author="Đặng Thị Mai Vân" w:date="2022-01-19T09:35:00Z">
                  <w:rPr>
                    <w:ins w:id="2011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12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013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1</w:t>
              </w:r>
            </w:ins>
          </w:p>
        </w:tc>
        <w:tc>
          <w:tcPr>
            <w:tcW w:w="1364" w:type="dxa"/>
            <w:tcPrChange w:id="2014" w:author="Đặng Thị Mai Vân" w:date="2022-01-19T09:39:00Z">
              <w:tcPr>
                <w:tcW w:w="1373" w:type="dxa"/>
                <w:gridSpan w:val="3"/>
              </w:tcPr>
            </w:tcPrChange>
          </w:tcPr>
          <w:p w14:paraId="2C2830F4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015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  <w:tcPrChange w:id="2016" w:author="Đặng Thị Mai Vân" w:date="2022-01-19T09:39:00Z">
              <w:tcPr>
                <w:tcW w:w="1409" w:type="dxa"/>
              </w:tcPr>
            </w:tcPrChange>
          </w:tcPr>
          <w:p w14:paraId="1CEABD1C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017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164829" w:rsidRPr="00940C87" w14:paraId="4DF5F5CA" w14:textId="77777777" w:rsidTr="00C9292D">
        <w:trPr>
          <w:ins w:id="2018" w:author="Đặng Thị Mai Vân" w:date="2022-01-19T09:20:00Z"/>
          <w:trPrChange w:id="2019" w:author="Đặng Thị Mai Vân" w:date="2022-01-19T09:39:00Z">
            <w:trPr>
              <w:gridBefore w:val="7"/>
            </w:trPr>
          </w:trPrChange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tcPrChange w:id="2020" w:author="Đặng Thị Mai Vân" w:date="2022-01-19T09:39:00Z">
              <w:tcPr>
                <w:tcW w:w="2974" w:type="dxa"/>
                <w:gridSpan w:val="8"/>
                <w:vAlign w:val="bottom"/>
              </w:tcPr>
            </w:tcPrChange>
          </w:tcPr>
          <w:p w14:paraId="7A79C14E" w14:textId="0FB3D6ED" w:rsidR="00A20BF6" w:rsidRPr="00C26F8A" w:rsidRDefault="00A20BF6" w:rsidP="00A20BF6">
            <w:pPr>
              <w:tabs>
                <w:tab w:val="left" w:pos="7844"/>
              </w:tabs>
              <w:rPr>
                <w:ins w:id="2021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022" w:author="Đặng Thị Mai Vân" w:date="2022-01-19T09:35:00Z">
                  <w:rPr>
                    <w:ins w:id="202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24" w:author="Đặng Thị Mai Vân" w:date="2022-01-19T09:23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025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MUA ĐẤT</w:t>
              </w:r>
            </w:ins>
            <w:ins w:id="2026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027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..................................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2028" w:author="Đặng Thị Mai Vân" w:date="2022-01-19T09:39:00Z">
              <w:tcPr>
                <w:tcW w:w="483" w:type="dxa"/>
              </w:tcPr>
            </w:tcPrChange>
          </w:tcPr>
          <w:p w14:paraId="2BF9C898" w14:textId="161D2B38" w:rsidR="00A20BF6" w:rsidRPr="00C26F8A" w:rsidRDefault="00A20BF6" w:rsidP="00A20BF6">
            <w:pPr>
              <w:tabs>
                <w:tab w:val="left" w:pos="7844"/>
              </w:tabs>
              <w:rPr>
                <w:ins w:id="2029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030" w:author="Đặng Thị Mai Vân" w:date="2022-01-19T09:35:00Z">
                  <w:rPr>
                    <w:ins w:id="2031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32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033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2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  <w:tcPrChange w:id="2034" w:author="Đặng Thị Mai Vân" w:date="2022-01-19T09:39:00Z">
              <w:tcPr>
                <w:tcW w:w="1431" w:type="dxa"/>
                <w:gridSpan w:val="2"/>
              </w:tcPr>
            </w:tcPrChange>
          </w:tcPr>
          <w:p w14:paraId="2891416B" w14:textId="06BD2590" w:rsidR="00A20BF6" w:rsidRPr="00291BFA" w:rsidRDefault="00EB60AE" w:rsidP="00A20BF6">
            <w:pPr>
              <w:tabs>
                <w:tab w:val="left" w:pos="7844"/>
              </w:tabs>
              <w:rPr>
                <w:ins w:id="2035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036" w:author="Đặng Thị Mai Vân" w:date="2022-01-19T09:38:00Z">
                  <w:rPr>
                    <w:ins w:id="2037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38" w:author="Đặng Thị Mai Vân" w:date="2022-01-19T09:38:00Z">
              <w:r w:rsidRPr="00291BFA">
                <w:rPr>
                  <w:rFonts w:ascii="Arial" w:hAnsi="Arial" w:cs="Arial"/>
                  <w:sz w:val="18"/>
                  <w:szCs w:val="18"/>
                  <w:lang w:val="en-US"/>
                  <w:rPrChange w:id="2039" w:author="Đặng Thị Mai Vân" w:date="2022-01-19T09:38:00Z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US"/>
                    </w:rPr>
                  </w:rPrChange>
                </w:rPr>
                <w:t>Không…….2</w:t>
              </w:r>
            </w:ins>
          </w:p>
        </w:tc>
        <w:tc>
          <w:tcPr>
            <w:tcW w:w="1632" w:type="dxa"/>
            <w:gridSpan w:val="2"/>
            <w:tcPrChange w:id="2040" w:author="Đặng Thị Mai Vân" w:date="2022-01-19T09:39:00Z">
              <w:tcPr>
                <w:tcW w:w="1632" w:type="dxa"/>
                <w:gridSpan w:val="6"/>
              </w:tcPr>
            </w:tcPrChange>
          </w:tcPr>
          <w:p w14:paraId="6787634F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041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042" w:author="Đặng Thị Mai Vân" w:date="2022-01-19T09:35:00Z">
                  <w:rPr>
                    <w:ins w:id="204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  <w:tcPrChange w:id="2044" w:author="Đặng Thị Mai Vân" w:date="2022-01-19T09:39:00Z">
              <w:tcPr>
                <w:tcW w:w="2609" w:type="dxa"/>
                <w:gridSpan w:val="6"/>
                <w:vAlign w:val="bottom"/>
              </w:tcPr>
            </w:tcPrChange>
          </w:tcPr>
          <w:p w14:paraId="4FF9CBCE" w14:textId="5BDF84CE" w:rsidR="00A20BF6" w:rsidRPr="00631D29" w:rsidRDefault="00F77CCB" w:rsidP="00A20BF6">
            <w:pPr>
              <w:tabs>
                <w:tab w:val="left" w:pos="7844"/>
              </w:tabs>
              <w:rPr>
                <w:ins w:id="2045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046" w:author="Đặng Thị Mai Vân" w:date="2022-01-19T09:35:00Z">
                  <w:rPr>
                    <w:ins w:id="2047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48" w:author="Đặng Thị Mai Vân" w:date="2022-01-19T09:30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049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NGÂN</w:t>
              </w:r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050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 xml:space="preserve"> HÀNG TƯ NHÂN</w:t>
              </w:r>
            </w:ins>
            <w:ins w:id="2051" w:author="Đặng Thị Mai Vân" w:date="2022-01-19T09:29:00Z">
              <w:r w:rsidR="00A20BF6"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052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</w:t>
              </w:r>
            </w:ins>
            <w:ins w:id="2053" w:author="Đặng Thị Mai Vân" w:date="2022-01-19T09:35:00Z">
              <w:r w:rsidR="00631D29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</w:rPr>
                <w:t>.</w:t>
              </w:r>
            </w:ins>
          </w:p>
        </w:tc>
        <w:tc>
          <w:tcPr>
            <w:tcW w:w="329" w:type="dxa"/>
            <w:gridSpan w:val="2"/>
            <w:tcPrChange w:id="2054" w:author="Đặng Thị Mai Vân" w:date="2022-01-19T09:39:00Z">
              <w:tcPr>
                <w:tcW w:w="329" w:type="dxa"/>
                <w:gridSpan w:val="2"/>
              </w:tcPr>
            </w:tcPrChange>
          </w:tcPr>
          <w:p w14:paraId="3D0C6C36" w14:textId="4CD61913" w:rsidR="00A20BF6" w:rsidRPr="00E8027B" w:rsidRDefault="00E8027B" w:rsidP="00A20BF6">
            <w:pPr>
              <w:tabs>
                <w:tab w:val="left" w:pos="7844"/>
              </w:tabs>
              <w:rPr>
                <w:ins w:id="2055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2056" w:author="Đặng Thị Mai Vân" w:date="2022-01-19T09:32:00Z">
                  <w:rPr>
                    <w:ins w:id="2057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58" w:author="Đặng Thị Mai Vân" w:date="2022-01-19T09:32:00Z">
              <w:r w:rsidRPr="00E8027B">
                <w:rPr>
                  <w:rFonts w:ascii="Arial" w:hAnsi="Arial" w:cs="Arial"/>
                  <w:sz w:val="20"/>
                  <w:szCs w:val="20"/>
                  <w:lang w:val="en-US"/>
                  <w:rPrChange w:id="2059" w:author="Đặng Thị Mai Vân" w:date="2022-01-19T09:32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2</w:t>
              </w:r>
            </w:ins>
          </w:p>
        </w:tc>
        <w:tc>
          <w:tcPr>
            <w:tcW w:w="2507" w:type="dxa"/>
            <w:gridSpan w:val="2"/>
            <w:tcPrChange w:id="2060" w:author="Đặng Thị Mai Vân" w:date="2022-01-19T09:39:00Z">
              <w:tcPr>
                <w:tcW w:w="2507" w:type="dxa"/>
                <w:gridSpan w:val="4"/>
              </w:tcPr>
            </w:tcPrChange>
          </w:tcPr>
          <w:p w14:paraId="20A02D4F" w14:textId="2B077FAC" w:rsidR="00A20BF6" w:rsidRPr="001E3CA0" w:rsidRDefault="00685120" w:rsidP="00A20BF6">
            <w:pPr>
              <w:tabs>
                <w:tab w:val="left" w:pos="7844"/>
              </w:tabs>
              <w:rPr>
                <w:ins w:id="2061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062" w:author="Đặng Thị Mai Vân" w:date="2022-01-19T09:35:00Z">
                  <w:rPr>
                    <w:ins w:id="206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64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065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SỔ TIẾT KIỆM…..</w:t>
              </w:r>
            </w:ins>
          </w:p>
        </w:tc>
        <w:tc>
          <w:tcPr>
            <w:tcW w:w="417" w:type="dxa"/>
            <w:gridSpan w:val="2"/>
            <w:tcPrChange w:id="2066" w:author="Đặng Thị Mai Vân" w:date="2022-01-19T09:39:00Z">
              <w:tcPr>
                <w:tcW w:w="417" w:type="dxa"/>
                <w:gridSpan w:val="2"/>
              </w:tcPr>
            </w:tcPrChange>
          </w:tcPr>
          <w:p w14:paraId="3BF6F36F" w14:textId="65464C7A" w:rsidR="00A20BF6" w:rsidRPr="001E3CA0" w:rsidRDefault="00685120" w:rsidP="00A20BF6">
            <w:pPr>
              <w:tabs>
                <w:tab w:val="left" w:pos="7844"/>
              </w:tabs>
              <w:rPr>
                <w:ins w:id="2067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068" w:author="Đặng Thị Mai Vân" w:date="2022-01-19T09:35:00Z">
                  <w:rPr>
                    <w:ins w:id="206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70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071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2</w:t>
              </w:r>
            </w:ins>
          </w:p>
        </w:tc>
        <w:tc>
          <w:tcPr>
            <w:tcW w:w="1364" w:type="dxa"/>
            <w:tcPrChange w:id="2072" w:author="Đặng Thị Mai Vân" w:date="2022-01-19T09:39:00Z">
              <w:tcPr>
                <w:tcW w:w="1373" w:type="dxa"/>
                <w:gridSpan w:val="3"/>
              </w:tcPr>
            </w:tcPrChange>
          </w:tcPr>
          <w:p w14:paraId="0BE5CAF6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073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  <w:tcPrChange w:id="2074" w:author="Đặng Thị Mai Vân" w:date="2022-01-19T09:39:00Z">
              <w:tcPr>
                <w:tcW w:w="1409" w:type="dxa"/>
              </w:tcPr>
            </w:tcPrChange>
          </w:tcPr>
          <w:p w14:paraId="09A7E67C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075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164829" w:rsidRPr="00940C87" w14:paraId="214045D0" w14:textId="77777777" w:rsidTr="00C9292D">
        <w:trPr>
          <w:ins w:id="2076" w:author="Đặng Thị Mai Vân" w:date="2022-01-19T09:20:00Z"/>
          <w:trPrChange w:id="2077" w:author="Đặng Thị Mai Vân" w:date="2022-01-19T09:39:00Z">
            <w:trPr>
              <w:gridBefore w:val="7"/>
            </w:trPr>
          </w:trPrChange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tcPrChange w:id="2078" w:author="Đặng Thị Mai Vân" w:date="2022-01-19T09:39:00Z">
              <w:tcPr>
                <w:tcW w:w="2974" w:type="dxa"/>
                <w:gridSpan w:val="8"/>
                <w:vAlign w:val="bottom"/>
              </w:tcPr>
            </w:tcPrChange>
          </w:tcPr>
          <w:p w14:paraId="3CC17082" w14:textId="2CFED4F1" w:rsidR="00A20BF6" w:rsidRPr="00C26F8A" w:rsidRDefault="00A20BF6" w:rsidP="00A20BF6">
            <w:pPr>
              <w:tabs>
                <w:tab w:val="left" w:pos="7844"/>
              </w:tabs>
              <w:rPr>
                <w:ins w:id="2079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080" w:author="Đặng Thị Mai Vân" w:date="2022-01-19T09:35:00Z">
                  <w:rPr>
                    <w:ins w:id="2081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82" w:author="Đặng Thị Mai Vân" w:date="2022-01-19T09:23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083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MUA SÚC VẬT</w:t>
              </w:r>
            </w:ins>
            <w:ins w:id="2084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085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..........................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2086" w:author="Đặng Thị Mai Vân" w:date="2022-01-19T09:39:00Z">
              <w:tcPr>
                <w:tcW w:w="483" w:type="dxa"/>
              </w:tcPr>
            </w:tcPrChange>
          </w:tcPr>
          <w:p w14:paraId="6406085C" w14:textId="3E3AAA81" w:rsidR="00A20BF6" w:rsidRPr="00C26F8A" w:rsidRDefault="00A20BF6" w:rsidP="00A20BF6">
            <w:pPr>
              <w:tabs>
                <w:tab w:val="left" w:pos="7844"/>
              </w:tabs>
              <w:rPr>
                <w:ins w:id="2087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088" w:author="Đặng Thị Mai Vân" w:date="2022-01-19T09:35:00Z">
                  <w:rPr>
                    <w:ins w:id="208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090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091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3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  <w:tcPrChange w:id="2092" w:author="Đặng Thị Mai Vân" w:date="2022-01-19T09:39:00Z">
              <w:tcPr>
                <w:tcW w:w="1431" w:type="dxa"/>
                <w:gridSpan w:val="2"/>
              </w:tcPr>
            </w:tcPrChange>
          </w:tcPr>
          <w:p w14:paraId="567BA928" w14:textId="11783A7A" w:rsidR="00A20BF6" w:rsidRPr="00C26F8A" w:rsidRDefault="00812837">
            <w:pPr>
              <w:tabs>
                <w:tab w:val="left" w:pos="7844"/>
              </w:tabs>
              <w:jc w:val="right"/>
              <w:rPr>
                <w:ins w:id="2093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094" w:author="Đặng Thị Mai Vân" w:date="2022-01-19T09:35:00Z">
                  <w:rPr>
                    <w:ins w:id="2095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  <w:pPrChange w:id="2096" w:author="Đặng Thị Mai Vân" w:date="2022-01-19T09:38:00Z">
                <w:pPr>
                  <w:tabs>
                    <w:tab w:val="left" w:pos="7844"/>
                  </w:tabs>
                </w:pPr>
              </w:pPrChange>
            </w:pPr>
            <w:ins w:id="2097" w:author="Đặng Thị Mai Vân" w:date="2022-01-19T09:38:00Z">
              <w:r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&gt;&gt;8</w:t>
              </w:r>
            </w:ins>
          </w:p>
        </w:tc>
        <w:tc>
          <w:tcPr>
            <w:tcW w:w="1632" w:type="dxa"/>
            <w:gridSpan w:val="2"/>
            <w:tcPrChange w:id="2098" w:author="Đặng Thị Mai Vân" w:date="2022-01-19T09:39:00Z">
              <w:tcPr>
                <w:tcW w:w="1632" w:type="dxa"/>
                <w:gridSpan w:val="6"/>
              </w:tcPr>
            </w:tcPrChange>
          </w:tcPr>
          <w:p w14:paraId="61154769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099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100" w:author="Đặng Thị Mai Vân" w:date="2022-01-19T09:35:00Z">
                  <w:rPr>
                    <w:ins w:id="2101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  <w:tcPrChange w:id="2102" w:author="Đặng Thị Mai Vân" w:date="2022-01-19T09:39:00Z">
              <w:tcPr>
                <w:tcW w:w="2609" w:type="dxa"/>
                <w:gridSpan w:val="6"/>
                <w:vAlign w:val="bottom"/>
              </w:tcPr>
            </w:tcPrChange>
          </w:tcPr>
          <w:p w14:paraId="086165DC" w14:textId="1B8B1BEE" w:rsidR="00A20BF6" w:rsidRPr="00631D29" w:rsidRDefault="000E6E51" w:rsidP="00A20BF6">
            <w:pPr>
              <w:tabs>
                <w:tab w:val="left" w:pos="7844"/>
              </w:tabs>
              <w:rPr>
                <w:ins w:id="2103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104" w:author="Đặng Thị Mai Vân" w:date="2022-01-19T09:35:00Z">
                  <w:rPr>
                    <w:ins w:id="2105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06" w:author="Đặng Thị Mai Vân" w:date="2022-01-19T09:30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107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CÁC TỔ CHỨC TÍN DỤNG</w:t>
              </w:r>
            </w:ins>
            <w:ins w:id="2108" w:author="Đặng Thị Mai Vân" w:date="2022-01-19T09:35:00Z">
              <w:r w:rsidR="00631D29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</w:rPr>
                <w:t>..</w:t>
              </w:r>
            </w:ins>
          </w:p>
        </w:tc>
        <w:tc>
          <w:tcPr>
            <w:tcW w:w="329" w:type="dxa"/>
            <w:gridSpan w:val="2"/>
            <w:tcPrChange w:id="2109" w:author="Đặng Thị Mai Vân" w:date="2022-01-19T09:39:00Z">
              <w:tcPr>
                <w:tcW w:w="329" w:type="dxa"/>
                <w:gridSpan w:val="2"/>
              </w:tcPr>
            </w:tcPrChange>
          </w:tcPr>
          <w:p w14:paraId="1B8D4CD1" w14:textId="4D4FA209" w:rsidR="00A20BF6" w:rsidRPr="00E8027B" w:rsidRDefault="00E8027B" w:rsidP="00A20BF6">
            <w:pPr>
              <w:tabs>
                <w:tab w:val="left" w:pos="7844"/>
              </w:tabs>
              <w:rPr>
                <w:ins w:id="2110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2111" w:author="Đặng Thị Mai Vân" w:date="2022-01-19T09:32:00Z">
                  <w:rPr>
                    <w:ins w:id="2112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13" w:author="Đặng Thị Mai Vân" w:date="2022-01-19T09:32:00Z">
              <w:r w:rsidRPr="00E8027B">
                <w:rPr>
                  <w:rFonts w:ascii="Arial" w:hAnsi="Arial" w:cs="Arial"/>
                  <w:sz w:val="20"/>
                  <w:szCs w:val="20"/>
                  <w:lang w:val="en-US"/>
                  <w:rPrChange w:id="2114" w:author="Đặng Thị Mai Vân" w:date="2022-01-19T09:32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3</w:t>
              </w:r>
            </w:ins>
          </w:p>
        </w:tc>
        <w:tc>
          <w:tcPr>
            <w:tcW w:w="2507" w:type="dxa"/>
            <w:gridSpan w:val="2"/>
            <w:tcPrChange w:id="2115" w:author="Đặng Thị Mai Vân" w:date="2022-01-19T09:39:00Z">
              <w:tcPr>
                <w:tcW w:w="2507" w:type="dxa"/>
                <w:gridSpan w:val="4"/>
              </w:tcPr>
            </w:tcPrChange>
          </w:tcPr>
          <w:p w14:paraId="16C8A1A1" w14:textId="66C7B729" w:rsidR="00A20BF6" w:rsidRPr="001E3CA0" w:rsidRDefault="00685120" w:rsidP="00A20BF6">
            <w:pPr>
              <w:tabs>
                <w:tab w:val="left" w:pos="7844"/>
              </w:tabs>
              <w:rPr>
                <w:ins w:id="2116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117" w:author="Đặng Thị Mai Vân" w:date="2022-01-19T09:35:00Z">
                  <w:rPr>
                    <w:ins w:id="2118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19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120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TÀI KHOẢN VÃNG LAI…</w:t>
              </w:r>
            </w:ins>
          </w:p>
        </w:tc>
        <w:tc>
          <w:tcPr>
            <w:tcW w:w="417" w:type="dxa"/>
            <w:gridSpan w:val="2"/>
            <w:tcPrChange w:id="2121" w:author="Đặng Thị Mai Vân" w:date="2022-01-19T09:39:00Z">
              <w:tcPr>
                <w:tcW w:w="417" w:type="dxa"/>
                <w:gridSpan w:val="2"/>
              </w:tcPr>
            </w:tcPrChange>
          </w:tcPr>
          <w:p w14:paraId="29ED5DB4" w14:textId="235748E1" w:rsidR="00A20BF6" w:rsidRPr="001E3CA0" w:rsidRDefault="00685120" w:rsidP="00A20BF6">
            <w:pPr>
              <w:tabs>
                <w:tab w:val="left" w:pos="7844"/>
              </w:tabs>
              <w:rPr>
                <w:ins w:id="2122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123" w:author="Đặng Thị Mai Vân" w:date="2022-01-19T09:35:00Z">
                  <w:rPr>
                    <w:ins w:id="2124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25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126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3</w:t>
              </w:r>
            </w:ins>
          </w:p>
        </w:tc>
        <w:tc>
          <w:tcPr>
            <w:tcW w:w="1364" w:type="dxa"/>
            <w:tcPrChange w:id="2127" w:author="Đặng Thị Mai Vân" w:date="2022-01-19T09:39:00Z">
              <w:tcPr>
                <w:tcW w:w="1373" w:type="dxa"/>
                <w:gridSpan w:val="3"/>
              </w:tcPr>
            </w:tcPrChange>
          </w:tcPr>
          <w:p w14:paraId="12308F6C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128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  <w:tcPrChange w:id="2129" w:author="Đặng Thị Mai Vân" w:date="2022-01-19T09:39:00Z">
              <w:tcPr>
                <w:tcW w:w="1409" w:type="dxa"/>
              </w:tcPr>
            </w:tcPrChange>
          </w:tcPr>
          <w:p w14:paraId="6BFACB38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130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164829" w:rsidRPr="00940C87" w14:paraId="45E67BCD" w14:textId="77777777" w:rsidTr="00C9292D">
        <w:trPr>
          <w:ins w:id="2131" w:author="Đặng Thị Mai Vân" w:date="2022-01-19T09:20:00Z"/>
          <w:trPrChange w:id="2132" w:author="Đặng Thị Mai Vân" w:date="2022-01-19T09:39:00Z">
            <w:trPr>
              <w:gridBefore w:val="7"/>
            </w:trPr>
          </w:trPrChange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tcPrChange w:id="2133" w:author="Đặng Thị Mai Vân" w:date="2022-01-19T09:39:00Z">
              <w:tcPr>
                <w:tcW w:w="2974" w:type="dxa"/>
                <w:gridSpan w:val="8"/>
                <w:vAlign w:val="bottom"/>
              </w:tcPr>
            </w:tcPrChange>
          </w:tcPr>
          <w:p w14:paraId="7FD5CE3A" w14:textId="7AD808BD" w:rsidR="00A20BF6" w:rsidRPr="00C26F8A" w:rsidRDefault="00A20BF6" w:rsidP="00A20BF6">
            <w:pPr>
              <w:tabs>
                <w:tab w:val="left" w:pos="7844"/>
              </w:tabs>
              <w:rPr>
                <w:ins w:id="2134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135" w:author="Đặng Thị Mai Vân" w:date="2022-01-19T09:35:00Z">
                  <w:rPr>
                    <w:ins w:id="2136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37" w:author="Đặng Thị Mai Vân" w:date="2022-01-19T09:24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138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ĐẦU TƯ NHÀ CỬA/KIẾN TRÚC</w:t>
              </w:r>
            </w:ins>
            <w:ins w:id="2139" w:author="Đặng Thị Mai Vân" w:date="2022-01-19T09:35:00Z">
              <w:r w:rsidR="00A55786">
                <w:rPr>
                  <w:rFonts w:ascii="Arial" w:hAnsi="Arial" w:cs="Arial"/>
                  <w:sz w:val="18"/>
                  <w:szCs w:val="18"/>
                  <w:lang w:val="en-US"/>
                </w:rPr>
                <w:t>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2140" w:author="Đặng Thị Mai Vân" w:date="2022-01-19T09:39:00Z">
              <w:tcPr>
                <w:tcW w:w="483" w:type="dxa"/>
              </w:tcPr>
            </w:tcPrChange>
          </w:tcPr>
          <w:p w14:paraId="48557B82" w14:textId="090B42B8" w:rsidR="00A20BF6" w:rsidRPr="00C26F8A" w:rsidRDefault="00A20BF6" w:rsidP="00A20BF6">
            <w:pPr>
              <w:tabs>
                <w:tab w:val="left" w:pos="7844"/>
              </w:tabs>
              <w:rPr>
                <w:ins w:id="2141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142" w:author="Đặng Thị Mai Vân" w:date="2022-01-19T09:35:00Z">
                  <w:rPr>
                    <w:ins w:id="214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44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145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  <w:tcPrChange w:id="2146" w:author="Đặng Thị Mai Vân" w:date="2022-01-19T09:39:00Z">
              <w:tcPr>
                <w:tcW w:w="1431" w:type="dxa"/>
                <w:gridSpan w:val="2"/>
              </w:tcPr>
            </w:tcPrChange>
          </w:tcPr>
          <w:p w14:paraId="12700E8F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147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148" w:author="Đặng Thị Mai Vân" w:date="2022-01-19T09:35:00Z">
                  <w:rPr>
                    <w:ins w:id="214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  <w:tcPrChange w:id="2150" w:author="Đặng Thị Mai Vân" w:date="2022-01-19T09:39:00Z">
              <w:tcPr>
                <w:tcW w:w="1632" w:type="dxa"/>
                <w:gridSpan w:val="6"/>
              </w:tcPr>
            </w:tcPrChange>
          </w:tcPr>
          <w:p w14:paraId="6FEB3FBD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151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152" w:author="Đặng Thị Mai Vân" w:date="2022-01-19T09:35:00Z">
                  <w:rPr>
                    <w:ins w:id="215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  <w:tcPrChange w:id="2154" w:author="Đặng Thị Mai Vân" w:date="2022-01-19T09:39:00Z">
              <w:tcPr>
                <w:tcW w:w="2609" w:type="dxa"/>
                <w:gridSpan w:val="6"/>
                <w:vAlign w:val="bottom"/>
              </w:tcPr>
            </w:tcPrChange>
          </w:tcPr>
          <w:p w14:paraId="2EF933EA" w14:textId="19EC49D0" w:rsidR="00A20BF6" w:rsidRPr="00C26F8A" w:rsidRDefault="0068515C" w:rsidP="00A20BF6">
            <w:pPr>
              <w:tabs>
                <w:tab w:val="left" w:pos="7844"/>
              </w:tabs>
              <w:rPr>
                <w:ins w:id="2155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156" w:author="Đặng Thị Mai Vân" w:date="2022-01-19T09:35:00Z">
                  <w:rPr>
                    <w:ins w:id="2157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58" w:author="Đặng Thị Mai Vân" w:date="2022-01-19T09:31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159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CÁC NHÓM CỘNG ĐỒNG</w:t>
              </w:r>
            </w:ins>
            <w:ins w:id="2160" w:author="Đặng Thị Mai Vân" w:date="2022-01-19T09:29:00Z">
              <w:r w:rsidR="00A20BF6"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161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</w:t>
              </w:r>
            </w:ins>
          </w:p>
        </w:tc>
        <w:tc>
          <w:tcPr>
            <w:tcW w:w="329" w:type="dxa"/>
            <w:gridSpan w:val="2"/>
            <w:tcPrChange w:id="2162" w:author="Đặng Thị Mai Vân" w:date="2022-01-19T09:39:00Z">
              <w:tcPr>
                <w:tcW w:w="329" w:type="dxa"/>
                <w:gridSpan w:val="2"/>
              </w:tcPr>
            </w:tcPrChange>
          </w:tcPr>
          <w:p w14:paraId="29497465" w14:textId="0C4F4069" w:rsidR="00A20BF6" w:rsidRPr="00E8027B" w:rsidRDefault="00E8027B" w:rsidP="00A20BF6">
            <w:pPr>
              <w:tabs>
                <w:tab w:val="left" w:pos="7844"/>
              </w:tabs>
              <w:rPr>
                <w:ins w:id="2163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2164" w:author="Đặng Thị Mai Vân" w:date="2022-01-19T09:32:00Z">
                  <w:rPr>
                    <w:ins w:id="2165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66" w:author="Đặng Thị Mai Vân" w:date="2022-01-19T09:32:00Z">
              <w:r w:rsidRPr="00E8027B">
                <w:rPr>
                  <w:rFonts w:ascii="Arial" w:hAnsi="Arial" w:cs="Arial"/>
                  <w:sz w:val="20"/>
                  <w:szCs w:val="20"/>
                  <w:lang w:val="en-US"/>
                  <w:rPrChange w:id="2167" w:author="Đặng Thị Mai Vân" w:date="2022-01-19T09:32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2507" w:type="dxa"/>
            <w:gridSpan w:val="2"/>
            <w:tcPrChange w:id="2168" w:author="Đặng Thị Mai Vân" w:date="2022-01-19T09:39:00Z">
              <w:tcPr>
                <w:tcW w:w="2507" w:type="dxa"/>
                <w:gridSpan w:val="4"/>
              </w:tcPr>
            </w:tcPrChange>
          </w:tcPr>
          <w:p w14:paraId="02031F1C" w14:textId="00BC350B" w:rsidR="00A20BF6" w:rsidRPr="001E3CA0" w:rsidRDefault="00685120" w:rsidP="00A20BF6">
            <w:pPr>
              <w:tabs>
                <w:tab w:val="left" w:pos="7844"/>
              </w:tabs>
              <w:rPr>
                <w:ins w:id="2169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170" w:author="Đặng Thị Mai Vân" w:date="2022-01-19T09:35:00Z">
                  <w:rPr>
                    <w:ins w:id="2171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72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173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 xml:space="preserve">TRÁI PHIẾU </w:t>
              </w:r>
            </w:ins>
          </w:p>
        </w:tc>
        <w:tc>
          <w:tcPr>
            <w:tcW w:w="417" w:type="dxa"/>
            <w:gridSpan w:val="2"/>
            <w:tcPrChange w:id="2174" w:author="Đặng Thị Mai Vân" w:date="2022-01-19T09:39:00Z">
              <w:tcPr>
                <w:tcW w:w="417" w:type="dxa"/>
                <w:gridSpan w:val="2"/>
              </w:tcPr>
            </w:tcPrChange>
          </w:tcPr>
          <w:p w14:paraId="4CCD3589" w14:textId="1FBFE5DB" w:rsidR="00A20BF6" w:rsidRPr="001E3CA0" w:rsidRDefault="00685120" w:rsidP="00A20BF6">
            <w:pPr>
              <w:tabs>
                <w:tab w:val="left" w:pos="7844"/>
              </w:tabs>
              <w:rPr>
                <w:ins w:id="2175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176" w:author="Đặng Thị Mai Vân" w:date="2022-01-19T09:35:00Z">
                  <w:rPr>
                    <w:ins w:id="2177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78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179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1364" w:type="dxa"/>
            <w:tcPrChange w:id="2180" w:author="Đặng Thị Mai Vân" w:date="2022-01-19T09:39:00Z">
              <w:tcPr>
                <w:tcW w:w="1373" w:type="dxa"/>
                <w:gridSpan w:val="3"/>
              </w:tcPr>
            </w:tcPrChange>
          </w:tcPr>
          <w:p w14:paraId="778BA3BB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181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  <w:tcPrChange w:id="2182" w:author="Đặng Thị Mai Vân" w:date="2022-01-19T09:39:00Z">
              <w:tcPr>
                <w:tcW w:w="1409" w:type="dxa"/>
              </w:tcPr>
            </w:tcPrChange>
          </w:tcPr>
          <w:p w14:paraId="43154168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183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164829" w:rsidRPr="00940C87" w14:paraId="73E2903C" w14:textId="77777777" w:rsidTr="00C9292D">
        <w:trPr>
          <w:ins w:id="2184" w:author="Đặng Thị Mai Vân" w:date="2022-01-19T09:20:00Z"/>
          <w:trPrChange w:id="2185" w:author="Đặng Thị Mai Vân" w:date="2022-01-19T09:39:00Z">
            <w:trPr>
              <w:gridBefore w:val="7"/>
            </w:trPr>
          </w:trPrChange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tcPrChange w:id="2186" w:author="Đặng Thị Mai Vân" w:date="2022-01-19T09:39:00Z">
              <w:tcPr>
                <w:tcW w:w="2974" w:type="dxa"/>
                <w:gridSpan w:val="8"/>
                <w:vAlign w:val="bottom"/>
              </w:tcPr>
            </w:tcPrChange>
          </w:tcPr>
          <w:p w14:paraId="096EF820" w14:textId="1F896D79" w:rsidR="00A20BF6" w:rsidRPr="00C26F8A" w:rsidRDefault="00A20BF6" w:rsidP="00A20BF6">
            <w:pPr>
              <w:tabs>
                <w:tab w:val="left" w:pos="7844"/>
              </w:tabs>
              <w:rPr>
                <w:ins w:id="2187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188" w:author="Đặng Thị Mai Vân" w:date="2022-01-19T09:35:00Z">
                  <w:rPr>
                    <w:ins w:id="218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90" w:author="Đặng Thị Mai Vân" w:date="2022-01-19T09:24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191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MUA THIẾT BỊ SẢN XUẤT….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2192" w:author="Đặng Thị Mai Vân" w:date="2022-01-19T09:39:00Z">
              <w:tcPr>
                <w:tcW w:w="483" w:type="dxa"/>
              </w:tcPr>
            </w:tcPrChange>
          </w:tcPr>
          <w:p w14:paraId="0131A0D8" w14:textId="7D35381C" w:rsidR="00A20BF6" w:rsidRPr="00C26F8A" w:rsidRDefault="00A20BF6" w:rsidP="00A20BF6">
            <w:pPr>
              <w:tabs>
                <w:tab w:val="left" w:pos="7844"/>
              </w:tabs>
              <w:rPr>
                <w:ins w:id="2193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194" w:author="Đặng Thị Mai Vân" w:date="2022-01-19T09:35:00Z">
                  <w:rPr>
                    <w:ins w:id="2195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196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197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5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  <w:tcPrChange w:id="2198" w:author="Đặng Thị Mai Vân" w:date="2022-01-19T09:39:00Z">
              <w:tcPr>
                <w:tcW w:w="1431" w:type="dxa"/>
                <w:gridSpan w:val="2"/>
              </w:tcPr>
            </w:tcPrChange>
          </w:tcPr>
          <w:p w14:paraId="67F4414D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199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200" w:author="Đặng Thị Mai Vân" w:date="2022-01-19T09:35:00Z">
                  <w:rPr>
                    <w:ins w:id="2201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  <w:tcPrChange w:id="2202" w:author="Đặng Thị Mai Vân" w:date="2022-01-19T09:39:00Z">
              <w:tcPr>
                <w:tcW w:w="1632" w:type="dxa"/>
                <w:gridSpan w:val="6"/>
              </w:tcPr>
            </w:tcPrChange>
          </w:tcPr>
          <w:p w14:paraId="207A2814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203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204" w:author="Đặng Thị Mai Vân" w:date="2022-01-19T09:35:00Z">
                  <w:rPr>
                    <w:ins w:id="2205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  <w:tcPrChange w:id="2206" w:author="Đặng Thị Mai Vân" w:date="2022-01-19T09:39:00Z">
              <w:tcPr>
                <w:tcW w:w="2609" w:type="dxa"/>
                <w:gridSpan w:val="6"/>
                <w:vAlign w:val="bottom"/>
              </w:tcPr>
            </w:tcPrChange>
          </w:tcPr>
          <w:p w14:paraId="096044EF" w14:textId="46AF9BAC" w:rsidR="00A20BF6" w:rsidRPr="00C26F8A" w:rsidRDefault="00473B26" w:rsidP="00A20BF6">
            <w:pPr>
              <w:tabs>
                <w:tab w:val="left" w:pos="7844"/>
              </w:tabs>
              <w:rPr>
                <w:ins w:id="2207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208" w:author="Đặng Thị Mai Vân" w:date="2022-01-19T09:35:00Z">
                  <w:rPr>
                    <w:ins w:id="220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10" w:author="Đặng Thị Mai Vân" w:date="2022-01-19T09:31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211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CÁ NHÂN</w:t>
              </w:r>
            </w:ins>
            <w:ins w:id="2212" w:author="Đặng Thị Mai Vân" w:date="2022-01-19T09:29:00Z">
              <w:r w:rsidR="00A20BF6"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213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....................</w:t>
              </w:r>
            </w:ins>
          </w:p>
        </w:tc>
        <w:tc>
          <w:tcPr>
            <w:tcW w:w="329" w:type="dxa"/>
            <w:gridSpan w:val="2"/>
            <w:tcPrChange w:id="2214" w:author="Đặng Thị Mai Vân" w:date="2022-01-19T09:39:00Z">
              <w:tcPr>
                <w:tcW w:w="329" w:type="dxa"/>
                <w:gridSpan w:val="2"/>
              </w:tcPr>
            </w:tcPrChange>
          </w:tcPr>
          <w:p w14:paraId="4D414B1B" w14:textId="4B08E005" w:rsidR="00A20BF6" w:rsidRPr="00E8027B" w:rsidRDefault="00E8027B" w:rsidP="00A20BF6">
            <w:pPr>
              <w:tabs>
                <w:tab w:val="left" w:pos="7844"/>
              </w:tabs>
              <w:rPr>
                <w:ins w:id="2215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2216" w:author="Đặng Thị Mai Vân" w:date="2022-01-19T09:32:00Z">
                  <w:rPr>
                    <w:ins w:id="2217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18" w:author="Đặng Thị Mai Vân" w:date="2022-01-19T09:32:00Z">
              <w:r w:rsidRPr="00E8027B">
                <w:rPr>
                  <w:rFonts w:ascii="Arial" w:hAnsi="Arial" w:cs="Arial"/>
                  <w:sz w:val="20"/>
                  <w:szCs w:val="20"/>
                  <w:lang w:val="en-US"/>
                  <w:rPrChange w:id="2219" w:author="Đặng Thị Mai Vân" w:date="2022-01-19T09:32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5</w:t>
              </w:r>
            </w:ins>
          </w:p>
        </w:tc>
        <w:tc>
          <w:tcPr>
            <w:tcW w:w="2507" w:type="dxa"/>
            <w:gridSpan w:val="2"/>
            <w:tcPrChange w:id="2220" w:author="Đặng Thị Mai Vân" w:date="2022-01-19T09:39:00Z">
              <w:tcPr>
                <w:tcW w:w="2507" w:type="dxa"/>
                <w:gridSpan w:val="4"/>
              </w:tcPr>
            </w:tcPrChange>
          </w:tcPr>
          <w:p w14:paraId="5CEB332F" w14:textId="163DE78E" w:rsidR="00A20BF6" w:rsidRPr="001E3CA0" w:rsidRDefault="00685120" w:rsidP="00A20BF6">
            <w:pPr>
              <w:tabs>
                <w:tab w:val="left" w:pos="7844"/>
              </w:tabs>
              <w:rPr>
                <w:ins w:id="2221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222" w:author="Đặng Thị Mai Vân" w:date="2022-01-19T09:35:00Z">
                  <w:rPr>
                    <w:ins w:id="222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24" w:author="Đặng Thị Mai Vân" w:date="2022-01-19T09:34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225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CHUYỂN KHOẢN</w:t>
              </w:r>
            </w:ins>
          </w:p>
        </w:tc>
        <w:tc>
          <w:tcPr>
            <w:tcW w:w="417" w:type="dxa"/>
            <w:gridSpan w:val="2"/>
            <w:tcPrChange w:id="2226" w:author="Đặng Thị Mai Vân" w:date="2022-01-19T09:39:00Z">
              <w:tcPr>
                <w:tcW w:w="417" w:type="dxa"/>
                <w:gridSpan w:val="2"/>
              </w:tcPr>
            </w:tcPrChange>
          </w:tcPr>
          <w:p w14:paraId="46176CE3" w14:textId="00C3A5D4" w:rsidR="00A20BF6" w:rsidRPr="001E3CA0" w:rsidRDefault="00685120" w:rsidP="00A20BF6">
            <w:pPr>
              <w:tabs>
                <w:tab w:val="left" w:pos="7844"/>
              </w:tabs>
              <w:rPr>
                <w:ins w:id="2227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228" w:author="Đặng Thị Mai Vân" w:date="2022-01-19T09:35:00Z">
                  <w:rPr>
                    <w:ins w:id="222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30" w:author="Đặng Thị Mai Vân" w:date="2022-01-19T09:35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231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5</w:t>
              </w:r>
            </w:ins>
          </w:p>
        </w:tc>
        <w:tc>
          <w:tcPr>
            <w:tcW w:w="1364" w:type="dxa"/>
            <w:tcPrChange w:id="2232" w:author="Đặng Thị Mai Vân" w:date="2022-01-19T09:39:00Z">
              <w:tcPr>
                <w:tcW w:w="1373" w:type="dxa"/>
                <w:gridSpan w:val="3"/>
              </w:tcPr>
            </w:tcPrChange>
          </w:tcPr>
          <w:p w14:paraId="0BB92000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233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  <w:tcPrChange w:id="2234" w:author="Đặng Thị Mai Vân" w:date="2022-01-19T09:39:00Z">
              <w:tcPr>
                <w:tcW w:w="1409" w:type="dxa"/>
              </w:tcPr>
            </w:tcPrChange>
          </w:tcPr>
          <w:p w14:paraId="580D6A2E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235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164829" w:rsidRPr="00940C87" w14:paraId="3B52F0C8" w14:textId="77777777" w:rsidTr="00C9292D">
        <w:trPr>
          <w:ins w:id="2236" w:author="Đặng Thị Mai Vân" w:date="2022-01-19T09:20:00Z"/>
          <w:trPrChange w:id="2237" w:author="Đặng Thị Mai Vân" w:date="2022-01-19T09:39:00Z">
            <w:trPr>
              <w:gridBefore w:val="7"/>
            </w:trPr>
          </w:trPrChange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tcPrChange w:id="2238" w:author="Đặng Thị Mai Vân" w:date="2022-01-19T09:39:00Z">
              <w:tcPr>
                <w:tcW w:w="2974" w:type="dxa"/>
                <w:gridSpan w:val="8"/>
                <w:vAlign w:val="bottom"/>
              </w:tcPr>
            </w:tcPrChange>
          </w:tcPr>
          <w:p w14:paraId="7E497E88" w14:textId="1E4120E2" w:rsidR="00A20BF6" w:rsidRPr="00C26F8A" w:rsidRDefault="00A20BF6" w:rsidP="00A20BF6">
            <w:pPr>
              <w:tabs>
                <w:tab w:val="left" w:pos="7844"/>
              </w:tabs>
              <w:rPr>
                <w:ins w:id="2239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240" w:author="Đặng Thị Mai Vân" w:date="2022-01-19T09:35:00Z">
                  <w:rPr>
                    <w:ins w:id="2241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42" w:author="Đặng Thị Mai Vân" w:date="2022-01-19T09:24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243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GỬI TIỀN MẶT………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2244" w:author="Đặng Thị Mai Vân" w:date="2022-01-19T09:39:00Z">
              <w:tcPr>
                <w:tcW w:w="483" w:type="dxa"/>
              </w:tcPr>
            </w:tcPrChange>
          </w:tcPr>
          <w:p w14:paraId="64881A6B" w14:textId="22431216" w:rsidR="00A20BF6" w:rsidRPr="00C26F8A" w:rsidRDefault="00A20BF6" w:rsidP="00A20BF6">
            <w:pPr>
              <w:tabs>
                <w:tab w:val="left" w:pos="7844"/>
              </w:tabs>
              <w:rPr>
                <w:ins w:id="2245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246" w:author="Đặng Thị Mai Vân" w:date="2022-01-19T09:35:00Z">
                  <w:rPr>
                    <w:ins w:id="2247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48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249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6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  <w:tcPrChange w:id="2250" w:author="Đặng Thị Mai Vân" w:date="2022-01-19T09:39:00Z">
              <w:tcPr>
                <w:tcW w:w="1431" w:type="dxa"/>
                <w:gridSpan w:val="2"/>
              </w:tcPr>
            </w:tcPrChange>
          </w:tcPr>
          <w:p w14:paraId="546A742E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251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252" w:author="Đặng Thị Mai Vân" w:date="2022-01-19T09:35:00Z">
                  <w:rPr>
                    <w:ins w:id="225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  <w:tcPrChange w:id="2254" w:author="Đặng Thị Mai Vân" w:date="2022-01-19T09:39:00Z">
              <w:tcPr>
                <w:tcW w:w="1632" w:type="dxa"/>
                <w:gridSpan w:val="6"/>
              </w:tcPr>
            </w:tcPrChange>
          </w:tcPr>
          <w:p w14:paraId="12F7E57A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255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256" w:author="Đặng Thị Mai Vân" w:date="2022-01-19T09:35:00Z">
                  <w:rPr>
                    <w:ins w:id="2257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  <w:tcPrChange w:id="2258" w:author="Đặng Thị Mai Vân" w:date="2022-01-19T09:39:00Z">
              <w:tcPr>
                <w:tcW w:w="2609" w:type="dxa"/>
                <w:gridSpan w:val="6"/>
                <w:vAlign w:val="bottom"/>
              </w:tcPr>
            </w:tcPrChange>
          </w:tcPr>
          <w:p w14:paraId="4B2B27DA" w14:textId="7AE860E1" w:rsidR="00A20BF6" w:rsidRPr="00C26F8A" w:rsidRDefault="00473B26" w:rsidP="00A20BF6">
            <w:pPr>
              <w:tabs>
                <w:tab w:val="left" w:pos="7844"/>
              </w:tabs>
              <w:rPr>
                <w:ins w:id="2259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260" w:author="Đặng Thị Mai Vân" w:date="2022-01-19T09:35:00Z">
                  <w:rPr>
                    <w:ins w:id="2261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62" w:author="Đặng Thị Mai Vân" w:date="2022-01-19T09:31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263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KHÁC (GHI RÕ</w:t>
              </w:r>
            </w:ins>
            <w:ins w:id="2264" w:author="Đặng Thị Mai Vân" w:date="2022-01-19T09:29:00Z">
              <w:r w:rsidR="00A20BF6"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265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______</w:t>
              </w:r>
            </w:ins>
            <w:ins w:id="2266" w:author="Đặng Thị Mai Vân" w:date="2022-01-19T09:3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267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_</w:t>
              </w:r>
            </w:ins>
            <w:ins w:id="2268" w:author="Đặng Thị Mai Vân" w:date="2022-01-19T09:29:00Z">
              <w:r w:rsidR="00A20BF6"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269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)</w:t>
              </w:r>
            </w:ins>
          </w:p>
        </w:tc>
        <w:tc>
          <w:tcPr>
            <w:tcW w:w="329" w:type="dxa"/>
            <w:gridSpan w:val="2"/>
            <w:tcPrChange w:id="2270" w:author="Đặng Thị Mai Vân" w:date="2022-01-19T09:39:00Z">
              <w:tcPr>
                <w:tcW w:w="329" w:type="dxa"/>
                <w:gridSpan w:val="2"/>
              </w:tcPr>
            </w:tcPrChange>
          </w:tcPr>
          <w:p w14:paraId="51A4A851" w14:textId="63812BE2" w:rsidR="00A20BF6" w:rsidRPr="00E8027B" w:rsidRDefault="00E8027B" w:rsidP="00A20BF6">
            <w:pPr>
              <w:tabs>
                <w:tab w:val="left" w:pos="7844"/>
              </w:tabs>
              <w:rPr>
                <w:ins w:id="2271" w:author="Đặng Thị Mai Vân" w:date="2022-01-19T09:20:00Z"/>
                <w:rFonts w:ascii="Arial" w:hAnsi="Arial" w:cs="Arial"/>
                <w:sz w:val="20"/>
                <w:szCs w:val="20"/>
                <w:lang w:val="en-US"/>
                <w:rPrChange w:id="2272" w:author="Đặng Thị Mai Vân" w:date="2022-01-19T09:32:00Z">
                  <w:rPr>
                    <w:ins w:id="2273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74" w:author="Đặng Thị Mai Vân" w:date="2022-01-19T09:32:00Z">
              <w:r w:rsidRPr="00E8027B">
                <w:rPr>
                  <w:rFonts w:ascii="Arial" w:hAnsi="Arial" w:cs="Arial"/>
                  <w:sz w:val="20"/>
                  <w:szCs w:val="20"/>
                  <w:lang w:val="en-US"/>
                  <w:rPrChange w:id="2275" w:author="Đặng Thị Mai Vân" w:date="2022-01-19T09:32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6</w:t>
              </w:r>
            </w:ins>
          </w:p>
        </w:tc>
        <w:tc>
          <w:tcPr>
            <w:tcW w:w="2507" w:type="dxa"/>
            <w:gridSpan w:val="2"/>
            <w:tcPrChange w:id="2276" w:author="Đặng Thị Mai Vân" w:date="2022-01-19T09:39:00Z">
              <w:tcPr>
                <w:tcW w:w="2507" w:type="dxa"/>
                <w:gridSpan w:val="4"/>
              </w:tcPr>
            </w:tcPrChange>
          </w:tcPr>
          <w:p w14:paraId="34DA0843" w14:textId="18879E96" w:rsidR="00A20BF6" w:rsidRPr="001E3CA0" w:rsidRDefault="00685120" w:rsidP="00A20BF6">
            <w:pPr>
              <w:tabs>
                <w:tab w:val="left" w:pos="7844"/>
              </w:tabs>
              <w:rPr>
                <w:ins w:id="2277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278" w:author="Đặng Thị Mai Vân" w:date="2022-01-19T09:35:00Z">
                  <w:rPr>
                    <w:ins w:id="2279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80" w:author="Đặng Thị Mai Vân" w:date="2022-01-19T09:34:00Z">
              <w:r w:rsidRPr="001E3CA0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281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KHÁC (GHI RÕ</w:t>
              </w:r>
              <w:r w:rsidRPr="001E3CA0">
                <w:rPr>
                  <w:rFonts w:ascii="Arial" w:hAnsi="Arial" w:cs="Arial"/>
                  <w:color w:val="000000"/>
                  <w:sz w:val="18"/>
                  <w:szCs w:val="18"/>
                  <w:rPrChange w:id="2282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rPrChange>
                </w:rPr>
                <w:t>______</w:t>
              </w:r>
              <w:r w:rsidRPr="001E3CA0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283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_</w:t>
              </w:r>
              <w:r w:rsidRPr="001E3CA0">
                <w:rPr>
                  <w:rFonts w:ascii="Arial" w:hAnsi="Arial" w:cs="Arial"/>
                  <w:color w:val="000000"/>
                  <w:sz w:val="18"/>
                  <w:szCs w:val="18"/>
                  <w:rPrChange w:id="2284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rPrChange>
                </w:rPr>
                <w:t>)</w:t>
              </w:r>
            </w:ins>
          </w:p>
        </w:tc>
        <w:tc>
          <w:tcPr>
            <w:tcW w:w="417" w:type="dxa"/>
            <w:gridSpan w:val="2"/>
            <w:tcPrChange w:id="2285" w:author="Đặng Thị Mai Vân" w:date="2022-01-19T09:39:00Z">
              <w:tcPr>
                <w:tcW w:w="417" w:type="dxa"/>
                <w:gridSpan w:val="2"/>
              </w:tcPr>
            </w:tcPrChange>
          </w:tcPr>
          <w:p w14:paraId="2B7BCE34" w14:textId="0FEE106B" w:rsidR="00A20BF6" w:rsidRPr="001E3CA0" w:rsidRDefault="00685120" w:rsidP="00A20BF6">
            <w:pPr>
              <w:tabs>
                <w:tab w:val="left" w:pos="7844"/>
              </w:tabs>
              <w:rPr>
                <w:ins w:id="2286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287" w:author="Đặng Thị Mai Vân" w:date="2022-01-19T09:35:00Z">
                  <w:rPr>
                    <w:ins w:id="2288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89" w:author="Đặng Thị Mai Vân" w:date="2022-01-19T09:35:00Z">
              <w:r w:rsidRPr="001E3CA0">
                <w:rPr>
                  <w:rFonts w:ascii="Arial" w:hAnsi="Arial" w:cs="Arial"/>
                  <w:sz w:val="18"/>
                  <w:szCs w:val="18"/>
                  <w:lang w:val="en-US"/>
                  <w:rPrChange w:id="2290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6</w:t>
              </w:r>
            </w:ins>
          </w:p>
        </w:tc>
        <w:tc>
          <w:tcPr>
            <w:tcW w:w="1364" w:type="dxa"/>
            <w:tcPrChange w:id="2291" w:author="Đặng Thị Mai Vân" w:date="2022-01-19T09:39:00Z">
              <w:tcPr>
                <w:tcW w:w="1373" w:type="dxa"/>
                <w:gridSpan w:val="3"/>
              </w:tcPr>
            </w:tcPrChange>
          </w:tcPr>
          <w:p w14:paraId="47A26EE4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292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  <w:tcPrChange w:id="2293" w:author="Đặng Thị Mai Vân" w:date="2022-01-19T09:39:00Z">
              <w:tcPr>
                <w:tcW w:w="1409" w:type="dxa"/>
              </w:tcPr>
            </w:tcPrChange>
          </w:tcPr>
          <w:p w14:paraId="3D84FE0A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294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F30ED5" w:rsidRPr="00940C87" w14:paraId="4EEB3EB0" w14:textId="77777777" w:rsidTr="00C9292D">
        <w:trPr>
          <w:ins w:id="2295" w:author="Đặng Thị Mai Vân" w:date="2022-01-19T09:22:00Z"/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EE1C76" w14:textId="29C3481F" w:rsidR="00A20BF6" w:rsidRPr="00C26F8A" w:rsidRDefault="00A20BF6" w:rsidP="00A20BF6">
            <w:pPr>
              <w:tabs>
                <w:tab w:val="left" w:pos="7844"/>
              </w:tabs>
              <w:rPr>
                <w:ins w:id="2296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297" w:author="Đặng Thị Mai Vân" w:date="2022-01-19T09:35:00Z">
                  <w:rPr>
                    <w:ins w:id="2298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299" w:author="Đặng Thị Mai Vân" w:date="2022-01-19T09:24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300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MỞ TÀI KHOẢN</w:t>
              </w:r>
            </w:ins>
            <w:ins w:id="2301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302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........................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C6A3B3" w14:textId="2B4BDBBA" w:rsidR="00A20BF6" w:rsidRPr="00C26F8A" w:rsidRDefault="00A20BF6" w:rsidP="00A20BF6">
            <w:pPr>
              <w:tabs>
                <w:tab w:val="left" w:pos="7844"/>
              </w:tabs>
              <w:rPr>
                <w:ins w:id="2303" w:author="Đặng Thị Mai Vân" w:date="2022-01-19T09:22:00Z"/>
                <w:rFonts w:ascii="Arial" w:hAnsi="Arial" w:cs="Arial"/>
                <w:sz w:val="18"/>
                <w:szCs w:val="18"/>
                <w:lang w:val="en-US"/>
                <w:rPrChange w:id="2304" w:author="Đặng Thị Mai Vân" w:date="2022-01-19T09:35:00Z">
                  <w:rPr>
                    <w:ins w:id="2305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306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307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7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3B82D2C9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308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09" w:author="Đặng Thị Mai Vân" w:date="2022-01-19T09:35:00Z">
                  <w:rPr>
                    <w:ins w:id="2310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</w:tcPr>
          <w:p w14:paraId="24DD2ACF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311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12" w:author="Đặng Thị Mai Vân" w:date="2022-01-19T09:35:00Z">
                  <w:rPr>
                    <w:ins w:id="2313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</w:tcPr>
          <w:p w14:paraId="53C00D1B" w14:textId="6C3FD860" w:rsidR="00A20BF6" w:rsidRPr="00C26F8A" w:rsidRDefault="00A20BF6" w:rsidP="00A20BF6">
            <w:pPr>
              <w:tabs>
                <w:tab w:val="left" w:pos="7844"/>
              </w:tabs>
              <w:rPr>
                <w:ins w:id="2314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15" w:author="Đặng Thị Mai Vân" w:date="2022-01-19T09:35:00Z">
                  <w:rPr>
                    <w:ins w:id="2316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329" w:type="dxa"/>
            <w:gridSpan w:val="2"/>
          </w:tcPr>
          <w:p w14:paraId="09C3B0B5" w14:textId="77777777" w:rsidR="00A20BF6" w:rsidRPr="00E8027B" w:rsidRDefault="00A20BF6" w:rsidP="00A20BF6">
            <w:pPr>
              <w:tabs>
                <w:tab w:val="left" w:pos="7844"/>
              </w:tabs>
              <w:rPr>
                <w:ins w:id="2317" w:author="Đặng Thị Mai Vân" w:date="2022-01-19T09:22:00Z"/>
                <w:rFonts w:ascii="Arial" w:hAnsi="Arial" w:cs="Arial"/>
                <w:sz w:val="20"/>
                <w:szCs w:val="20"/>
                <w:lang w:val="en-US"/>
                <w:rPrChange w:id="2318" w:author="Đặng Thị Mai Vân" w:date="2022-01-19T09:32:00Z">
                  <w:rPr>
                    <w:ins w:id="2319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507" w:type="dxa"/>
            <w:gridSpan w:val="2"/>
          </w:tcPr>
          <w:p w14:paraId="335ED8CF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20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58B05ADC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21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64" w:type="dxa"/>
          </w:tcPr>
          <w:p w14:paraId="009A85B7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22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43085E26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23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F30ED5" w:rsidRPr="00940C87" w14:paraId="0C10412F" w14:textId="77777777" w:rsidTr="00C9292D">
        <w:trPr>
          <w:ins w:id="2324" w:author="Đặng Thị Mai Vân" w:date="2022-01-19T09:22:00Z"/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24D8CD" w14:textId="22D1F871" w:rsidR="00A20BF6" w:rsidRPr="00C26F8A" w:rsidRDefault="00A20BF6" w:rsidP="00A20BF6">
            <w:pPr>
              <w:tabs>
                <w:tab w:val="left" w:pos="7844"/>
              </w:tabs>
              <w:rPr>
                <w:ins w:id="2325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26" w:author="Đặng Thị Mai Vân" w:date="2022-01-19T09:35:00Z">
                  <w:rPr>
                    <w:ins w:id="2327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328" w:author="Đặng Thị Mai Vân" w:date="2022-01-19T09:24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329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S</w:t>
              </w:r>
            </w:ins>
            <w:ins w:id="2330" w:author="Đặng Thị Mai Vân" w:date="2022-01-19T09:25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331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Ổ TIẾT KIỆM…………….</w:t>
              </w:r>
            </w:ins>
            <w:ins w:id="2332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333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.......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DE539" w14:textId="60B7CA3F" w:rsidR="00A20BF6" w:rsidRPr="00C26F8A" w:rsidRDefault="00A20BF6" w:rsidP="00A20BF6">
            <w:pPr>
              <w:tabs>
                <w:tab w:val="left" w:pos="7844"/>
              </w:tabs>
              <w:rPr>
                <w:ins w:id="2334" w:author="Đặng Thị Mai Vân" w:date="2022-01-19T09:22:00Z"/>
                <w:rFonts w:ascii="Arial" w:hAnsi="Arial" w:cs="Arial"/>
                <w:sz w:val="18"/>
                <w:szCs w:val="18"/>
                <w:lang w:val="en-US"/>
                <w:rPrChange w:id="2335" w:author="Đặng Thị Mai Vân" w:date="2022-01-19T09:35:00Z">
                  <w:rPr>
                    <w:ins w:id="2336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337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338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8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066F90C1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339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40" w:author="Đặng Thị Mai Vân" w:date="2022-01-19T09:35:00Z">
                  <w:rPr>
                    <w:ins w:id="2341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</w:tcPr>
          <w:p w14:paraId="0110F5D0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342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43" w:author="Đặng Thị Mai Vân" w:date="2022-01-19T09:35:00Z">
                  <w:rPr>
                    <w:ins w:id="2344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</w:tcPr>
          <w:p w14:paraId="02B2DACC" w14:textId="4D4D6003" w:rsidR="00A20BF6" w:rsidRPr="00C26F8A" w:rsidRDefault="00A20BF6" w:rsidP="00A20BF6">
            <w:pPr>
              <w:tabs>
                <w:tab w:val="left" w:pos="7844"/>
              </w:tabs>
              <w:rPr>
                <w:ins w:id="2345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46" w:author="Đặng Thị Mai Vân" w:date="2022-01-19T09:35:00Z">
                  <w:rPr>
                    <w:ins w:id="2347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329" w:type="dxa"/>
            <w:gridSpan w:val="2"/>
          </w:tcPr>
          <w:p w14:paraId="22807A5C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48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35E2EDE1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49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5DCCA2BF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50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64" w:type="dxa"/>
          </w:tcPr>
          <w:p w14:paraId="0E8C5EFE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51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3A24F570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52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F30ED5" w:rsidRPr="00940C87" w14:paraId="4FBF02AB" w14:textId="77777777" w:rsidTr="00C9292D">
        <w:trPr>
          <w:ins w:id="2353" w:author="Đặng Thị Mai Vân" w:date="2022-01-19T09:22:00Z"/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59E3AD" w14:textId="6E25AAD5" w:rsidR="00A20BF6" w:rsidRPr="00C26F8A" w:rsidRDefault="00A20BF6" w:rsidP="00A20BF6">
            <w:pPr>
              <w:tabs>
                <w:tab w:val="left" w:pos="7844"/>
              </w:tabs>
              <w:rPr>
                <w:ins w:id="2354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55" w:author="Đặng Thị Mai Vân" w:date="2022-01-19T09:35:00Z">
                  <w:rPr>
                    <w:ins w:id="2356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357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358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rPrChange>
                </w:rPr>
                <w:t>T</w:t>
              </w:r>
            </w:ins>
            <w:ins w:id="2359" w:author="Đặng Thị Mai Vân" w:date="2022-01-19T09:25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360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ÀI KHOẢN VÃNG LAI</w:t>
              </w:r>
            </w:ins>
            <w:ins w:id="2361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362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............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0457C" w14:textId="4EA565AA" w:rsidR="00A20BF6" w:rsidRPr="00C26F8A" w:rsidRDefault="00A20BF6" w:rsidP="00A20BF6">
            <w:pPr>
              <w:tabs>
                <w:tab w:val="left" w:pos="7844"/>
              </w:tabs>
              <w:rPr>
                <w:ins w:id="2363" w:author="Đặng Thị Mai Vân" w:date="2022-01-19T09:22:00Z"/>
                <w:rFonts w:ascii="Arial" w:hAnsi="Arial" w:cs="Arial"/>
                <w:sz w:val="18"/>
                <w:szCs w:val="18"/>
                <w:lang w:val="en-US"/>
                <w:rPrChange w:id="2364" w:author="Đặng Thị Mai Vân" w:date="2022-01-19T09:35:00Z">
                  <w:rPr>
                    <w:ins w:id="2365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366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367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9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69F64D28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368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69" w:author="Đặng Thị Mai Vân" w:date="2022-01-19T09:35:00Z">
                  <w:rPr>
                    <w:ins w:id="2370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</w:tcPr>
          <w:p w14:paraId="28FAF0B1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371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72" w:author="Đặng Thị Mai Vân" w:date="2022-01-19T09:35:00Z">
                  <w:rPr>
                    <w:ins w:id="2373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</w:tcPr>
          <w:p w14:paraId="3DF08520" w14:textId="2C693373" w:rsidR="00A20BF6" w:rsidRPr="00C26F8A" w:rsidRDefault="00A20BF6" w:rsidP="00A20BF6">
            <w:pPr>
              <w:tabs>
                <w:tab w:val="left" w:pos="7844"/>
              </w:tabs>
              <w:rPr>
                <w:ins w:id="2374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75" w:author="Đặng Thị Mai Vân" w:date="2022-01-19T09:35:00Z">
                  <w:rPr>
                    <w:ins w:id="2376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329" w:type="dxa"/>
            <w:gridSpan w:val="2"/>
          </w:tcPr>
          <w:p w14:paraId="4F2FF9C3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77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7E8D7F35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78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15561E80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79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64" w:type="dxa"/>
          </w:tcPr>
          <w:p w14:paraId="23DCCCEC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80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68AE4AF4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381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F30ED5" w:rsidRPr="00940C87" w14:paraId="7094CD03" w14:textId="77777777" w:rsidTr="00C9292D">
        <w:trPr>
          <w:ins w:id="2382" w:author="Đặng Thị Mai Vân" w:date="2022-01-19T09:22:00Z"/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D3C06F1" w14:textId="051BD139" w:rsidR="00A20BF6" w:rsidRPr="00C26F8A" w:rsidRDefault="00A20BF6" w:rsidP="00A20BF6">
            <w:pPr>
              <w:tabs>
                <w:tab w:val="left" w:pos="7844"/>
              </w:tabs>
              <w:rPr>
                <w:ins w:id="2383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84" w:author="Đặng Thị Mai Vân" w:date="2022-01-19T09:35:00Z">
                  <w:rPr>
                    <w:ins w:id="2385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386" w:author="Đặng Thị Mai Vân" w:date="2022-01-19T09:25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387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MUA TÍN PHIẾU, TRÁI PHIẾU</w:t>
              </w:r>
            </w:ins>
            <w:ins w:id="2388" w:author="Đặng Thị Mai Vân" w:date="2022-01-19T09:22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rPrChange w:id="2389" w:author="Đặng Thị Mai Vân" w:date="2022-01-19T09:35:00Z">
                    <w:rPr>
                      <w:rFonts w:ascii=".VnArial NarrowH" w:hAnsi=".VnArial NarrowH"/>
                      <w:color w:val="000000"/>
                      <w:sz w:val="16"/>
                      <w:szCs w:val="16"/>
                    </w:rPr>
                  </w:rPrChange>
                </w:rPr>
                <w:t>...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31DE5" w14:textId="339F967B" w:rsidR="00A20BF6" w:rsidRPr="00C26F8A" w:rsidRDefault="00A20BF6" w:rsidP="00A20BF6">
            <w:pPr>
              <w:tabs>
                <w:tab w:val="left" w:pos="7844"/>
              </w:tabs>
              <w:rPr>
                <w:ins w:id="2390" w:author="Đặng Thị Mai Vân" w:date="2022-01-19T09:22:00Z"/>
                <w:rFonts w:ascii="Arial" w:hAnsi="Arial" w:cs="Arial"/>
                <w:sz w:val="18"/>
                <w:szCs w:val="18"/>
                <w:lang w:val="en-US"/>
                <w:rPrChange w:id="2391" w:author="Đặng Thị Mai Vân" w:date="2022-01-19T09:35:00Z">
                  <w:rPr>
                    <w:ins w:id="2392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393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394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10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0DFECBF0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395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96" w:author="Đặng Thị Mai Vân" w:date="2022-01-19T09:35:00Z">
                  <w:rPr>
                    <w:ins w:id="2397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</w:tcPr>
          <w:p w14:paraId="02E25F7A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398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399" w:author="Đặng Thị Mai Vân" w:date="2022-01-19T09:35:00Z">
                  <w:rPr>
                    <w:ins w:id="2400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</w:tcPr>
          <w:p w14:paraId="41758205" w14:textId="5AE78CE1" w:rsidR="00A20BF6" w:rsidRPr="00C26F8A" w:rsidRDefault="00A20BF6" w:rsidP="00A20BF6">
            <w:pPr>
              <w:tabs>
                <w:tab w:val="left" w:pos="7844"/>
              </w:tabs>
              <w:rPr>
                <w:ins w:id="2401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402" w:author="Đặng Thị Mai Vân" w:date="2022-01-19T09:35:00Z">
                  <w:rPr>
                    <w:ins w:id="2403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329" w:type="dxa"/>
            <w:gridSpan w:val="2"/>
          </w:tcPr>
          <w:p w14:paraId="5409C439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04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15B9975A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05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0BF0069B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06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64" w:type="dxa"/>
          </w:tcPr>
          <w:p w14:paraId="123A108C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07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58999317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08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F30ED5" w:rsidRPr="00940C87" w14:paraId="5D97C6E0" w14:textId="77777777" w:rsidTr="00C9292D">
        <w:trPr>
          <w:ins w:id="2409" w:author="Đặng Thị Mai Vân" w:date="2022-01-19T09:22:00Z"/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A7ED50" w14:textId="5D01027F" w:rsidR="00A20BF6" w:rsidRPr="00C26F8A" w:rsidRDefault="00A20BF6" w:rsidP="00A20BF6">
            <w:pPr>
              <w:tabs>
                <w:tab w:val="left" w:pos="7844"/>
              </w:tabs>
              <w:rPr>
                <w:ins w:id="2410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411" w:author="Đặng Thị Mai Vân" w:date="2022-01-19T09:35:00Z">
                  <w:rPr>
                    <w:ins w:id="2412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413" w:author="Đặng Thị Mai Vân" w:date="2022-01-19T09:25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414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GÓP HỌ</w:t>
              </w:r>
            </w:ins>
            <w:ins w:id="2415" w:author="Đặng Thị Mai Vân" w:date="2022-01-19T09:26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416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 xml:space="preserve"> (HỤI)………………</w:t>
              </w:r>
            </w:ins>
            <w:ins w:id="2417" w:author="Đặng Thị Mai Vân" w:date="2022-01-19T09:36:00Z">
              <w:r w:rsidR="00A55786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</w:rPr>
                <w:t>……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47EF99" w14:textId="318BDEC7" w:rsidR="00A20BF6" w:rsidRPr="00C26F8A" w:rsidRDefault="00A20BF6" w:rsidP="00A20BF6">
            <w:pPr>
              <w:tabs>
                <w:tab w:val="left" w:pos="7844"/>
              </w:tabs>
              <w:rPr>
                <w:ins w:id="2418" w:author="Đặng Thị Mai Vân" w:date="2022-01-19T09:22:00Z"/>
                <w:rFonts w:ascii="Arial" w:hAnsi="Arial" w:cs="Arial"/>
                <w:sz w:val="18"/>
                <w:szCs w:val="18"/>
                <w:lang w:val="en-US"/>
                <w:rPrChange w:id="2419" w:author="Đặng Thị Mai Vân" w:date="2022-01-19T09:35:00Z">
                  <w:rPr>
                    <w:ins w:id="2420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421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422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11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</w:tcPr>
          <w:p w14:paraId="7BBFC31B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423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424" w:author="Đặng Thị Mai Vân" w:date="2022-01-19T09:35:00Z">
                  <w:rPr>
                    <w:ins w:id="2425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</w:tcPr>
          <w:p w14:paraId="06ACCCD6" w14:textId="77777777" w:rsidR="00A20BF6" w:rsidRPr="00C26F8A" w:rsidRDefault="00A20BF6" w:rsidP="00A20BF6">
            <w:pPr>
              <w:tabs>
                <w:tab w:val="left" w:pos="7844"/>
              </w:tabs>
              <w:rPr>
                <w:ins w:id="2426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427" w:author="Đặng Thị Mai Vân" w:date="2022-01-19T09:35:00Z">
                  <w:rPr>
                    <w:ins w:id="2428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vAlign w:val="bottom"/>
          </w:tcPr>
          <w:p w14:paraId="2E3AE21E" w14:textId="2E6E4DE4" w:rsidR="00A20BF6" w:rsidRPr="00C26F8A" w:rsidRDefault="00A20BF6" w:rsidP="00A20BF6">
            <w:pPr>
              <w:tabs>
                <w:tab w:val="left" w:pos="7844"/>
              </w:tabs>
              <w:rPr>
                <w:ins w:id="2429" w:author="Đặng Thị Mai Vân" w:date="2022-01-19T09:22:00Z"/>
                <w:rFonts w:ascii="Arial" w:hAnsi="Arial" w:cs="Arial"/>
                <w:b/>
                <w:bCs/>
                <w:sz w:val="18"/>
                <w:szCs w:val="18"/>
                <w:lang w:val="en-US"/>
                <w:rPrChange w:id="2430" w:author="Đặng Thị Mai Vân" w:date="2022-01-19T09:35:00Z">
                  <w:rPr>
                    <w:ins w:id="2431" w:author="Đặng Thị Mai Vân" w:date="2022-01-19T09:22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329" w:type="dxa"/>
            <w:gridSpan w:val="2"/>
          </w:tcPr>
          <w:p w14:paraId="24017177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32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666AB087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33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26032421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34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64" w:type="dxa"/>
          </w:tcPr>
          <w:p w14:paraId="618DCDD8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35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181EB8BA" w14:textId="77777777" w:rsidR="00A20BF6" w:rsidRPr="00940C87" w:rsidRDefault="00A20BF6" w:rsidP="00A20BF6">
            <w:pPr>
              <w:tabs>
                <w:tab w:val="left" w:pos="7844"/>
              </w:tabs>
              <w:rPr>
                <w:ins w:id="2436" w:author="Đặng Thị Mai Vân" w:date="2022-01-19T09:22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EB60AE" w:rsidRPr="00940C87" w14:paraId="49EFE032" w14:textId="77777777" w:rsidTr="00C9292D">
        <w:trPr>
          <w:ins w:id="2437" w:author="Đặng Thị Mai Vân" w:date="2022-01-19T09:20:00Z"/>
          <w:trPrChange w:id="2438" w:author="Đặng Thị Mai Vân" w:date="2022-01-19T09:39:00Z">
            <w:trPr>
              <w:gridBefore w:val="7"/>
            </w:trPr>
          </w:trPrChange>
        </w:trPr>
        <w:tc>
          <w:tcPr>
            <w:tcW w:w="297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  <w:tcPrChange w:id="2439" w:author="Đặng Thị Mai Vân" w:date="2022-01-19T09:39:00Z">
              <w:tcPr>
                <w:tcW w:w="2974" w:type="dxa"/>
                <w:gridSpan w:val="8"/>
                <w:vAlign w:val="bottom"/>
              </w:tcPr>
            </w:tcPrChange>
          </w:tcPr>
          <w:p w14:paraId="0F433938" w14:textId="40CF8BD9" w:rsidR="00EF47B9" w:rsidRPr="00C26F8A" w:rsidRDefault="00225CEC" w:rsidP="00EF47B9">
            <w:pPr>
              <w:tabs>
                <w:tab w:val="left" w:pos="7844"/>
              </w:tabs>
              <w:rPr>
                <w:ins w:id="2440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441" w:author="Đặng Thị Mai Vân" w:date="2022-01-19T09:35:00Z">
                  <w:rPr>
                    <w:ins w:id="2442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443" w:author="Đặng Thị Mai Vân" w:date="2022-01-19T09:26:00Z">
              <w:r w:rsidRPr="00C26F8A">
                <w:rPr>
                  <w:rFonts w:ascii="Arial" w:hAnsi="Arial" w:cs="Arial"/>
                  <w:color w:val="000000"/>
                  <w:sz w:val="18"/>
                  <w:szCs w:val="18"/>
                  <w:lang w:val="en-US"/>
                  <w:rPrChange w:id="2444" w:author="Đặng Thị Mai Vân" w:date="2022-01-19T09:35:00Z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KHÁC (GHI RÕ_____________)</w:t>
              </w:r>
            </w:ins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PrChange w:id="2445" w:author="Đặng Thị Mai Vân" w:date="2022-01-19T09:39:00Z">
              <w:tcPr>
                <w:tcW w:w="483" w:type="dxa"/>
              </w:tcPr>
            </w:tcPrChange>
          </w:tcPr>
          <w:p w14:paraId="20F6D211" w14:textId="50850D5B" w:rsidR="00EF47B9" w:rsidRPr="00C26F8A" w:rsidRDefault="00313249" w:rsidP="00EF47B9">
            <w:pPr>
              <w:tabs>
                <w:tab w:val="left" w:pos="7844"/>
              </w:tabs>
              <w:rPr>
                <w:ins w:id="2446" w:author="Đặng Thị Mai Vân" w:date="2022-01-19T09:20:00Z"/>
                <w:rFonts w:ascii="Arial" w:hAnsi="Arial" w:cs="Arial"/>
                <w:sz w:val="18"/>
                <w:szCs w:val="18"/>
                <w:lang w:val="en-US"/>
                <w:rPrChange w:id="2447" w:author="Đặng Thị Mai Vân" w:date="2022-01-19T09:35:00Z">
                  <w:rPr>
                    <w:ins w:id="2448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449" w:author="Đặng Thị Mai Vân" w:date="2022-01-19T09:26:00Z">
              <w:r w:rsidRPr="00C26F8A">
                <w:rPr>
                  <w:rFonts w:ascii="Arial" w:hAnsi="Arial" w:cs="Arial"/>
                  <w:sz w:val="18"/>
                  <w:szCs w:val="18"/>
                  <w:lang w:val="en-US"/>
                  <w:rPrChange w:id="2450" w:author="Đặng Thị Mai Vân" w:date="2022-01-19T09:35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12</w:t>
              </w:r>
            </w:ins>
          </w:p>
        </w:tc>
        <w:tc>
          <w:tcPr>
            <w:tcW w:w="1431" w:type="dxa"/>
            <w:tcBorders>
              <w:left w:val="single" w:sz="4" w:space="0" w:color="auto"/>
            </w:tcBorders>
            <w:tcPrChange w:id="2451" w:author="Đặng Thị Mai Vân" w:date="2022-01-19T09:39:00Z">
              <w:tcPr>
                <w:tcW w:w="1431" w:type="dxa"/>
                <w:gridSpan w:val="2"/>
              </w:tcPr>
            </w:tcPrChange>
          </w:tcPr>
          <w:p w14:paraId="37E59CE9" w14:textId="77777777" w:rsidR="00EF47B9" w:rsidRPr="00C26F8A" w:rsidRDefault="00EF47B9" w:rsidP="00EF47B9">
            <w:pPr>
              <w:tabs>
                <w:tab w:val="left" w:pos="7844"/>
              </w:tabs>
              <w:rPr>
                <w:ins w:id="2452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453" w:author="Đặng Thị Mai Vân" w:date="2022-01-19T09:35:00Z">
                  <w:rPr>
                    <w:ins w:id="2454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1632" w:type="dxa"/>
            <w:gridSpan w:val="2"/>
            <w:tcPrChange w:id="2455" w:author="Đặng Thị Mai Vân" w:date="2022-01-19T09:39:00Z">
              <w:tcPr>
                <w:tcW w:w="1632" w:type="dxa"/>
                <w:gridSpan w:val="6"/>
              </w:tcPr>
            </w:tcPrChange>
          </w:tcPr>
          <w:p w14:paraId="7EC15C19" w14:textId="77777777" w:rsidR="00EF47B9" w:rsidRPr="00C26F8A" w:rsidRDefault="00EF47B9" w:rsidP="00EF47B9">
            <w:pPr>
              <w:tabs>
                <w:tab w:val="left" w:pos="7844"/>
              </w:tabs>
              <w:rPr>
                <w:ins w:id="2456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457" w:author="Đặng Thị Mai Vân" w:date="2022-01-19T09:35:00Z">
                  <w:rPr>
                    <w:ins w:id="2458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2609" w:type="dxa"/>
            <w:gridSpan w:val="2"/>
            <w:tcPrChange w:id="2459" w:author="Đặng Thị Mai Vân" w:date="2022-01-19T09:39:00Z">
              <w:tcPr>
                <w:tcW w:w="2609" w:type="dxa"/>
                <w:gridSpan w:val="6"/>
              </w:tcPr>
            </w:tcPrChange>
          </w:tcPr>
          <w:p w14:paraId="5AF739E5" w14:textId="77777777" w:rsidR="00EF47B9" w:rsidRPr="00C26F8A" w:rsidRDefault="00EF47B9" w:rsidP="00EF47B9">
            <w:pPr>
              <w:tabs>
                <w:tab w:val="left" w:pos="7844"/>
              </w:tabs>
              <w:rPr>
                <w:ins w:id="2460" w:author="Đặng Thị Mai Vân" w:date="2022-01-19T09:20:00Z"/>
                <w:rFonts w:ascii="Arial" w:hAnsi="Arial" w:cs="Arial"/>
                <w:b/>
                <w:bCs/>
                <w:sz w:val="18"/>
                <w:szCs w:val="18"/>
                <w:lang w:val="en-US"/>
                <w:rPrChange w:id="2461" w:author="Đặng Thị Mai Vân" w:date="2022-01-19T09:35:00Z">
                  <w:rPr>
                    <w:ins w:id="2462" w:author="Đặng Thị Mai Vân" w:date="2022-01-19T09:20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</w:p>
        </w:tc>
        <w:tc>
          <w:tcPr>
            <w:tcW w:w="329" w:type="dxa"/>
            <w:gridSpan w:val="2"/>
            <w:tcPrChange w:id="2463" w:author="Đặng Thị Mai Vân" w:date="2022-01-19T09:39:00Z">
              <w:tcPr>
                <w:tcW w:w="329" w:type="dxa"/>
                <w:gridSpan w:val="2"/>
              </w:tcPr>
            </w:tcPrChange>
          </w:tcPr>
          <w:p w14:paraId="5974E81F" w14:textId="77777777" w:rsidR="00EF47B9" w:rsidRPr="00940C87" w:rsidRDefault="00EF47B9" w:rsidP="00EF47B9">
            <w:pPr>
              <w:tabs>
                <w:tab w:val="left" w:pos="7844"/>
              </w:tabs>
              <w:rPr>
                <w:ins w:id="2464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  <w:tcPrChange w:id="2465" w:author="Đặng Thị Mai Vân" w:date="2022-01-19T09:39:00Z">
              <w:tcPr>
                <w:tcW w:w="2507" w:type="dxa"/>
                <w:gridSpan w:val="4"/>
              </w:tcPr>
            </w:tcPrChange>
          </w:tcPr>
          <w:p w14:paraId="74F9D69C" w14:textId="77777777" w:rsidR="00EF47B9" w:rsidRPr="00940C87" w:rsidRDefault="00EF47B9" w:rsidP="00EF47B9">
            <w:pPr>
              <w:tabs>
                <w:tab w:val="left" w:pos="7844"/>
              </w:tabs>
              <w:rPr>
                <w:ins w:id="2466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  <w:tcPrChange w:id="2467" w:author="Đặng Thị Mai Vân" w:date="2022-01-19T09:39:00Z">
              <w:tcPr>
                <w:tcW w:w="417" w:type="dxa"/>
                <w:gridSpan w:val="2"/>
              </w:tcPr>
            </w:tcPrChange>
          </w:tcPr>
          <w:p w14:paraId="2FAB0759" w14:textId="77777777" w:rsidR="00EF47B9" w:rsidRPr="00940C87" w:rsidRDefault="00EF47B9" w:rsidP="00EF47B9">
            <w:pPr>
              <w:tabs>
                <w:tab w:val="left" w:pos="7844"/>
              </w:tabs>
              <w:rPr>
                <w:ins w:id="2468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64" w:type="dxa"/>
            <w:tcPrChange w:id="2469" w:author="Đặng Thị Mai Vân" w:date="2022-01-19T09:39:00Z">
              <w:tcPr>
                <w:tcW w:w="1373" w:type="dxa"/>
                <w:gridSpan w:val="3"/>
              </w:tcPr>
            </w:tcPrChange>
          </w:tcPr>
          <w:p w14:paraId="4F45B1BB" w14:textId="77777777" w:rsidR="00EF47B9" w:rsidRPr="00940C87" w:rsidRDefault="00EF47B9" w:rsidP="00EF47B9">
            <w:pPr>
              <w:tabs>
                <w:tab w:val="left" w:pos="7844"/>
              </w:tabs>
              <w:rPr>
                <w:ins w:id="2470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  <w:tcPrChange w:id="2471" w:author="Đặng Thị Mai Vân" w:date="2022-01-19T09:39:00Z">
              <w:tcPr>
                <w:tcW w:w="1409" w:type="dxa"/>
              </w:tcPr>
            </w:tcPrChange>
          </w:tcPr>
          <w:p w14:paraId="3FC028F4" w14:textId="77777777" w:rsidR="00EF47B9" w:rsidRPr="00940C87" w:rsidRDefault="00EF47B9" w:rsidP="00EF47B9">
            <w:pPr>
              <w:tabs>
                <w:tab w:val="left" w:pos="7844"/>
              </w:tabs>
              <w:rPr>
                <w:ins w:id="2472" w:author="Đặng Thị Mai Vân" w:date="2022-01-19T09:2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164829" w:rsidRPr="00940C87" w14:paraId="38C605DB" w14:textId="77777777" w:rsidTr="00381142">
        <w:tblPrEx>
          <w:tblPrExChange w:id="2473" w:author="Đặng Thị Mai Vân" w:date="2022-01-19T09:39:00Z">
            <w:tblPrEx>
              <w:tblW w:w="15173" w:type="dxa"/>
            </w:tblPrEx>
          </w:tblPrExChange>
        </w:tblPrEx>
        <w:trPr>
          <w:ins w:id="2474" w:author="Đặng Thị Mai Vân" w:date="2022-01-19T09:26:00Z"/>
          <w:trPrChange w:id="2475" w:author="Đặng Thị Mai Vân" w:date="2022-01-19T09:39:00Z">
            <w:trPr>
              <w:gridBefore w:val="7"/>
              <w:wAfter w:w="8" w:type="dxa"/>
            </w:trPr>
          </w:trPrChange>
        </w:trPr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bottom"/>
            <w:tcPrChange w:id="2476" w:author="Đặng Thị Mai Vân" w:date="2022-01-19T09:39:00Z">
              <w:tcPr>
                <w:tcW w:w="718" w:type="dxa"/>
                <w:vAlign w:val="bottom"/>
              </w:tcPr>
            </w:tcPrChange>
          </w:tcPr>
          <w:p w14:paraId="60470263" w14:textId="3591EDD0" w:rsidR="00BF0C24" w:rsidRPr="007237FA" w:rsidRDefault="00E84907" w:rsidP="00EF47B9">
            <w:pPr>
              <w:tabs>
                <w:tab w:val="left" w:pos="7844"/>
              </w:tabs>
              <w:rPr>
                <w:ins w:id="2477" w:author="Đặng Thị Mai Vân" w:date="2022-01-19T09:26:00Z"/>
                <w:rFonts w:ascii="Arial" w:hAnsi="Arial" w:cs="Arial"/>
                <w:sz w:val="18"/>
                <w:szCs w:val="18"/>
                <w:lang w:val="en-US"/>
                <w:rPrChange w:id="2478" w:author="Đặng Thị Mai Vân" w:date="2022-01-19T09:27:00Z">
                  <w:rPr>
                    <w:ins w:id="2479" w:author="Đặng Thị Mai Vân" w:date="2022-01-19T09:26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480" w:author="Đặng Thị Mai Vân" w:date="2022-01-19T09:26:00Z">
              <w:r w:rsidRPr="007237FA">
                <w:rPr>
                  <w:rFonts w:ascii="Arial" w:hAnsi="Arial" w:cs="Arial"/>
                  <w:sz w:val="18"/>
                  <w:szCs w:val="18"/>
                  <w:lang w:val="en-US"/>
                  <w:rPrChange w:id="2481" w:author="Đặng Thị Mai Vân" w:date="2022-01-19T09:27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T1</w:t>
              </w:r>
            </w:ins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  <w:tcPrChange w:id="2482" w:author="Đặng Thị Mai Vân" w:date="2022-01-19T09:39:00Z">
              <w:tcPr>
                <w:tcW w:w="716" w:type="dxa"/>
                <w:gridSpan w:val="3"/>
                <w:vAlign w:val="bottom"/>
              </w:tcPr>
            </w:tcPrChange>
          </w:tcPr>
          <w:p w14:paraId="1F33871A" w14:textId="5EECCC69" w:rsidR="00BF0C24" w:rsidRPr="007237FA" w:rsidRDefault="00E84907" w:rsidP="00EF47B9">
            <w:pPr>
              <w:tabs>
                <w:tab w:val="left" w:pos="7844"/>
              </w:tabs>
              <w:rPr>
                <w:ins w:id="2483" w:author="Đặng Thị Mai Vân" w:date="2022-01-19T09:26:00Z"/>
                <w:rFonts w:ascii="Arial" w:hAnsi="Arial" w:cs="Arial"/>
                <w:sz w:val="18"/>
                <w:szCs w:val="18"/>
                <w:lang w:val="en-US"/>
                <w:rPrChange w:id="2484" w:author="Đặng Thị Mai Vân" w:date="2022-01-19T09:27:00Z">
                  <w:rPr>
                    <w:ins w:id="2485" w:author="Đặng Thị Mai Vân" w:date="2022-01-19T09:26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486" w:author="Đặng Thị Mai Vân" w:date="2022-01-19T09:26:00Z">
              <w:r w:rsidRPr="007237FA">
                <w:rPr>
                  <w:rFonts w:ascii="Arial" w:hAnsi="Arial" w:cs="Arial"/>
                  <w:sz w:val="18"/>
                  <w:szCs w:val="18"/>
                  <w:lang w:val="en-US"/>
                  <w:rPrChange w:id="2487" w:author="Đặng Thị Mai Vân" w:date="2022-01-19T09:27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T2</w:t>
              </w:r>
            </w:ins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vAlign w:val="bottom"/>
            <w:tcPrChange w:id="2488" w:author="Đặng Thị Mai Vân" w:date="2022-01-19T09:39:00Z">
              <w:tcPr>
                <w:tcW w:w="715" w:type="dxa"/>
                <w:vAlign w:val="bottom"/>
              </w:tcPr>
            </w:tcPrChange>
          </w:tcPr>
          <w:p w14:paraId="16D2C2F2" w14:textId="788713AB" w:rsidR="00BF0C24" w:rsidRPr="007237FA" w:rsidRDefault="00E84907" w:rsidP="00EF47B9">
            <w:pPr>
              <w:tabs>
                <w:tab w:val="left" w:pos="7844"/>
              </w:tabs>
              <w:rPr>
                <w:ins w:id="2489" w:author="Đặng Thị Mai Vân" w:date="2022-01-19T09:26:00Z"/>
                <w:rFonts w:ascii="Arial" w:hAnsi="Arial" w:cs="Arial"/>
                <w:sz w:val="18"/>
                <w:szCs w:val="18"/>
                <w:lang w:val="en-US"/>
                <w:rPrChange w:id="2490" w:author="Đặng Thị Mai Vân" w:date="2022-01-19T09:27:00Z">
                  <w:rPr>
                    <w:ins w:id="2491" w:author="Đặng Thị Mai Vân" w:date="2022-01-19T09:26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492" w:author="Đặng Thị Mai Vân" w:date="2022-01-19T09:26:00Z">
              <w:r w:rsidRPr="007237FA">
                <w:rPr>
                  <w:rFonts w:ascii="Arial" w:hAnsi="Arial" w:cs="Arial"/>
                  <w:sz w:val="18"/>
                  <w:szCs w:val="18"/>
                  <w:lang w:val="en-US"/>
                  <w:rPrChange w:id="2493" w:author="Đặng Thị Mai Vân" w:date="2022-01-19T09:27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T3</w:t>
              </w:r>
            </w:ins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  <w:tcPrChange w:id="2494" w:author="Đặng Thị Mai Vân" w:date="2022-01-19T09:39:00Z">
              <w:tcPr>
                <w:tcW w:w="716" w:type="dxa"/>
                <w:vAlign w:val="bottom"/>
              </w:tcPr>
            </w:tcPrChange>
          </w:tcPr>
          <w:p w14:paraId="2E8D70DE" w14:textId="1CAC02A7" w:rsidR="00BF0C24" w:rsidRPr="007237FA" w:rsidRDefault="00E84907" w:rsidP="00EF47B9">
            <w:pPr>
              <w:tabs>
                <w:tab w:val="left" w:pos="7844"/>
              </w:tabs>
              <w:rPr>
                <w:ins w:id="2495" w:author="Đặng Thị Mai Vân" w:date="2022-01-19T09:26:00Z"/>
                <w:rFonts w:ascii="Arial" w:hAnsi="Arial" w:cs="Arial"/>
                <w:sz w:val="18"/>
                <w:szCs w:val="18"/>
                <w:lang w:val="en-US"/>
                <w:rPrChange w:id="2496" w:author="Đặng Thị Mai Vân" w:date="2022-01-19T09:27:00Z">
                  <w:rPr>
                    <w:ins w:id="2497" w:author="Đặng Thị Mai Vân" w:date="2022-01-19T09:26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498" w:author="Đặng Thị Mai Vân" w:date="2022-01-19T09:26:00Z">
              <w:r w:rsidRPr="007237FA">
                <w:rPr>
                  <w:rFonts w:ascii="Arial" w:hAnsi="Arial" w:cs="Arial"/>
                  <w:sz w:val="18"/>
                  <w:szCs w:val="18"/>
                  <w:lang w:val="en-US"/>
                  <w:rPrChange w:id="2499" w:author="Đặng Thị Mai Vân" w:date="2022-01-19T09:27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T4</w:t>
              </w:r>
            </w:ins>
          </w:p>
        </w:tc>
        <w:tc>
          <w:tcPr>
            <w:tcW w:w="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2500" w:author="Đặng Thị Mai Vân" w:date="2022-01-19T09:39:00Z">
              <w:tcPr>
                <w:tcW w:w="601" w:type="dxa"/>
                <w:gridSpan w:val="4"/>
                <w:vAlign w:val="bottom"/>
              </w:tcPr>
            </w:tcPrChange>
          </w:tcPr>
          <w:p w14:paraId="7B78E0FF" w14:textId="6F6CB78A" w:rsidR="00BF0C24" w:rsidRPr="007237FA" w:rsidRDefault="00E84907" w:rsidP="00EF47B9">
            <w:pPr>
              <w:tabs>
                <w:tab w:val="left" w:pos="7844"/>
              </w:tabs>
              <w:rPr>
                <w:ins w:id="2501" w:author="Đặng Thị Mai Vân" w:date="2022-01-19T09:26:00Z"/>
                <w:rFonts w:ascii="Arial" w:hAnsi="Arial" w:cs="Arial"/>
                <w:sz w:val="18"/>
                <w:szCs w:val="18"/>
                <w:lang w:val="en-US"/>
                <w:rPrChange w:id="2502" w:author="Đặng Thị Mai Vân" w:date="2022-01-19T09:27:00Z">
                  <w:rPr>
                    <w:ins w:id="2503" w:author="Đặng Thị Mai Vân" w:date="2022-01-19T09:26:00Z"/>
                    <w:rFonts w:ascii="Arial" w:hAnsi="Arial" w:cs="Arial"/>
                    <w:b/>
                    <w:bCs/>
                    <w:lang w:val="en-US"/>
                  </w:rPr>
                </w:rPrChange>
              </w:rPr>
            </w:pPr>
            <w:ins w:id="2504" w:author="Đặng Thị Mai Vân" w:date="2022-01-19T09:26:00Z">
              <w:r w:rsidRPr="007237FA">
                <w:rPr>
                  <w:rFonts w:ascii="Arial" w:hAnsi="Arial" w:cs="Arial"/>
                  <w:sz w:val="18"/>
                  <w:szCs w:val="18"/>
                  <w:lang w:val="en-US"/>
                  <w:rPrChange w:id="2505" w:author="Đặng Thị Mai Vân" w:date="2022-01-19T09:27:00Z">
                    <w:rPr>
                      <w:rFonts w:ascii="Arial" w:hAnsi="Arial" w:cs="Arial"/>
                      <w:b/>
                      <w:bCs/>
                      <w:lang w:val="en-US"/>
                    </w:rPr>
                  </w:rPrChange>
                </w:rPr>
                <w:t>T5</w:t>
              </w:r>
            </w:ins>
          </w:p>
        </w:tc>
        <w:tc>
          <w:tcPr>
            <w:tcW w:w="1439" w:type="dxa"/>
            <w:gridSpan w:val="2"/>
            <w:tcPrChange w:id="2506" w:author="Đặng Thị Mai Vân" w:date="2022-01-19T09:39:00Z">
              <w:tcPr>
                <w:tcW w:w="1431" w:type="dxa"/>
                <w:gridSpan w:val="2"/>
              </w:tcPr>
            </w:tcPrChange>
          </w:tcPr>
          <w:p w14:paraId="675C99AF" w14:textId="77777777" w:rsidR="00BF0C24" w:rsidRPr="00940C87" w:rsidRDefault="00BF0C24" w:rsidP="00EF47B9">
            <w:pPr>
              <w:tabs>
                <w:tab w:val="left" w:pos="7844"/>
              </w:tabs>
              <w:rPr>
                <w:ins w:id="2507" w:author="Đặng Thị Mai Vân" w:date="2022-01-19T09:26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24" w:type="dxa"/>
            <w:tcPrChange w:id="2508" w:author="Đặng Thị Mai Vân" w:date="2022-01-19T09:39:00Z">
              <w:tcPr>
                <w:tcW w:w="1624" w:type="dxa"/>
                <w:gridSpan w:val="5"/>
              </w:tcPr>
            </w:tcPrChange>
          </w:tcPr>
          <w:p w14:paraId="6680C2F0" w14:textId="77777777" w:rsidR="00BF0C24" w:rsidRPr="00940C87" w:rsidRDefault="00BF0C24" w:rsidP="00EF47B9">
            <w:pPr>
              <w:tabs>
                <w:tab w:val="left" w:pos="7844"/>
              </w:tabs>
              <w:rPr>
                <w:ins w:id="2509" w:author="Đặng Thị Mai Vân" w:date="2022-01-19T09:26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01" w:type="dxa"/>
            <w:tcPrChange w:id="2510" w:author="Đặng Thị Mai Vân" w:date="2022-01-19T09:39:00Z">
              <w:tcPr>
                <w:tcW w:w="2601" w:type="dxa"/>
                <w:gridSpan w:val="5"/>
              </w:tcPr>
            </w:tcPrChange>
          </w:tcPr>
          <w:p w14:paraId="74C34E65" w14:textId="77777777" w:rsidR="00BF0C24" w:rsidRPr="00940C87" w:rsidRDefault="00BF0C24" w:rsidP="00EF47B9">
            <w:pPr>
              <w:tabs>
                <w:tab w:val="left" w:pos="7844"/>
              </w:tabs>
              <w:rPr>
                <w:ins w:id="2511" w:author="Đặng Thị Mai Vân" w:date="2022-01-19T09:26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28" w:type="dxa"/>
            <w:gridSpan w:val="2"/>
            <w:tcPrChange w:id="2512" w:author="Đặng Thị Mai Vân" w:date="2022-01-19T09:39:00Z">
              <w:tcPr>
                <w:tcW w:w="328" w:type="dxa"/>
                <w:gridSpan w:val="2"/>
              </w:tcPr>
            </w:tcPrChange>
          </w:tcPr>
          <w:p w14:paraId="03A37766" w14:textId="77777777" w:rsidR="00BF0C24" w:rsidRPr="00940C87" w:rsidRDefault="00BF0C24" w:rsidP="00EF47B9">
            <w:pPr>
              <w:tabs>
                <w:tab w:val="left" w:pos="7844"/>
              </w:tabs>
              <w:rPr>
                <w:ins w:id="2513" w:author="Đặng Thị Mai Vân" w:date="2022-01-19T09:26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  <w:tcPrChange w:id="2514" w:author="Đặng Thị Mai Vân" w:date="2022-01-19T09:39:00Z">
              <w:tcPr>
                <w:tcW w:w="2507" w:type="dxa"/>
                <w:gridSpan w:val="4"/>
              </w:tcPr>
            </w:tcPrChange>
          </w:tcPr>
          <w:p w14:paraId="31283D87" w14:textId="77777777" w:rsidR="00BF0C24" w:rsidRPr="00940C87" w:rsidRDefault="00BF0C24" w:rsidP="00EF47B9">
            <w:pPr>
              <w:tabs>
                <w:tab w:val="left" w:pos="7844"/>
              </w:tabs>
              <w:rPr>
                <w:ins w:id="2515" w:author="Đặng Thị Mai Vân" w:date="2022-01-19T09:26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  <w:tcPrChange w:id="2516" w:author="Đặng Thị Mai Vân" w:date="2022-01-19T09:39:00Z">
              <w:tcPr>
                <w:tcW w:w="417" w:type="dxa"/>
                <w:gridSpan w:val="2"/>
              </w:tcPr>
            </w:tcPrChange>
          </w:tcPr>
          <w:p w14:paraId="6FCD23BB" w14:textId="77777777" w:rsidR="00BF0C24" w:rsidRPr="00940C87" w:rsidRDefault="00BF0C24" w:rsidP="00EF47B9">
            <w:pPr>
              <w:tabs>
                <w:tab w:val="left" w:pos="7844"/>
              </w:tabs>
              <w:rPr>
                <w:ins w:id="2517" w:author="Đặng Thị Mai Vân" w:date="2022-01-19T09:26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73" w:type="dxa"/>
            <w:gridSpan w:val="2"/>
            <w:tcPrChange w:id="2518" w:author="Đặng Thị Mai Vân" w:date="2022-01-19T09:39:00Z">
              <w:tcPr>
                <w:tcW w:w="1373" w:type="dxa"/>
                <w:gridSpan w:val="3"/>
              </w:tcPr>
            </w:tcPrChange>
          </w:tcPr>
          <w:p w14:paraId="2BE0A5E9" w14:textId="77777777" w:rsidR="00BF0C24" w:rsidRPr="00940C87" w:rsidRDefault="00BF0C24" w:rsidP="00EF47B9">
            <w:pPr>
              <w:tabs>
                <w:tab w:val="left" w:pos="7844"/>
              </w:tabs>
              <w:rPr>
                <w:ins w:id="2519" w:author="Đặng Thị Mai Vân" w:date="2022-01-19T09:26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  <w:tcPrChange w:id="2520" w:author="Đặng Thị Mai Vân" w:date="2022-01-19T09:39:00Z">
              <w:tcPr>
                <w:tcW w:w="1418" w:type="dxa"/>
                <w:gridSpan w:val="2"/>
              </w:tcPr>
            </w:tcPrChange>
          </w:tcPr>
          <w:p w14:paraId="6449A18D" w14:textId="77777777" w:rsidR="00BF0C24" w:rsidRPr="00940C87" w:rsidRDefault="00BF0C24" w:rsidP="00EF47B9">
            <w:pPr>
              <w:tabs>
                <w:tab w:val="left" w:pos="7844"/>
              </w:tabs>
              <w:rPr>
                <w:ins w:id="2521" w:author="Đặng Thị Mai Vân" w:date="2022-01-19T09:26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381142" w:rsidRPr="00940C87" w14:paraId="62575FC6" w14:textId="77777777" w:rsidTr="00381142">
        <w:trPr>
          <w:ins w:id="2522" w:author="Đặng Thị Mai Vân" w:date="2022-01-19T09:40:00Z"/>
        </w:trPr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833A18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23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879D9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24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47261D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25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8E0DCA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26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B3BD65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27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39" w:type="dxa"/>
            <w:gridSpan w:val="2"/>
          </w:tcPr>
          <w:p w14:paraId="4575C2AD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28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24" w:type="dxa"/>
          </w:tcPr>
          <w:p w14:paraId="51BA51C5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29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01" w:type="dxa"/>
          </w:tcPr>
          <w:p w14:paraId="73DFD41F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30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28" w:type="dxa"/>
            <w:gridSpan w:val="2"/>
          </w:tcPr>
          <w:p w14:paraId="6CD99621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31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72616D57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32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1EAC9E77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33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73" w:type="dxa"/>
            <w:gridSpan w:val="2"/>
          </w:tcPr>
          <w:p w14:paraId="5F47F872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34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6713169C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35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381142" w:rsidRPr="00940C87" w14:paraId="26720A7B" w14:textId="77777777" w:rsidTr="00381142">
        <w:trPr>
          <w:ins w:id="2536" w:author="Đặng Thị Mai Vân" w:date="2022-01-19T09:40:00Z"/>
        </w:trPr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B30244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37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6A9F74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38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3FA2F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39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1BD23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40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D195F2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41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39" w:type="dxa"/>
            <w:gridSpan w:val="2"/>
          </w:tcPr>
          <w:p w14:paraId="7B724186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42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24" w:type="dxa"/>
          </w:tcPr>
          <w:p w14:paraId="69489EFF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43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01" w:type="dxa"/>
          </w:tcPr>
          <w:p w14:paraId="22089D71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44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28" w:type="dxa"/>
            <w:gridSpan w:val="2"/>
          </w:tcPr>
          <w:p w14:paraId="3F8CB4BE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45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13FEBBD0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46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2E77C56C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47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73" w:type="dxa"/>
            <w:gridSpan w:val="2"/>
          </w:tcPr>
          <w:p w14:paraId="43DD962D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48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26D7234D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49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381142" w:rsidRPr="00940C87" w14:paraId="36EDF4D5" w14:textId="77777777" w:rsidTr="00381142">
        <w:trPr>
          <w:ins w:id="2550" w:author="Đặng Thị Mai Vân" w:date="2022-01-19T09:40:00Z"/>
        </w:trPr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A68398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51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34E04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52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A4A33A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53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16D59D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54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0DD74E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55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39" w:type="dxa"/>
            <w:gridSpan w:val="2"/>
          </w:tcPr>
          <w:p w14:paraId="08099B10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56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24" w:type="dxa"/>
          </w:tcPr>
          <w:p w14:paraId="738E727A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57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01" w:type="dxa"/>
          </w:tcPr>
          <w:p w14:paraId="3ACA9EF8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58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28" w:type="dxa"/>
            <w:gridSpan w:val="2"/>
          </w:tcPr>
          <w:p w14:paraId="0A415242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59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06FD705E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60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43CC7714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61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73" w:type="dxa"/>
            <w:gridSpan w:val="2"/>
          </w:tcPr>
          <w:p w14:paraId="16010532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62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40311B37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63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381142" w:rsidRPr="00940C87" w14:paraId="60747A51" w14:textId="77777777" w:rsidTr="00381142">
        <w:trPr>
          <w:ins w:id="2564" w:author="Đặng Thị Mai Vân" w:date="2022-01-19T09:40:00Z"/>
        </w:trPr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B82DE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65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485F88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66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85B8ED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67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1431BD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68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C51119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69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39" w:type="dxa"/>
            <w:gridSpan w:val="2"/>
          </w:tcPr>
          <w:p w14:paraId="5E2DEC6F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70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24" w:type="dxa"/>
          </w:tcPr>
          <w:p w14:paraId="22D43E02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71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01" w:type="dxa"/>
          </w:tcPr>
          <w:p w14:paraId="435BAAD8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72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28" w:type="dxa"/>
            <w:gridSpan w:val="2"/>
          </w:tcPr>
          <w:p w14:paraId="2EB5EB53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73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1411943D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74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0170ADC6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75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73" w:type="dxa"/>
            <w:gridSpan w:val="2"/>
          </w:tcPr>
          <w:p w14:paraId="5AC72E97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76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26533066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77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381142" w:rsidRPr="00940C87" w14:paraId="383E45FF" w14:textId="77777777" w:rsidTr="00381142">
        <w:trPr>
          <w:ins w:id="2578" w:author="Đặng Thị Mai Vân" w:date="2022-01-19T09:40:00Z"/>
        </w:trPr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65094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79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0E0E2A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80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423746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81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4F665A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82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165027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83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39" w:type="dxa"/>
            <w:gridSpan w:val="2"/>
          </w:tcPr>
          <w:p w14:paraId="220DD09F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84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24" w:type="dxa"/>
          </w:tcPr>
          <w:p w14:paraId="07091F55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85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01" w:type="dxa"/>
          </w:tcPr>
          <w:p w14:paraId="0403C2DE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86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28" w:type="dxa"/>
            <w:gridSpan w:val="2"/>
          </w:tcPr>
          <w:p w14:paraId="1F5780F6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87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7AFB2DB0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88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1114AE5A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89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73" w:type="dxa"/>
            <w:gridSpan w:val="2"/>
          </w:tcPr>
          <w:p w14:paraId="61717E72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90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5A0CCDC1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91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381142" w:rsidRPr="00940C87" w14:paraId="45A022AF" w14:textId="77777777" w:rsidTr="00381142">
        <w:trPr>
          <w:ins w:id="2592" w:author="Đặng Thị Mai Vân" w:date="2022-01-19T09:40:00Z"/>
        </w:trPr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25592F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93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DB25E8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94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4A1A36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95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C56DE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96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FD66E6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597" w:author="Đặng Thị Mai Vân" w:date="2022-01-19T09:40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39" w:type="dxa"/>
            <w:gridSpan w:val="2"/>
          </w:tcPr>
          <w:p w14:paraId="5A618741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98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24" w:type="dxa"/>
          </w:tcPr>
          <w:p w14:paraId="6A8EB2A2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599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01" w:type="dxa"/>
          </w:tcPr>
          <w:p w14:paraId="7F67F1E0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00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28" w:type="dxa"/>
            <w:gridSpan w:val="2"/>
          </w:tcPr>
          <w:p w14:paraId="51B71656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01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77E0B3BC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02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025C32FB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03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73" w:type="dxa"/>
            <w:gridSpan w:val="2"/>
          </w:tcPr>
          <w:p w14:paraId="261C6814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04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2AD19725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05" w:author="Đặng Thị Mai Vân" w:date="2022-01-19T09:40:00Z"/>
                <w:rFonts w:ascii="Arial" w:hAnsi="Arial" w:cs="Arial"/>
                <w:b/>
                <w:bCs/>
                <w:lang w:val="en-US"/>
              </w:rPr>
            </w:pPr>
          </w:p>
        </w:tc>
      </w:tr>
      <w:tr w:rsidR="00381142" w:rsidRPr="00940C87" w14:paraId="109E40F8" w14:textId="77777777" w:rsidTr="00C9292D">
        <w:trPr>
          <w:ins w:id="2606" w:author="Đặng Thị Mai Vân" w:date="2022-01-19T09:39:00Z"/>
        </w:trPr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0DF3341A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607" w:author="Đặng Thị Mai Vân" w:date="2022-01-19T09:39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  <w:vAlign w:val="bottom"/>
          </w:tcPr>
          <w:p w14:paraId="46227102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608" w:author="Đặng Thị Mai Vân" w:date="2022-01-19T09:39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vAlign w:val="bottom"/>
          </w:tcPr>
          <w:p w14:paraId="32562FF8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609" w:author="Đặng Thị Mai Vân" w:date="2022-01-19T09:39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  <w:vAlign w:val="bottom"/>
          </w:tcPr>
          <w:p w14:paraId="2F7B198E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610" w:author="Đặng Thị Mai Vân" w:date="2022-01-19T09:39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</w:tcBorders>
            <w:vAlign w:val="bottom"/>
          </w:tcPr>
          <w:p w14:paraId="20903BF9" w14:textId="77777777" w:rsidR="00381142" w:rsidRPr="00381142" w:rsidRDefault="00381142" w:rsidP="00EF47B9">
            <w:pPr>
              <w:tabs>
                <w:tab w:val="left" w:pos="7844"/>
              </w:tabs>
              <w:rPr>
                <w:ins w:id="2611" w:author="Đặng Thị Mai Vân" w:date="2022-01-19T09:39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39" w:type="dxa"/>
            <w:gridSpan w:val="2"/>
          </w:tcPr>
          <w:p w14:paraId="58597BB3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12" w:author="Đặng Thị Mai Vân" w:date="2022-01-19T09:39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624" w:type="dxa"/>
          </w:tcPr>
          <w:p w14:paraId="7BEB5D5D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13" w:author="Đặng Thị Mai Vân" w:date="2022-01-19T09:39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01" w:type="dxa"/>
          </w:tcPr>
          <w:p w14:paraId="0F69A2BD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14" w:author="Đặng Thị Mai Vân" w:date="2022-01-19T09:39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28" w:type="dxa"/>
            <w:gridSpan w:val="2"/>
          </w:tcPr>
          <w:p w14:paraId="6294DA24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15" w:author="Đặng Thị Mai Vân" w:date="2022-01-19T09:39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07" w:type="dxa"/>
            <w:gridSpan w:val="2"/>
          </w:tcPr>
          <w:p w14:paraId="03817ABD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16" w:author="Đặng Thị Mai Vân" w:date="2022-01-19T09:39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17" w:type="dxa"/>
            <w:gridSpan w:val="2"/>
          </w:tcPr>
          <w:p w14:paraId="194E481B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17" w:author="Đặng Thị Mai Vân" w:date="2022-01-19T09:39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73" w:type="dxa"/>
            <w:gridSpan w:val="2"/>
          </w:tcPr>
          <w:p w14:paraId="6B30E40F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18" w:author="Đặng Thị Mai Vân" w:date="2022-01-19T09:39:00Z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4DAA12C0" w14:textId="77777777" w:rsidR="00381142" w:rsidRPr="00940C87" w:rsidRDefault="00381142" w:rsidP="00EF47B9">
            <w:pPr>
              <w:tabs>
                <w:tab w:val="left" w:pos="7844"/>
              </w:tabs>
              <w:rPr>
                <w:ins w:id="2619" w:author="Đặng Thị Mai Vân" w:date="2022-01-19T09:39:00Z"/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565C890B" w14:textId="2E81F99F" w:rsidR="007369CE" w:rsidRDefault="007369CE" w:rsidP="008A346D">
      <w:pPr>
        <w:tabs>
          <w:tab w:val="left" w:pos="7844"/>
        </w:tabs>
        <w:rPr>
          <w:ins w:id="2620" w:author="Đặng Thị Mai Vân" w:date="2022-01-19T09:40:00Z"/>
          <w:rFonts w:ascii="Arial" w:hAnsi="Arial" w:cs="Arial"/>
          <w:b/>
          <w:bCs/>
          <w:lang w:val="en-US"/>
        </w:rPr>
      </w:pPr>
    </w:p>
    <w:p w14:paraId="4B520BD2" w14:textId="259C66EF" w:rsidR="00381142" w:rsidRDefault="00381142" w:rsidP="008A346D">
      <w:pPr>
        <w:tabs>
          <w:tab w:val="left" w:pos="7844"/>
        </w:tabs>
        <w:rPr>
          <w:ins w:id="2621" w:author="Đặng Thị Mai Vân" w:date="2022-01-19T09:40:00Z"/>
          <w:rFonts w:ascii="Arial" w:hAnsi="Arial" w:cs="Arial"/>
          <w:b/>
          <w:bCs/>
          <w:lang w:val="en-US"/>
        </w:rPr>
      </w:pPr>
    </w:p>
    <w:p w14:paraId="7C25AB06" w14:textId="0D892D54" w:rsidR="00381142" w:rsidRDefault="00381142" w:rsidP="008A346D">
      <w:pPr>
        <w:tabs>
          <w:tab w:val="left" w:pos="7844"/>
        </w:tabs>
        <w:rPr>
          <w:ins w:id="2622" w:author="Đặng Thị Mai Vân" w:date="2022-01-19T09:40:00Z"/>
          <w:rFonts w:ascii="Arial" w:hAnsi="Arial" w:cs="Arial"/>
          <w:b/>
          <w:bCs/>
          <w:lang w:val="en-US"/>
        </w:rPr>
      </w:pPr>
    </w:p>
    <w:p w14:paraId="629CAA55" w14:textId="7988A3A5" w:rsidR="00381142" w:rsidRDefault="00381142" w:rsidP="008A346D">
      <w:pPr>
        <w:tabs>
          <w:tab w:val="left" w:pos="7844"/>
        </w:tabs>
        <w:rPr>
          <w:ins w:id="2623" w:author="Đặng Thị Mai Vân" w:date="2022-01-19T09:40:00Z"/>
          <w:rFonts w:ascii="Arial" w:hAnsi="Arial" w:cs="Arial"/>
          <w:b/>
          <w:bCs/>
          <w:lang w:val="en-US"/>
        </w:rPr>
      </w:pPr>
    </w:p>
    <w:p w14:paraId="09FADC51" w14:textId="28D48C79" w:rsidR="00381142" w:rsidRDefault="00381142" w:rsidP="008A346D">
      <w:pPr>
        <w:tabs>
          <w:tab w:val="left" w:pos="7844"/>
        </w:tabs>
        <w:rPr>
          <w:ins w:id="2624" w:author="Đặng Thị Mai Vân" w:date="2022-01-19T09:53:00Z"/>
          <w:rFonts w:ascii="Arial" w:hAnsi="Arial" w:cs="Arial"/>
          <w:b/>
          <w:bCs/>
          <w:lang w:val="en-US"/>
        </w:rPr>
      </w:pPr>
    </w:p>
    <w:p w14:paraId="7D1DB567" w14:textId="37E21495" w:rsidR="00B32770" w:rsidRDefault="00B32770" w:rsidP="008A346D">
      <w:pPr>
        <w:tabs>
          <w:tab w:val="left" w:pos="7844"/>
        </w:tabs>
        <w:rPr>
          <w:ins w:id="2625" w:author="Đặng Thị Mai Vân" w:date="2022-01-19T09:53:00Z"/>
          <w:rFonts w:ascii="Arial" w:hAnsi="Arial" w:cs="Arial"/>
          <w:b/>
          <w:bCs/>
          <w:lang w:val="en-US"/>
        </w:rPr>
      </w:pPr>
    </w:p>
    <w:p w14:paraId="773C7603" w14:textId="744C39A4" w:rsidR="00B32770" w:rsidRDefault="00B32770" w:rsidP="008A346D">
      <w:pPr>
        <w:tabs>
          <w:tab w:val="left" w:pos="7844"/>
        </w:tabs>
        <w:rPr>
          <w:ins w:id="2626" w:author="Đặng Thị Mai Vân" w:date="2022-01-19T09:53:00Z"/>
          <w:rFonts w:ascii="Arial" w:hAnsi="Arial" w:cs="Arial"/>
          <w:b/>
          <w:bCs/>
          <w:lang w:val="en-US"/>
        </w:rPr>
      </w:pPr>
    </w:p>
    <w:p w14:paraId="00735ACB" w14:textId="6187537B" w:rsidR="00B32770" w:rsidRPr="00677F77" w:rsidRDefault="00B32770" w:rsidP="00B32770">
      <w:pPr>
        <w:spacing w:after="0" w:line="240" w:lineRule="auto"/>
        <w:rPr>
          <w:ins w:id="2627" w:author="Đặng Thị Mai Vân" w:date="2022-01-19T09:53:00Z"/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ins w:id="2628" w:author="Đặng Thị Mai Vân" w:date="2022-01-19T09:53:00Z">
        <w:r w:rsidRPr="00677F77">
          <w:rPr>
            <w:rFonts w:ascii="Arial" w:eastAsia="Times New Roman" w:hAnsi="Arial" w:cs="Arial"/>
            <w:b/>
            <w:bCs/>
            <w:color w:val="000000"/>
            <w:sz w:val="26"/>
            <w:szCs w:val="26"/>
            <w:lang w:val="en-US"/>
          </w:rPr>
          <w:lastRenderedPageBreak/>
          <w:t>Mục 9. Tín dụng và tiết kiệm</w:t>
        </w:r>
        <w:r w:rsidR="00E2245F">
          <w:rPr>
            <w:rFonts w:ascii="Arial" w:eastAsia="Times New Roman" w:hAnsi="Arial" w:cs="Arial"/>
            <w:b/>
            <w:bCs/>
            <w:color w:val="000000"/>
            <w:sz w:val="26"/>
            <w:szCs w:val="26"/>
            <w:lang w:val="en-US"/>
          </w:rPr>
          <w:t xml:space="preserve"> (tiếp)</w:t>
        </w:r>
      </w:ins>
    </w:p>
    <w:tbl>
      <w:tblPr>
        <w:tblW w:w="15168" w:type="dxa"/>
        <w:tblInd w:w="-714" w:type="dxa"/>
        <w:tblLook w:val="04A0" w:firstRow="1" w:lastRow="0" w:firstColumn="1" w:lastColumn="0" w:noHBand="0" w:noVBand="1"/>
        <w:tblPrChange w:id="2629" w:author="Đặng Thị Mai Vân" w:date="2022-01-19T09:53:00Z">
          <w:tblPr>
            <w:tblW w:w="15676" w:type="dxa"/>
            <w:tblInd w:w="-714" w:type="dxa"/>
            <w:tblLook w:val="04A0" w:firstRow="1" w:lastRow="0" w:firstColumn="1" w:lastColumn="0" w:noHBand="0" w:noVBand="1"/>
          </w:tblPr>
        </w:tblPrChange>
      </w:tblPr>
      <w:tblGrid>
        <w:gridCol w:w="1430"/>
        <w:gridCol w:w="767"/>
        <w:gridCol w:w="1347"/>
        <w:gridCol w:w="267"/>
        <w:gridCol w:w="679"/>
        <w:gridCol w:w="1242"/>
        <w:gridCol w:w="1242"/>
        <w:gridCol w:w="539"/>
        <w:gridCol w:w="1132"/>
        <w:gridCol w:w="1187"/>
        <w:gridCol w:w="267"/>
        <w:gridCol w:w="1180"/>
        <w:gridCol w:w="267"/>
        <w:gridCol w:w="501"/>
        <w:gridCol w:w="425"/>
        <w:gridCol w:w="984"/>
        <w:gridCol w:w="576"/>
        <w:gridCol w:w="267"/>
        <w:gridCol w:w="869"/>
        <w:tblGridChange w:id="2630">
          <w:tblGrid>
            <w:gridCol w:w="3544"/>
            <w:gridCol w:w="26"/>
            <w:gridCol w:w="241"/>
            <w:gridCol w:w="679"/>
            <w:gridCol w:w="510"/>
            <w:gridCol w:w="767"/>
            <w:gridCol w:w="502"/>
            <w:gridCol w:w="267"/>
            <w:gridCol w:w="153"/>
            <w:gridCol w:w="267"/>
            <w:gridCol w:w="259"/>
            <w:gridCol w:w="420"/>
            <w:gridCol w:w="822"/>
            <w:gridCol w:w="1242"/>
            <w:gridCol w:w="111"/>
            <w:gridCol w:w="22"/>
            <w:gridCol w:w="267"/>
            <w:gridCol w:w="559"/>
            <w:gridCol w:w="2"/>
            <w:gridCol w:w="282"/>
            <w:gridCol w:w="337"/>
            <w:gridCol w:w="178"/>
            <w:gridCol w:w="89"/>
            <w:gridCol w:w="244"/>
            <w:gridCol w:w="46"/>
            <w:gridCol w:w="267"/>
            <w:gridCol w:w="1180"/>
            <w:gridCol w:w="173"/>
            <w:gridCol w:w="94"/>
            <w:gridCol w:w="482"/>
            <w:gridCol w:w="267"/>
            <w:gridCol w:w="869"/>
            <w:gridCol w:w="41"/>
            <w:gridCol w:w="251"/>
            <w:gridCol w:w="34"/>
            <w:gridCol w:w="123"/>
            <w:gridCol w:w="419"/>
            <w:gridCol w:w="267"/>
            <w:gridCol w:w="1301"/>
            <w:gridCol w:w="848"/>
            <w:gridCol w:w="499"/>
            <w:gridCol w:w="285"/>
            <w:gridCol w:w="10"/>
          </w:tblGrid>
        </w:tblGridChange>
      </w:tblGrid>
      <w:tr w:rsidR="007425D0" w:rsidRPr="00C40C68" w14:paraId="23B38CC6" w14:textId="77777777" w:rsidTr="009675AD">
        <w:trPr>
          <w:trHeight w:val="319"/>
          <w:ins w:id="2631" w:author="Đặng Thị Mai Vân" w:date="2022-01-19T09:39:00Z"/>
          <w:trPrChange w:id="2632" w:author="Đặng Thị Mai Vân" w:date="2022-01-19T09:53:00Z">
            <w:trPr>
              <w:gridBefore w:val="2"/>
              <w:trHeight w:val="319"/>
            </w:trPr>
          </w:trPrChange>
        </w:trPr>
        <w:tc>
          <w:tcPr>
            <w:tcW w:w="449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2633" w:author="Đặng Thị Mai Vân" w:date="2022-01-19T09:53:00Z">
              <w:tcPr>
                <w:tcW w:w="3645" w:type="dxa"/>
                <w:gridSpan w:val="9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A18427" w14:textId="71C8A42D" w:rsidR="00C40C68" w:rsidRPr="00063FD6" w:rsidRDefault="00C40C68" w:rsidP="00C40C68">
            <w:pPr>
              <w:spacing w:after="0" w:line="240" w:lineRule="auto"/>
              <w:rPr>
                <w:ins w:id="263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635" w:author="Đặng Thị Mai Vân" w:date="2022-01-19T09:41:00Z">
                  <w:rPr>
                    <w:ins w:id="263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637" w:author="Đặng Thị Mai Vân" w:date="2022-01-19T09:39:00Z">
              <w:r w:rsidRPr="00063FD6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  <w:rPrChange w:id="2638" w:author="Đặng Thị Mai Vân" w:date="2022-01-19T09:41:00Z">
                    <w:rPr>
                      <w:rFonts w:ascii=".VnArial Narrow" w:eastAsia="Times New Roman" w:hAnsi=".VnArial Narrow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8.</w:t>
              </w:r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639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 D</w:t>
              </w:r>
            </w:ins>
            <w:ins w:id="2640" w:author="Đặng Thị Mai Vân" w:date="2022-01-19T09:41:00Z">
              <w:r w:rsidR="00793752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â</w:t>
              </w:r>
            </w:ins>
            <w:ins w:id="264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642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n </w:t>
              </w:r>
            </w:ins>
            <w:ins w:id="2643" w:author="Đặng Thị Mai Vân" w:date="2022-01-19T09:40:00Z">
              <w:r w:rsidR="00F30ED5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644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c</w:t>
              </w:r>
              <w:r w:rsidR="00F30ED5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rPrChange w:id="2645" w:author="Đặng Thị Mai Vân" w:date="2022-01-19T09:41:00Z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rPrChange>
                </w:rPr>
                <w:t>ư</w:t>
              </w:r>
              <w:r w:rsidR="00F30ED5" w:rsidRPr="00063FD6">
                <w:rPr>
                  <w:rFonts w:ascii="Arial" w:hAnsi="Arial" w:cs="Arial"/>
                  <w:sz w:val="18"/>
                  <w:szCs w:val="18"/>
                  <w:lang w:val="en-US"/>
                  <w:rPrChange w:id="2646" w:author="Đặng Thị Mai Vân" w:date="2022-01-19T09:41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 xml:space="preserve"> trong xã vay tiền </w:t>
              </w:r>
              <w:r w:rsidR="00A305F9" w:rsidRPr="00063FD6">
                <w:rPr>
                  <w:rFonts w:ascii="Arial" w:hAnsi="Arial" w:cs="Arial"/>
                  <w:sz w:val="18"/>
                  <w:szCs w:val="18"/>
                  <w:lang w:val="en-US"/>
                  <w:rPrChange w:id="2647" w:author="Đặng Thị Mai Vân" w:date="2022-01-19T09:41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 xml:space="preserve">từ […] </w:t>
              </w:r>
              <w:r w:rsidR="00F30ED5" w:rsidRPr="00063FD6">
                <w:rPr>
                  <w:rFonts w:ascii="Arial" w:hAnsi="Arial" w:cs="Arial"/>
                  <w:sz w:val="18"/>
                  <w:szCs w:val="18"/>
                  <w:lang w:val="en-US"/>
                  <w:rPrChange w:id="2648" w:author="Đặng Thị Mai Vân" w:date="2022-01-19T09:41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không?</w:t>
              </w:r>
            </w:ins>
          </w:p>
        </w:tc>
        <w:tc>
          <w:tcPr>
            <w:tcW w:w="41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2649" w:author="Đặng Thị Mai Vân" w:date="2022-01-19T09:53:00Z">
              <w:tcPr>
                <w:tcW w:w="3727" w:type="dxa"/>
                <w:gridSpan w:val="9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5783B1" w14:textId="777BE9C1" w:rsidR="00C40C68" w:rsidRPr="00063FD6" w:rsidRDefault="00C40C68" w:rsidP="00C40C68">
            <w:pPr>
              <w:spacing w:after="0" w:line="240" w:lineRule="auto"/>
              <w:rPr>
                <w:ins w:id="265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651" w:author="Đặng Thị Mai Vân" w:date="2022-01-19T09:41:00Z">
                  <w:rPr>
                    <w:ins w:id="2652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653" w:author="Đặng Thị Mai Vân" w:date="2022-01-19T09:39:00Z">
              <w:r w:rsidRPr="00063FD6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  <w:rPrChange w:id="2654" w:author="Đặng Thị Mai Vân" w:date="2022-01-19T09:41:00Z">
                    <w:rPr>
                      <w:rFonts w:ascii=".VnArial Narrow" w:eastAsia="Times New Roman" w:hAnsi=".VnArial Narrow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9. </w:t>
              </w:r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655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D</w:t>
              </w:r>
            </w:ins>
            <w:ins w:id="2656" w:author="Đặng Thị Mai Vân" w:date="2022-01-19T09:45:00Z">
              <w:r w:rsidR="00900CD8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ân cư trong xã sử dụng tiền vay được từ […] để làm gì?</w:t>
              </w:r>
            </w:ins>
          </w:p>
        </w:tc>
        <w:tc>
          <w:tcPr>
            <w:tcW w:w="382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2657" w:author="Đặng Thị Mai Vân" w:date="2022-01-19T09:53:00Z">
              <w:tcPr>
                <w:tcW w:w="4552" w:type="dxa"/>
                <w:gridSpan w:val="15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63E7A2" w14:textId="1016EA75" w:rsidR="00C40C68" w:rsidRPr="00063FD6" w:rsidRDefault="00C40C68" w:rsidP="00C40C68">
            <w:pPr>
              <w:spacing w:after="0" w:line="240" w:lineRule="auto"/>
              <w:rPr>
                <w:ins w:id="265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659" w:author="Đặng Thị Mai Vân" w:date="2022-01-19T09:41:00Z">
                  <w:rPr>
                    <w:ins w:id="2660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661" w:author="Đặng Thị Mai Vân" w:date="2022-01-19T09:39:00Z">
              <w:r w:rsidRPr="00063FD6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  <w:rPrChange w:id="2662" w:author="Đặng Thị Mai Vân" w:date="2022-01-19T09:41:00Z">
                    <w:rPr>
                      <w:rFonts w:ascii=".VnArial Narrow" w:eastAsia="Times New Roman" w:hAnsi=".VnArial Narrow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10.</w:t>
              </w:r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663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</w:ins>
            <w:ins w:id="2664" w:author="Đặng Thị Mai Vân" w:date="2022-01-19T09:49:00Z">
              <w:r w:rsidR="00D60A4D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Chủ yếu dùng cho lĩnh vực sản xuất kinh doanh nào?</w:t>
              </w:r>
            </w:ins>
          </w:p>
        </w:tc>
        <w:tc>
          <w:tcPr>
            <w:tcW w:w="269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65" w:author="Đặng Thị Mai Vân" w:date="2022-01-19T09:53:00Z">
              <w:tcPr>
                <w:tcW w:w="3752" w:type="dxa"/>
                <w:gridSpan w:val="8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B9EC86" w14:textId="611A9211" w:rsidR="00C40C68" w:rsidRPr="00063FD6" w:rsidRDefault="00C40C68" w:rsidP="00C40C68">
            <w:pPr>
              <w:spacing w:after="0" w:line="240" w:lineRule="auto"/>
              <w:rPr>
                <w:ins w:id="266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667" w:author="Đặng Thị Mai Vân" w:date="2022-01-19T09:41:00Z">
                  <w:rPr>
                    <w:ins w:id="2668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669" w:author="Đặng Thị Mai Vân" w:date="2022-01-19T09:39:00Z">
              <w:r w:rsidRPr="00063FD6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  <w:rPrChange w:id="2670" w:author="Đặng Thị Mai Vân" w:date="2022-01-19T09:41:00Z">
                    <w:rPr>
                      <w:rFonts w:ascii=".VnArial Narrow" w:eastAsia="Times New Roman" w:hAnsi=".VnArial Narrow" w:cs="Times New Roman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11.</w:t>
              </w:r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671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 Kho</w:t>
              </w:r>
            </w:ins>
            <w:ins w:id="2672" w:author="Đặng Thị Mai Vân" w:date="2022-01-19T09:50:00Z">
              <w:r w:rsidR="00630E8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ảng cách từ xã đến [..] xã là bao xa?</w:t>
              </w:r>
            </w:ins>
          </w:p>
        </w:tc>
      </w:tr>
      <w:tr w:rsidR="007425D0" w:rsidRPr="00C40C68" w14:paraId="76B8B3AB" w14:textId="77777777" w:rsidTr="009675AD">
        <w:tblPrEx>
          <w:tblPrExChange w:id="2673" w:author="Đặng Thị Mai Vân" w:date="2022-01-19T09:53:00Z">
            <w:tblPrEx>
              <w:tblW w:w="15364" w:type="dxa"/>
            </w:tblPrEx>
          </w:tblPrExChange>
        </w:tblPrEx>
        <w:trPr>
          <w:trHeight w:val="319"/>
          <w:ins w:id="2674" w:author="Đặng Thị Mai Vân" w:date="2022-01-19T09:39:00Z"/>
          <w:trPrChange w:id="2675" w:author="Đặng Thị Mai Vân" w:date="2022-01-19T09:53:00Z">
            <w:trPr>
              <w:gridBefore w:val="2"/>
              <w:gridAfter w:val="0"/>
              <w:wAfter w:w="10" w:type="dxa"/>
              <w:trHeight w:val="319"/>
            </w:trPr>
          </w:trPrChange>
        </w:trPr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76" w:author="Đặng Thị Mai Vân" w:date="2022-01-19T09:53:00Z">
              <w:tcPr>
                <w:tcW w:w="1430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839C3E" w14:textId="77777777" w:rsidR="00C40C68" w:rsidRPr="00063FD6" w:rsidRDefault="00C40C68" w:rsidP="00C40C68">
            <w:pPr>
              <w:spacing w:after="0" w:line="240" w:lineRule="auto"/>
              <w:rPr>
                <w:ins w:id="267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678" w:author="Đặng Thị Mai Vân" w:date="2022-01-19T09:41:00Z">
                  <w:rPr>
                    <w:ins w:id="2679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68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681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82" w:author="Đặng Thị Mai Vân" w:date="2022-01-19T09:53:00Z">
              <w:tcPr>
                <w:tcW w:w="7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0DBD41" w14:textId="77777777" w:rsidR="00C40C68" w:rsidRPr="00063FD6" w:rsidRDefault="00C40C68" w:rsidP="00C40C68">
            <w:pPr>
              <w:spacing w:after="0" w:line="240" w:lineRule="auto"/>
              <w:rPr>
                <w:ins w:id="268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684" w:author="Đặng Thị Mai Vân" w:date="2022-01-19T09:41:00Z">
                  <w:rPr>
                    <w:ins w:id="2685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86" w:author="Đặng Thị Mai Vân" w:date="2022-01-19T09:53:00Z">
              <w:tcPr>
                <w:tcW w:w="50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225270" w14:textId="77777777" w:rsidR="00C40C68" w:rsidRPr="00063FD6" w:rsidRDefault="00C40C68" w:rsidP="00C40C68">
            <w:pPr>
              <w:spacing w:after="0" w:line="240" w:lineRule="auto"/>
              <w:rPr>
                <w:ins w:id="2687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688" w:author="Đặng Thị Mai Vân" w:date="2022-01-19T09:41:00Z">
                  <w:rPr>
                    <w:ins w:id="2689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90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C154DA" w14:textId="77777777" w:rsidR="00C40C68" w:rsidRPr="00063FD6" w:rsidRDefault="00C40C68" w:rsidP="00C40C68">
            <w:pPr>
              <w:spacing w:after="0" w:line="240" w:lineRule="auto"/>
              <w:rPr>
                <w:ins w:id="2691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692" w:author="Đặng Thị Mai Vân" w:date="2022-01-19T09:41:00Z">
                  <w:rPr>
                    <w:ins w:id="2693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94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E0F195" w14:textId="77777777" w:rsidR="00C40C68" w:rsidRPr="00063FD6" w:rsidRDefault="00C40C68" w:rsidP="00C40C68">
            <w:pPr>
              <w:spacing w:after="0" w:line="240" w:lineRule="auto"/>
              <w:rPr>
                <w:ins w:id="269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696" w:author="Đặng Thị Mai Vân" w:date="2022-01-19T09:41:00Z">
                  <w:rPr>
                    <w:ins w:id="2697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69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699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00" w:author="Đặng Thị Mai Vân" w:date="2022-01-19T09:53:00Z">
              <w:tcPr>
                <w:tcW w:w="25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A0B86B" w14:textId="3871CAC1" w:rsidR="00C40C68" w:rsidRPr="00063FD6" w:rsidRDefault="008638B1" w:rsidP="00C40C68">
            <w:pPr>
              <w:spacing w:after="0" w:line="240" w:lineRule="auto"/>
              <w:rPr>
                <w:ins w:id="2701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02" w:author="Đặng Thị Mai Vân" w:date="2022-01-19T09:41:00Z">
                  <w:rPr>
                    <w:ins w:id="2703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2704" w:author="Đặng Thị Mai Vân" w:date="2022-01-19T09:46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Đầu tư cơ bản…………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05" w:author="Đặng Thị Mai Vân" w:date="2022-01-19T09:53:00Z">
              <w:tcPr>
                <w:tcW w:w="846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CFD229" w14:textId="77777777" w:rsidR="00C40C68" w:rsidRPr="004F6811" w:rsidRDefault="00C40C68" w:rsidP="00C40C68">
            <w:pPr>
              <w:spacing w:after="0" w:line="240" w:lineRule="auto"/>
              <w:rPr>
                <w:ins w:id="270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07" w:author="Đặng Thị Mai Vân" w:date="2022-01-19T09:48:00Z">
                  <w:rPr>
                    <w:ins w:id="2708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2709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10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1</w:t>
              </w:r>
            </w:ins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11" w:author="Đặng Thị Mai Vân" w:date="2022-01-19T09:53:00Z">
              <w:tcPr>
                <w:tcW w:w="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BE6150" w14:textId="0FB9367C" w:rsidR="00C40C68" w:rsidRPr="00063FD6" w:rsidRDefault="00C40C68" w:rsidP="00C40C68">
            <w:pPr>
              <w:spacing w:after="0" w:line="240" w:lineRule="auto"/>
              <w:rPr>
                <w:ins w:id="271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13" w:author="Đặng Thị Mai Vân" w:date="2022-01-19T09:41:00Z">
                  <w:rPr>
                    <w:ins w:id="2714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71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16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  <w:ins w:id="2717" w:author="Đặng Thị Mai Vân" w:date="2022-01-19T09:49:00Z">
              <w:r w:rsidR="000C3EE2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Nông, lâm nghiệp và thủy sản</w:t>
              </w:r>
              <w:r w:rsidR="00973FC8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…</w:t>
              </w:r>
            </w:ins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18" w:author="Đặng Thị Mai Vân" w:date="2022-01-19T09:53:00Z">
              <w:tcPr>
                <w:tcW w:w="3748" w:type="dxa"/>
                <w:gridSpan w:val="11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A7FB9F" w14:textId="4F6BDE34" w:rsidR="00C40C68" w:rsidRPr="00063FD6" w:rsidRDefault="00973FC8" w:rsidP="00C40C68">
            <w:pPr>
              <w:spacing w:after="0" w:line="240" w:lineRule="auto"/>
              <w:rPr>
                <w:ins w:id="271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20" w:author="Đặng Thị Mai Vân" w:date="2022-01-19T09:41:00Z">
                  <w:rPr>
                    <w:ins w:id="2721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722" w:author="Đặng Thị Mai Vân" w:date="2022-01-19T09:49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1</w:t>
              </w:r>
            </w:ins>
            <w:ins w:id="2723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24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25" w:author="Đặng Thị Mai Vân" w:date="2022-01-19T09:53:00Z">
              <w:tcPr>
                <w:tcW w:w="3740" w:type="dxa"/>
                <w:gridSpan w:val="8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6D007E" w14:textId="39831706" w:rsidR="00C40C68" w:rsidRPr="00063FD6" w:rsidRDefault="00C40C68" w:rsidP="00C40C68">
            <w:pPr>
              <w:spacing w:after="0" w:line="240" w:lineRule="auto"/>
              <w:rPr>
                <w:ins w:id="272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27" w:author="Đặng Thị Mai Vân" w:date="2022-01-19T09:41:00Z">
                  <w:rPr>
                    <w:ins w:id="2728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  <w:tr w:rsidR="007425D0" w:rsidRPr="00C40C68" w14:paraId="54ABA6B5" w14:textId="77777777" w:rsidTr="009675AD">
        <w:tblPrEx>
          <w:tblPrExChange w:id="2729" w:author="Đặng Thị Mai Vân" w:date="2022-01-19T09:53:00Z">
            <w:tblPrEx>
              <w:tblW w:w="15364" w:type="dxa"/>
            </w:tblPrEx>
          </w:tblPrExChange>
        </w:tblPrEx>
        <w:trPr>
          <w:trHeight w:val="319"/>
          <w:ins w:id="2730" w:author="Đặng Thị Mai Vân" w:date="2022-01-19T09:39:00Z"/>
          <w:trPrChange w:id="2731" w:author="Đặng Thị Mai Vân" w:date="2022-01-19T09:53:00Z">
            <w:trPr>
              <w:gridBefore w:val="2"/>
              <w:gridAfter w:val="0"/>
              <w:wAfter w:w="10" w:type="dxa"/>
              <w:trHeight w:val="319"/>
            </w:trPr>
          </w:trPrChange>
        </w:trPr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32" w:author="Đặng Thị Mai Vân" w:date="2022-01-19T09:53:00Z">
              <w:tcPr>
                <w:tcW w:w="1430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D1956B" w14:textId="77777777" w:rsidR="00C40C68" w:rsidRPr="00063FD6" w:rsidRDefault="00C40C68" w:rsidP="00C40C68">
            <w:pPr>
              <w:spacing w:after="0" w:line="240" w:lineRule="auto"/>
              <w:rPr>
                <w:ins w:id="273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34" w:author="Đặng Thị Mai Vân" w:date="2022-01-19T09:41:00Z">
                  <w:rPr>
                    <w:ins w:id="2735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73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37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38" w:author="Đặng Thị Mai Vân" w:date="2022-01-19T09:53:00Z">
              <w:tcPr>
                <w:tcW w:w="7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5DEBBB" w14:textId="77777777" w:rsidR="00C40C68" w:rsidRPr="00063FD6" w:rsidRDefault="00C40C68" w:rsidP="00C40C68">
            <w:pPr>
              <w:spacing w:after="0" w:line="240" w:lineRule="auto"/>
              <w:rPr>
                <w:ins w:id="273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40" w:author="Đặng Thị Mai Vân" w:date="2022-01-19T09:41:00Z">
                  <w:rPr>
                    <w:ins w:id="2741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42" w:author="Đặng Thị Mai Vân" w:date="2022-01-19T09:53:00Z">
              <w:tcPr>
                <w:tcW w:w="50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29582D" w14:textId="77777777" w:rsidR="00C40C68" w:rsidRPr="00063FD6" w:rsidRDefault="00C40C68" w:rsidP="00C40C68">
            <w:pPr>
              <w:spacing w:after="0" w:line="240" w:lineRule="auto"/>
              <w:rPr>
                <w:ins w:id="2743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744" w:author="Đặng Thị Mai Vân" w:date="2022-01-19T09:41:00Z">
                  <w:rPr>
                    <w:ins w:id="2745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46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2877C3" w14:textId="77777777" w:rsidR="00C40C68" w:rsidRPr="00063FD6" w:rsidRDefault="00C40C68" w:rsidP="00C40C68">
            <w:pPr>
              <w:spacing w:after="0" w:line="240" w:lineRule="auto"/>
              <w:rPr>
                <w:ins w:id="2747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748" w:author="Đặng Thị Mai Vân" w:date="2022-01-19T09:41:00Z">
                  <w:rPr>
                    <w:ins w:id="2749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50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873D45" w14:textId="77777777" w:rsidR="00C40C68" w:rsidRPr="00063FD6" w:rsidRDefault="00C40C68" w:rsidP="00C40C68">
            <w:pPr>
              <w:spacing w:after="0" w:line="240" w:lineRule="auto"/>
              <w:rPr>
                <w:ins w:id="2751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52" w:author="Đặng Thị Mai Vân" w:date="2022-01-19T09:41:00Z">
                  <w:rPr>
                    <w:ins w:id="2753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754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55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56" w:author="Đặng Thị Mai Vân" w:date="2022-01-19T09:53:00Z">
              <w:tcPr>
                <w:tcW w:w="25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465A34" w14:textId="69E7EC34" w:rsidR="00C40C68" w:rsidRPr="00063FD6" w:rsidRDefault="008638B1" w:rsidP="00C40C68">
            <w:pPr>
              <w:spacing w:after="0" w:line="240" w:lineRule="auto"/>
              <w:rPr>
                <w:ins w:id="275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58" w:author="Đặng Thị Mai Vân" w:date="2022-01-19T09:41:00Z">
                  <w:rPr>
                    <w:ins w:id="2759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2760" w:author="Đặng Thị Mai Vân" w:date="2022-01-19T09:46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Vốn lưu động</w:t>
              </w:r>
            </w:ins>
            <w:ins w:id="2761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62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.................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63" w:author="Đặng Thị Mai Vân" w:date="2022-01-19T09:53:00Z">
              <w:tcPr>
                <w:tcW w:w="846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FF6A6F" w14:textId="77777777" w:rsidR="00C40C68" w:rsidRPr="004F6811" w:rsidRDefault="00C40C68" w:rsidP="00C40C68">
            <w:pPr>
              <w:spacing w:after="0" w:line="240" w:lineRule="auto"/>
              <w:rPr>
                <w:ins w:id="276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65" w:author="Đặng Thị Mai Vân" w:date="2022-01-19T09:48:00Z">
                  <w:rPr>
                    <w:ins w:id="2766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2767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68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2</w:t>
              </w:r>
            </w:ins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69" w:author="Đặng Thị Mai Vân" w:date="2022-01-19T09:53:00Z">
              <w:tcPr>
                <w:tcW w:w="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A313BF" w14:textId="750B2854" w:rsidR="00C40C68" w:rsidRPr="00063FD6" w:rsidRDefault="00C40C68" w:rsidP="00C40C68">
            <w:pPr>
              <w:spacing w:after="0" w:line="240" w:lineRule="auto"/>
              <w:rPr>
                <w:ins w:id="277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71" w:author="Đặng Thị Mai Vân" w:date="2022-01-19T09:41:00Z">
                  <w:rPr>
                    <w:ins w:id="2772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77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74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  <w:ins w:id="2775" w:author="Đặng Thị Mai Vân" w:date="2022-01-19T09:49:00Z">
              <w:r w:rsidR="0011719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Ngành nghề SXKD dịch vụ khác..</w:t>
              </w:r>
            </w:ins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76" w:author="Đặng Thị Mai Vân" w:date="2022-01-19T09:53:00Z">
              <w:tcPr>
                <w:tcW w:w="3748" w:type="dxa"/>
                <w:gridSpan w:val="11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393DC2" w14:textId="2A530E43" w:rsidR="00C40C68" w:rsidRPr="00063FD6" w:rsidRDefault="00C40C68" w:rsidP="00C40C68">
            <w:pPr>
              <w:spacing w:after="0" w:line="240" w:lineRule="auto"/>
              <w:rPr>
                <w:ins w:id="277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78" w:author="Đặng Thị Mai Vân" w:date="2022-01-19T09:41:00Z">
                  <w:rPr>
                    <w:ins w:id="2779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78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81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  <w:ins w:id="2782" w:author="Đặng Thị Mai Vân" w:date="2022-01-19T09:49:00Z">
              <w:r w:rsidR="00973FC8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2</w:t>
              </w:r>
            </w:ins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83" w:author="Đặng Thị Mai Vân" w:date="2022-01-19T09:53:00Z">
              <w:tcPr>
                <w:tcW w:w="3740" w:type="dxa"/>
                <w:gridSpan w:val="8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031E3C" w14:textId="77777777" w:rsidR="00C40C68" w:rsidRPr="00063FD6" w:rsidRDefault="00C40C68" w:rsidP="00C40C68">
            <w:pPr>
              <w:spacing w:after="0" w:line="240" w:lineRule="auto"/>
              <w:rPr>
                <w:ins w:id="278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85" w:author="Đặng Thị Mai Vân" w:date="2022-01-19T09:41:00Z">
                  <w:rPr>
                    <w:ins w:id="278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78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88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7425D0" w:rsidRPr="00C40C68" w14:paraId="2223CBAC" w14:textId="77777777" w:rsidTr="009675AD">
        <w:tblPrEx>
          <w:tblPrExChange w:id="2789" w:author="Đặng Thị Mai Vân" w:date="2022-01-19T09:53:00Z">
            <w:tblPrEx>
              <w:tblW w:w="15364" w:type="dxa"/>
            </w:tblPrEx>
          </w:tblPrExChange>
        </w:tblPrEx>
        <w:trPr>
          <w:trHeight w:val="319"/>
          <w:ins w:id="2790" w:author="Đặng Thị Mai Vân" w:date="2022-01-19T09:39:00Z"/>
          <w:trPrChange w:id="2791" w:author="Đặng Thị Mai Vân" w:date="2022-01-19T09:53:00Z">
            <w:trPr>
              <w:gridBefore w:val="2"/>
              <w:gridAfter w:val="0"/>
              <w:wAfter w:w="10" w:type="dxa"/>
              <w:trHeight w:val="319"/>
            </w:trPr>
          </w:trPrChange>
        </w:trPr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92" w:author="Đặng Thị Mai Vân" w:date="2022-01-19T09:53:00Z">
              <w:tcPr>
                <w:tcW w:w="1430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274F76" w14:textId="77777777" w:rsidR="00C40C68" w:rsidRPr="00063FD6" w:rsidRDefault="00C40C68" w:rsidP="00C40C68">
            <w:pPr>
              <w:spacing w:after="0" w:line="240" w:lineRule="auto"/>
              <w:rPr>
                <w:ins w:id="279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794" w:author="Đặng Thị Mai Vân" w:date="2022-01-19T09:41:00Z">
                  <w:rPr>
                    <w:ins w:id="2795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79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797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98" w:author="Đặng Thị Mai Vân" w:date="2022-01-19T09:53:00Z">
              <w:tcPr>
                <w:tcW w:w="7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20364F" w14:textId="77777777" w:rsidR="00C40C68" w:rsidRPr="00063FD6" w:rsidRDefault="00C40C68" w:rsidP="00C40C68">
            <w:pPr>
              <w:spacing w:after="0" w:line="240" w:lineRule="auto"/>
              <w:rPr>
                <w:ins w:id="279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00" w:author="Đặng Thị Mai Vân" w:date="2022-01-19T09:41:00Z">
                  <w:rPr>
                    <w:ins w:id="2801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02" w:author="Đặng Thị Mai Vân" w:date="2022-01-19T09:53:00Z">
              <w:tcPr>
                <w:tcW w:w="50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D069BD" w14:textId="77777777" w:rsidR="00C40C68" w:rsidRPr="00063FD6" w:rsidRDefault="00C40C68" w:rsidP="00C40C68">
            <w:pPr>
              <w:spacing w:after="0" w:line="240" w:lineRule="auto"/>
              <w:rPr>
                <w:ins w:id="2803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804" w:author="Đặng Thị Mai Vân" w:date="2022-01-19T09:41:00Z">
                  <w:rPr>
                    <w:ins w:id="2805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06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754703" w14:textId="77777777" w:rsidR="00C40C68" w:rsidRPr="00063FD6" w:rsidRDefault="00C40C68" w:rsidP="00C40C68">
            <w:pPr>
              <w:spacing w:after="0" w:line="240" w:lineRule="auto"/>
              <w:rPr>
                <w:ins w:id="2807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808" w:author="Đặng Thị Mai Vân" w:date="2022-01-19T09:41:00Z">
                  <w:rPr>
                    <w:ins w:id="2809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10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31FF48" w14:textId="77777777" w:rsidR="00C40C68" w:rsidRPr="00063FD6" w:rsidRDefault="00C40C68" w:rsidP="00C40C68">
            <w:pPr>
              <w:spacing w:after="0" w:line="240" w:lineRule="auto"/>
              <w:rPr>
                <w:ins w:id="2811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12" w:author="Đặng Thị Mai Vân" w:date="2022-01-19T09:41:00Z">
                  <w:rPr>
                    <w:ins w:id="2813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814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15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16" w:author="Đặng Thị Mai Vân" w:date="2022-01-19T09:53:00Z">
              <w:tcPr>
                <w:tcW w:w="25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1B21AF" w14:textId="1B2CD4D3" w:rsidR="00C40C68" w:rsidRPr="00063FD6" w:rsidRDefault="006A186E" w:rsidP="00C40C68">
            <w:pPr>
              <w:spacing w:after="0" w:line="240" w:lineRule="auto"/>
              <w:rPr>
                <w:ins w:id="281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18" w:author="Đặng Thị Mai Vân" w:date="2022-01-19T09:41:00Z">
                  <w:rPr>
                    <w:ins w:id="2819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2820" w:author="Đặng Thị Mai Vân" w:date="2022-01-19T09:39:00Z">
              <w:r w:rsidRPr="006A186E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N</w:t>
              </w:r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21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h</w:t>
              </w:r>
            </w:ins>
            <w:ins w:id="2822" w:author="Đặng Thị Mai Vân" w:date="2022-01-19T09:46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à ở</w:t>
              </w:r>
            </w:ins>
            <w:ins w:id="2823" w:author="Đặng Thị Mai Vân" w:date="2022-01-19T09:47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….</w:t>
              </w:r>
            </w:ins>
            <w:ins w:id="2824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25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........................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26" w:author="Đặng Thị Mai Vân" w:date="2022-01-19T09:53:00Z">
              <w:tcPr>
                <w:tcW w:w="846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E7F6B7" w14:textId="77777777" w:rsidR="00C40C68" w:rsidRPr="004F6811" w:rsidRDefault="00C40C68" w:rsidP="00C40C68">
            <w:pPr>
              <w:spacing w:after="0" w:line="240" w:lineRule="auto"/>
              <w:rPr>
                <w:ins w:id="282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28" w:author="Đặng Thị Mai Vân" w:date="2022-01-19T09:48:00Z">
                  <w:rPr>
                    <w:ins w:id="2829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2830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31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 xml:space="preserve">3 </w:t>
              </w:r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32" w:author="Đặng Thị Mai Vân" w:date="2022-01-19T09:48:00Z">
                    <w:rPr>
                      <w:rFonts w:ascii=".VnArial NarrowH" w:eastAsia="Times New Roman" w:hAnsi=".VnArial NarrowH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(&gt;&gt;11)</w:t>
              </w:r>
            </w:ins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33" w:author="Đặng Thị Mai Vân" w:date="2022-01-19T09:53:00Z">
              <w:tcPr>
                <w:tcW w:w="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F0908A" w14:textId="77777777" w:rsidR="00C40C68" w:rsidRPr="00063FD6" w:rsidRDefault="00C40C68" w:rsidP="00C40C68">
            <w:pPr>
              <w:spacing w:after="0" w:line="240" w:lineRule="auto"/>
              <w:rPr>
                <w:ins w:id="283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35" w:author="Đặng Thị Mai Vân" w:date="2022-01-19T09:41:00Z">
                  <w:rPr>
                    <w:ins w:id="283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83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38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39" w:author="Đặng Thị Mai Vân" w:date="2022-01-19T09:53:00Z">
              <w:tcPr>
                <w:tcW w:w="3748" w:type="dxa"/>
                <w:gridSpan w:val="11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E5D19A" w14:textId="77777777" w:rsidR="00C40C68" w:rsidRPr="00063FD6" w:rsidRDefault="00C40C68" w:rsidP="00C40C68">
            <w:pPr>
              <w:spacing w:after="0" w:line="240" w:lineRule="auto"/>
              <w:rPr>
                <w:ins w:id="284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41" w:author="Đặng Thị Mai Vân" w:date="2022-01-19T09:41:00Z">
                  <w:rPr>
                    <w:ins w:id="2842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84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44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45" w:author="Đặng Thị Mai Vân" w:date="2022-01-19T09:53:00Z">
              <w:tcPr>
                <w:tcW w:w="3740" w:type="dxa"/>
                <w:gridSpan w:val="8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A6E81F" w14:textId="77777777" w:rsidR="00C40C68" w:rsidRPr="00063FD6" w:rsidRDefault="00C40C68" w:rsidP="00C40C68">
            <w:pPr>
              <w:spacing w:after="0" w:line="240" w:lineRule="auto"/>
              <w:rPr>
                <w:ins w:id="284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47" w:author="Đặng Thị Mai Vân" w:date="2022-01-19T09:41:00Z">
                  <w:rPr>
                    <w:ins w:id="2848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849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50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7425D0" w:rsidRPr="00C40C68" w14:paraId="541D3733" w14:textId="77777777" w:rsidTr="009675AD">
        <w:tblPrEx>
          <w:tblPrExChange w:id="2851" w:author="Đặng Thị Mai Vân" w:date="2022-01-19T09:53:00Z">
            <w:tblPrEx>
              <w:tblW w:w="15364" w:type="dxa"/>
            </w:tblPrEx>
          </w:tblPrExChange>
        </w:tblPrEx>
        <w:trPr>
          <w:trHeight w:val="319"/>
          <w:ins w:id="2852" w:author="Đặng Thị Mai Vân" w:date="2022-01-19T09:39:00Z"/>
          <w:trPrChange w:id="2853" w:author="Đặng Thị Mai Vân" w:date="2022-01-19T09:53:00Z">
            <w:trPr>
              <w:gridBefore w:val="2"/>
              <w:gridAfter w:val="0"/>
              <w:wAfter w:w="10" w:type="dxa"/>
              <w:trHeight w:val="319"/>
            </w:trPr>
          </w:trPrChange>
        </w:trPr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54" w:author="Đặng Thị Mai Vân" w:date="2022-01-19T09:53:00Z">
              <w:tcPr>
                <w:tcW w:w="1430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495A3A" w14:textId="77777777" w:rsidR="00C40C68" w:rsidRPr="00063FD6" w:rsidRDefault="00C40C68" w:rsidP="00C40C68">
            <w:pPr>
              <w:spacing w:after="0" w:line="240" w:lineRule="auto"/>
              <w:rPr>
                <w:ins w:id="285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56" w:author="Đặng Thị Mai Vân" w:date="2022-01-19T09:41:00Z">
                  <w:rPr>
                    <w:ins w:id="2857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85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59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60" w:author="Đặng Thị Mai Vân" w:date="2022-01-19T09:53:00Z">
              <w:tcPr>
                <w:tcW w:w="7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174D9E" w14:textId="77777777" w:rsidR="00C40C68" w:rsidRPr="00063FD6" w:rsidRDefault="00C40C68" w:rsidP="00C40C68">
            <w:pPr>
              <w:spacing w:after="0" w:line="240" w:lineRule="auto"/>
              <w:rPr>
                <w:ins w:id="2861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62" w:author="Đặng Thị Mai Vân" w:date="2022-01-19T09:41:00Z">
                  <w:rPr>
                    <w:ins w:id="2863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64" w:author="Đặng Thị Mai Vân" w:date="2022-01-19T09:53:00Z">
              <w:tcPr>
                <w:tcW w:w="50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098B7B" w14:textId="77777777" w:rsidR="00C40C68" w:rsidRPr="00063FD6" w:rsidRDefault="00C40C68" w:rsidP="00C40C68">
            <w:pPr>
              <w:spacing w:after="0" w:line="240" w:lineRule="auto"/>
              <w:rPr>
                <w:ins w:id="2865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866" w:author="Đặng Thị Mai Vân" w:date="2022-01-19T09:41:00Z">
                  <w:rPr>
                    <w:ins w:id="2867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68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8A26F" w14:textId="77777777" w:rsidR="00C40C68" w:rsidRPr="00063FD6" w:rsidRDefault="00C40C68" w:rsidP="00C40C68">
            <w:pPr>
              <w:spacing w:after="0" w:line="240" w:lineRule="auto"/>
              <w:rPr>
                <w:ins w:id="2869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870" w:author="Đặng Thị Mai Vân" w:date="2022-01-19T09:41:00Z">
                  <w:rPr>
                    <w:ins w:id="2871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72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BC515E" w14:textId="77777777" w:rsidR="00C40C68" w:rsidRPr="00063FD6" w:rsidRDefault="00C40C68" w:rsidP="00C40C68">
            <w:pPr>
              <w:spacing w:after="0" w:line="240" w:lineRule="auto"/>
              <w:rPr>
                <w:ins w:id="287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74" w:author="Đặng Thị Mai Vân" w:date="2022-01-19T09:41:00Z">
                  <w:rPr>
                    <w:ins w:id="2875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87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77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78" w:author="Đặng Thị Mai Vân" w:date="2022-01-19T09:53:00Z">
              <w:tcPr>
                <w:tcW w:w="25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8A6336" w14:textId="4F6F7594" w:rsidR="00C40C68" w:rsidRPr="00063FD6" w:rsidRDefault="00A9358C" w:rsidP="00C40C68">
            <w:pPr>
              <w:spacing w:after="0" w:line="240" w:lineRule="auto"/>
              <w:rPr>
                <w:ins w:id="287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80" w:author="Đặng Thị Mai Vân" w:date="2022-01-19T09:41:00Z">
                  <w:rPr>
                    <w:ins w:id="2881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2882" w:author="Đặng Thị Mai Vân" w:date="2022-01-19T09:47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Đất ở</w:t>
              </w:r>
            </w:ins>
            <w:ins w:id="2883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84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..............................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85" w:author="Đặng Thị Mai Vân" w:date="2022-01-19T09:53:00Z">
              <w:tcPr>
                <w:tcW w:w="846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0CBCFF" w14:textId="77777777" w:rsidR="00C40C68" w:rsidRPr="004F6811" w:rsidRDefault="00C40C68" w:rsidP="00C40C68">
            <w:pPr>
              <w:spacing w:after="0" w:line="240" w:lineRule="auto"/>
              <w:rPr>
                <w:ins w:id="288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87" w:author="Đặng Thị Mai Vân" w:date="2022-01-19T09:48:00Z">
                  <w:rPr>
                    <w:ins w:id="2888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2889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90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 xml:space="preserve">4 </w:t>
              </w:r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91" w:author="Đặng Thị Mai Vân" w:date="2022-01-19T09:48:00Z">
                    <w:rPr>
                      <w:rFonts w:ascii=".VnArial NarrowH" w:eastAsia="Times New Roman" w:hAnsi=".VnArial NarrowH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(&gt;&gt;11)</w:t>
              </w:r>
            </w:ins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92" w:author="Đặng Thị Mai Vân" w:date="2022-01-19T09:53:00Z">
              <w:tcPr>
                <w:tcW w:w="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BB6D2F" w14:textId="77777777" w:rsidR="00C40C68" w:rsidRPr="00063FD6" w:rsidRDefault="00C40C68" w:rsidP="00C40C68">
            <w:pPr>
              <w:spacing w:after="0" w:line="240" w:lineRule="auto"/>
              <w:rPr>
                <w:ins w:id="289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894" w:author="Đặng Thị Mai Vân" w:date="2022-01-19T09:41:00Z">
                  <w:rPr>
                    <w:ins w:id="2895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89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897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98" w:author="Đặng Thị Mai Vân" w:date="2022-01-19T09:53:00Z">
              <w:tcPr>
                <w:tcW w:w="3748" w:type="dxa"/>
                <w:gridSpan w:val="11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588927" w14:textId="77777777" w:rsidR="00C40C68" w:rsidRPr="00063FD6" w:rsidRDefault="00C40C68" w:rsidP="00C40C68">
            <w:pPr>
              <w:spacing w:after="0" w:line="240" w:lineRule="auto"/>
              <w:rPr>
                <w:ins w:id="289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00" w:author="Đặng Thị Mai Vân" w:date="2022-01-19T09:41:00Z">
                  <w:rPr>
                    <w:ins w:id="2901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902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03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04" w:author="Đặng Thị Mai Vân" w:date="2022-01-19T09:53:00Z">
              <w:tcPr>
                <w:tcW w:w="3740" w:type="dxa"/>
                <w:gridSpan w:val="8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927847" w14:textId="77777777" w:rsidR="00C40C68" w:rsidRPr="00063FD6" w:rsidRDefault="00C40C68" w:rsidP="00C40C68">
            <w:pPr>
              <w:spacing w:after="0" w:line="240" w:lineRule="auto"/>
              <w:rPr>
                <w:ins w:id="290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06" w:author="Đặng Thị Mai Vân" w:date="2022-01-19T09:41:00Z">
                  <w:rPr>
                    <w:ins w:id="2907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90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09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7425D0" w:rsidRPr="00C40C68" w14:paraId="713F5ADE" w14:textId="77777777" w:rsidTr="009675AD">
        <w:tblPrEx>
          <w:tblPrExChange w:id="2910" w:author="Đặng Thị Mai Vân" w:date="2022-01-19T09:53:00Z">
            <w:tblPrEx>
              <w:tblW w:w="15364" w:type="dxa"/>
            </w:tblPrEx>
          </w:tblPrExChange>
        </w:tblPrEx>
        <w:trPr>
          <w:trHeight w:val="319"/>
          <w:ins w:id="2911" w:author="Đặng Thị Mai Vân" w:date="2022-01-19T09:39:00Z"/>
          <w:trPrChange w:id="2912" w:author="Đặng Thị Mai Vân" w:date="2022-01-19T09:53:00Z">
            <w:trPr>
              <w:gridBefore w:val="2"/>
              <w:gridAfter w:val="0"/>
              <w:wAfter w:w="10" w:type="dxa"/>
              <w:trHeight w:val="319"/>
            </w:trPr>
          </w:trPrChange>
        </w:trPr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13" w:author="Đặng Thị Mai Vân" w:date="2022-01-19T09:53:00Z">
              <w:tcPr>
                <w:tcW w:w="1430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DB7FA8" w14:textId="77777777" w:rsidR="00C40C68" w:rsidRPr="00063FD6" w:rsidRDefault="00C40C68" w:rsidP="00C40C68">
            <w:pPr>
              <w:spacing w:after="0" w:line="240" w:lineRule="auto"/>
              <w:rPr>
                <w:ins w:id="291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15" w:author="Đặng Thị Mai Vân" w:date="2022-01-19T09:41:00Z">
                  <w:rPr>
                    <w:ins w:id="291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91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18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19" w:author="Đặng Thị Mai Vân" w:date="2022-01-19T09:53:00Z">
              <w:tcPr>
                <w:tcW w:w="7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BD51F6" w14:textId="77777777" w:rsidR="00C40C68" w:rsidRPr="00063FD6" w:rsidRDefault="00C40C68" w:rsidP="00C40C68">
            <w:pPr>
              <w:spacing w:after="0" w:line="240" w:lineRule="auto"/>
              <w:rPr>
                <w:ins w:id="292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21" w:author="Đặng Thị Mai Vân" w:date="2022-01-19T09:41:00Z">
                  <w:rPr>
                    <w:ins w:id="2922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23" w:author="Đặng Thị Mai Vân" w:date="2022-01-19T09:53:00Z">
              <w:tcPr>
                <w:tcW w:w="50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FDFCA5" w14:textId="77777777" w:rsidR="00C40C68" w:rsidRPr="00063FD6" w:rsidRDefault="00C40C68" w:rsidP="00C40C68">
            <w:pPr>
              <w:spacing w:after="0" w:line="240" w:lineRule="auto"/>
              <w:rPr>
                <w:ins w:id="2924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925" w:author="Đặng Thị Mai Vân" w:date="2022-01-19T09:41:00Z">
                  <w:rPr>
                    <w:ins w:id="2926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27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D21B36" w14:textId="77777777" w:rsidR="00C40C68" w:rsidRPr="00063FD6" w:rsidRDefault="00C40C68" w:rsidP="00C40C68">
            <w:pPr>
              <w:spacing w:after="0" w:line="240" w:lineRule="auto"/>
              <w:rPr>
                <w:ins w:id="2928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929" w:author="Đặng Thị Mai Vân" w:date="2022-01-19T09:41:00Z">
                  <w:rPr>
                    <w:ins w:id="2930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31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6AB539" w14:textId="77777777" w:rsidR="00C40C68" w:rsidRPr="00063FD6" w:rsidRDefault="00C40C68" w:rsidP="00C40C68">
            <w:pPr>
              <w:spacing w:after="0" w:line="240" w:lineRule="auto"/>
              <w:rPr>
                <w:ins w:id="293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33" w:author="Đặng Thị Mai Vân" w:date="2022-01-19T09:41:00Z">
                  <w:rPr>
                    <w:ins w:id="2934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293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36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37" w:author="Đặng Thị Mai Vân" w:date="2022-01-19T09:53:00Z">
              <w:tcPr>
                <w:tcW w:w="25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B6ED94" w14:textId="4F3478C2" w:rsidR="00C40C68" w:rsidRPr="00063FD6" w:rsidRDefault="00472A42" w:rsidP="00C40C68">
            <w:pPr>
              <w:spacing w:after="0" w:line="240" w:lineRule="auto"/>
              <w:rPr>
                <w:ins w:id="293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39" w:author="Đặng Thị Mai Vân" w:date="2022-01-19T09:41:00Z">
                  <w:rPr>
                    <w:ins w:id="2940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2941" w:author="Đặng Thị Mai Vân" w:date="2022-01-19T09:47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Đồ dùng lâu bền….</w:t>
              </w:r>
            </w:ins>
            <w:ins w:id="2942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43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........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44" w:author="Đặng Thị Mai Vân" w:date="2022-01-19T09:53:00Z">
              <w:tcPr>
                <w:tcW w:w="846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C4FE23" w14:textId="77777777" w:rsidR="00C40C68" w:rsidRPr="004F6811" w:rsidRDefault="00C40C68" w:rsidP="00C40C68">
            <w:pPr>
              <w:spacing w:after="0" w:line="240" w:lineRule="auto"/>
              <w:rPr>
                <w:ins w:id="294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46" w:author="Đặng Thị Mai Vân" w:date="2022-01-19T09:48:00Z">
                  <w:rPr>
                    <w:ins w:id="2947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2948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49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 xml:space="preserve">5 </w:t>
              </w:r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50" w:author="Đặng Thị Mai Vân" w:date="2022-01-19T09:48:00Z">
                    <w:rPr>
                      <w:rFonts w:ascii=".VnArial NarrowH" w:eastAsia="Times New Roman" w:hAnsi=".VnArial NarrowH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(&gt;&gt;11)</w:t>
              </w:r>
            </w:ins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51" w:author="Đặng Thị Mai Vân" w:date="2022-01-19T09:53:00Z">
              <w:tcPr>
                <w:tcW w:w="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566779" w14:textId="77777777" w:rsidR="00C40C68" w:rsidRPr="00063FD6" w:rsidRDefault="00C40C68" w:rsidP="00C40C68">
            <w:pPr>
              <w:spacing w:after="0" w:line="240" w:lineRule="auto"/>
              <w:rPr>
                <w:ins w:id="295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53" w:author="Đặng Thị Mai Vân" w:date="2022-01-19T09:41:00Z">
                  <w:rPr>
                    <w:ins w:id="2954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95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56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57" w:author="Đặng Thị Mai Vân" w:date="2022-01-19T09:53:00Z">
              <w:tcPr>
                <w:tcW w:w="3748" w:type="dxa"/>
                <w:gridSpan w:val="11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CC4FDF" w14:textId="77777777" w:rsidR="00C40C68" w:rsidRPr="00063FD6" w:rsidRDefault="00C40C68" w:rsidP="00C40C68">
            <w:pPr>
              <w:spacing w:after="0" w:line="240" w:lineRule="auto"/>
              <w:rPr>
                <w:ins w:id="295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59" w:author="Đặng Thị Mai Vân" w:date="2022-01-19T09:41:00Z">
                  <w:rPr>
                    <w:ins w:id="2960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96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62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63" w:author="Đặng Thị Mai Vân" w:date="2022-01-19T09:53:00Z">
              <w:tcPr>
                <w:tcW w:w="3740" w:type="dxa"/>
                <w:gridSpan w:val="8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20D95B" w14:textId="77777777" w:rsidR="00C40C68" w:rsidRPr="00063FD6" w:rsidRDefault="00C40C68" w:rsidP="00C40C68">
            <w:pPr>
              <w:spacing w:after="0" w:line="240" w:lineRule="auto"/>
              <w:rPr>
                <w:ins w:id="296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65" w:author="Đặng Thị Mai Vân" w:date="2022-01-19T09:41:00Z">
                  <w:rPr>
                    <w:ins w:id="296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96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68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7425D0" w:rsidRPr="00C40C68" w14:paraId="766F1835" w14:textId="77777777" w:rsidTr="009675AD">
        <w:tblPrEx>
          <w:tblPrExChange w:id="2969" w:author="Đặng Thị Mai Vân" w:date="2022-01-19T09:53:00Z">
            <w:tblPrEx>
              <w:tblW w:w="15364" w:type="dxa"/>
            </w:tblPrEx>
          </w:tblPrExChange>
        </w:tblPrEx>
        <w:trPr>
          <w:trHeight w:val="319"/>
          <w:ins w:id="2970" w:author="Đặng Thị Mai Vân" w:date="2022-01-19T09:39:00Z"/>
          <w:trPrChange w:id="2971" w:author="Đặng Thị Mai Vân" w:date="2022-01-19T09:53:00Z">
            <w:trPr>
              <w:gridBefore w:val="2"/>
              <w:gridAfter w:val="0"/>
              <w:wAfter w:w="10" w:type="dxa"/>
              <w:trHeight w:val="319"/>
            </w:trPr>
          </w:trPrChange>
        </w:trPr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72" w:author="Đặng Thị Mai Vân" w:date="2022-01-19T09:53:00Z">
              <w:tcPr>
                <w:tcW w:w="1430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8DEEC3" w14:textId="77777777" w:rsidR="00C40C68" w:rsidRPr="00063FD6" w:rsidRDefault="00C40C68" w:rsidP="00C40C68">
            <w:pPr>
              <w:spacing w:after="0" w:line="240" w:lineRule="auto"/>
              <w:rPr>
                <w:ins w:id="297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74" w:author="Đặng Thị Mai Vân" w:date="2022-01-19T09:41:00Z">
                  <w:rPr>
                    <w:ins w:id="2975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297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2977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78" w:author="Đặng Thị Mai Vân" w:date="2022-01-19T09:53:00Z">
              <w:tcPr>
                <w:tcW w:w="7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0D68E9" w14:textId="77777777" w:rsidR="00C40C68" w:rsidRPr="00063FD6" w:rsidRDefault="00C40C68" w:rsidP="00C40C68">
            <w:pPr>
              <w:spacing w:after="0" w:line="240" w:lineRule="auto"/>
              <w:rPr>
                <w:ins w:id="297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80" w:author="Đặng Thị Mai Vân" w:date="2022-01-19T09:41:00Z">
                  <w:rPr>
                    <w:ins w:id="2981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82" w:author="Đặng Thị Mai Vân" w:date="2022-01-19T09:53:00Z">
              <w:tcPr>
                <w:tcW w:w="50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7E83B7" w14:textId="77777777" w:rsidR="00C40C68" w:rsidRPr="00063FD6" w:rsidRDefault="00C40C68" w:rsidP="00C40C68">
            <w:pPr>
              <w:spacing w:after="0" w:line="240" w:lineRule="auto"/>
              <w:rPr>
                <w:ins w:id="2983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984" w:author="Đặng Thị Mai Vân" w:date="2022-01-19T09:41:00Z">
                  <w:rPr>
                    <w:ins w:id="2985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86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8FF1DA" w14:textId="77777777" w:rsidR="00C40C68" w:rsidRPr="00063FD6" w:rsidRDefault="00C40C68" w:rsidP="00C40C68">
            <w:pPr>
              <w:spacing w:after="0" w:line="240" w:lineRule="auto"/>
              <w:rPr>
                <w:ins w:id="2987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2988" w:author="Đặng Thị Mai Vân" w:date="2022-01-19T09:41:00Z">
                  <w:rPr>
                    <w:ins w:id="2989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990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83E0107" w14:textId="09120B84" w:rsidR="00C40C68" w:rsidRPr="00063FD6" w:rsidRDefault="00216415">
            <w:pPr>
              <w:spacing w:after="0" w:line="240" w:lineRule="auto"/>
              <w:jc w:val="center"/>
              <w:rPr>
                <w:ins w:id="2991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92" w:author="Đặng Thị Mai Vân" w:date="2022-01-19T09:41:00Z">
                  <w:rPr>
                    <w:ins w:id="2993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  <w:pPrChange w:id="2994" w:author="Đặng Thị Mai Vân" w:date="2022-01-19T09:41:00Z">
                <w:pPr>
                  <w:spacing w:after="0" w:line="240" w:lineRule="auto"/>
                  <w:jc w:val="right"/>
                </w:pPr>
              </w:pPrChange>
            </w:pPr>
            <w:ins w:id="2995" w:author="Đặng Thị Mai Vân" w:date="2022-01-19T09:41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Đánh dấu x nếu có</w:t>
              </w:r>
            </w:ins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96" w:author="Đặng Thị Mai Vân" w:date="2022-01-19T09:53:00Z">
              <w:tcPr>
                <w:tcW w:w="25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BA324C" w14:textId="728F0825" w:rsidR="00C40C68" w:rsidRPr="00063FD6" w:rsidRDefault="00C205C8" w:rsidP="00C40C68">
            <w:pPr>
              <w:spacing w:after="0" w:line="240" w:lineRule="auto"/>
              <w:rPr>
                <w:ins w:id="299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2998" w:author="Đặng Thị Mai Vân" w:date="2022-01-19T09:41:00Z">
                  <w:rPr>
                    <w:ins w:id="2999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000" w:author="Đặng Thị Mai Vân" w:date="2022-01-19T09:47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Giáo dục</w:t>
              </w:r>
            </w:ins>
            <w:ins w:id="3001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02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........................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03" w:author="Đặng Thị Mai Vân" w:date="2022-01-19T09:53:00Z">
              <w:tcPr>
                <w:tcW w:w="846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2875C3" w14:textId="77777777" w:rsidR="00C40C68" w:rsidRPr="004F6811" w:rsidRDefault="00C40C68" w:rsidP="00C40C68">
            <w:pPr>
              <w:spacing w:after="0" w:line="240" w:lineRule="auto"/>
              <w:rPr>
                <w:ins w:id="300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05" w:author="Đặng Thị Mai Vân" w:date="2022-01-19T09:48:00Z">
                  <w:rPr>
                    <w:ins w:id="3006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3007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08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 xml:space="preserve">6 </w:t>
              </w:r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09" w:author="Đặng Thị Mai Vân" w:date="2022-01-19T09:48:00Z">
                    <w:rPr>
                      <w:rFonts w:ascii=".VnArial NarrowH" w:eastAsia="Times New Roman" w:hAnsi=".VnArial NarrowH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(&gt;&gt;11)</w:t>
              </w:r>
            </w:ins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10" w:author="Đặng Thị Mai Vân" w:date="2022-01-19T09:53:00Z">
              <w:tcPr>
                <w:tcW w:w="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3A7FE5" w14:textId="77777777" w:rsidR="00C40C68" w:rsidRPr="00063FD6" w:rsidRDefault="00C40C68" w:rsidP="00C40C68">
            <w:pPr>
              <w:spacing w:after="0" w:line="240" w:lineRule="auto"/>
              <w:rPr>
                <w:ins w:id="3011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12" w:author="Đặng Thị Mai Vân" w:date="2022-01-19T09:41:00Z">
                  <w:rPr>
                    <w:ins w:id="3013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014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15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16" w:author="Đặng Thị Mai Vân" w:date="2022-01-19T09:53:00Z">
              <w:tcPr>
                <w:tcW w:w="3748" w:type="dxa"/>
                <w:gridSpan w:val="11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496E07" w14:textId="77777777" w:rsidR="00C40C68" w:rsidRPr="00063FD6" w:rsidRDefault="00C40C68" w:rsidP="00C40C68">
            <w:pPr>
              <w:spacing w:after="0" w:line="240" w:lineRule="auto"/>
              <w:rPr>
                <w:ins w:id="301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18" w:author="Đặng Thị Mai Vân" w:date="2022-01-19T09:41:00Z">
                  <w:rPr>
                    <w:ins w:id="3019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02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21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22" w:author="Đặng Thị Mai Vân" w:date="2022-01-19T09:53:00Z">
              <w:tcPr>
                <w:tcW w:w="3740" w:type="dxa"/>
                <w:gridSpan w:val="8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0EC381" w14:textId="77777777" w:rsidR="00C40C68" w:rsidRPr="00063FD6" w:rsidRDefault="00C40C68" w:rsidP="00C40C68">
            <w:pPr>
              <w:spacing w:after="0" w:line="240" w:lineRule="auto"/>
              <w:rPr>
                <w:ins w:id="302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24" w:author="Đặng Thị Mai Vân" w:date="2022-01-19T09:41:00Z">
                  <w:rPr>
                    <w:ins w:id="3025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02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27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677E04" w:rsidRPr="00C40C68" w14:paraId="46094E10" w14:textId="77777777" w:rsidTr="009675AD">
        <w:tblPrEx>
          <w:tblPrExChange w:id="3028" w:author="Đặng Thị Mai Vân" w:date="2022-01-19T09:53:00Z">
            <w:tblPrEx>
              <w:tblW w:w="14034" w:type="dxa"/>
            </w:tblPrEx>
          </w:tblPrExChange>
        </w:tblPrEx>
        <w:trPr>
          <w:trHeight w:val="319"/>
          <w:ins w:id="3029" w:author="Đặng Thị Mai Vân" w:date="2022-01-19T09:39:00Z"/>
          <w:trPrChange w:id="3030" w:author="Đặng Thị Mai Vân" w:date="2022-01-19T09:53:00Z">
            <w:trPr>
              <w:gridBefore w:val="2"/>
              <w:gridAfter w:val="0"/>
              <w:trHeight w:val="319"/>
            </w:trPr>
          </w:trPrChange>
        </w:trPr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031" w:author="Đặng Thị Mai Vân" w:date="2022-01-19T09:53:00Z">
              <w:tcPr>
                <w:tcW w:w="1430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009C1F" w14:textId="77777777" w:rsidR="00C40C68" w:rsidRPr="00063FD6" w:rsidRDefault="00C40C68" w:rsidP="00C40C68">
            <w:pPr>
              <w:spacing w:after="0" w:line="240" w:lineRule="auto"/>
              <w:rPr>
                <w:ins w:id="303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33" w:author="Đặng Thị Mai Vân" w:date="2022-01-19T09:41:00Z">
                  <w:rPr>
                    <w:ins w:id="3034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03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36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37" w:author="Đặng Thị Mai Vân" w:date="2022-01-19T09:53:00Z">
              <w:tcPr>
                <w:tcW w:w="7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721645" w14:textId="77777777" w:rsidR="00C40C68" w:rsidRPr="00063FD6" w:rsidRDefault="00C40C68" w:rsidP="00C40C68">
            <w:pPr>
              <w:spacing w:after="0" w:line="240" w:lineRule="auto"/>
              <w:rPr>
                <w:ins w:id="303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39" w:author="Đặng Thị Mai Vân" w:date="2022-01-19T09:41:00Z">
                  <w:rPr>
                    <w:ins w:id="3040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41" w:author="Đặng Thị Mai Vân" w:date="2022-01-19T09:53:00Z">
              <w:tcPr>
                <w:tcW w:w="50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CD3A12" w14:textId="77777777" w:rsidR="00C40C68" w:rsidRPr="00063FD6" w:rsidRDefault="00C40C68" w:rsidP="00C40C68">
            <w:pPr>
              <w:spacing w:after="0" w:line="240" w:lineRule="auto"/>
              <w:rPr>
                <w:ins w:id="3042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3043" w:author="Đặng Thị Mai Vân" w:date="2022-01-19T09:41:00Z">
                  <w:rPr>
                    <w:ins w:id="3044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45" w:author="Đặng Thị Mai Vân" w:date="2022-01-19T09:53:00Z">
              <w:tcPr>
                <w:tcW w:w="2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3998AF" w14:textId="77777777" w:rsidR="00C40C68" w:rsidRPr="00063FD6" w:rsidRDefault="00C40C68" w:rsidP="00C40C68">
            <w:pPr>
              <w:spacing w:after="0" w:line="240" w:lineRule="auto"/>
              <w:rPr>
                <w:ins w:id="3046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3047" w:author="Đặng Thị Mai Vân" w:date="2022-01-19T09:41:00Z">
                  <w:rPr>
                    <w:ins w:id="3048" w:author="Đặng Thị Mai Vân" w:date="2022-01-19T09:39:00Z"/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49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A34ABC" w14:textId="6259B4EB" w:rsidR="00C40C68" w:rsidRPr="00063FD6" w:rsidRDefault="00476164" w:rsidP="00C40C68">
            <w:pPr>
              <w:spacing w:after="0" w:line="240" w:lineRule="auto"/>
              <w:rPr>
                <w:ins w:id="3050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3051" w:author="Đặng Thị Mai Vân" w:date="2022-01-19T09:41:00Z">
                  <w:rPr>
                    <w:ins w:id="3052" w:author="Đặng Thị Mai Vân" w:date="2022-01-19T09:39:00Z"/>
                    <w:rFonts w:ascii="VNHelvet" w:eastAsia="Times New Roman" w:hAnsi="VNHelvet" w:cs="Times New Roman"/>
                    <w:sz w:val="20"/>
                    <w:szCs w:val="20"/>
                    <w:lang w:val="en-US"/>
                  </w:rPr>
                </w:rPrChange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6C78A124" wp14:editId="61F34BD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79375</wp:posOffset>
                      </wp:positionV>
                      <wp:extent cx="209550" cy="619125"/>
                      <wp:effectExtent l="0" t="0" r="19050" b="4762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550" cy="619125"/>
                                <a:chOff x="0" y="0"/>
                                <a:chExt cx="209550" cy="619125"/>
                              </a:xfrm>
                            </wpg:grpSpPr>
                            <wps:wsp>
                              <wps:cNvPr id="5" name="Text Box 5">
                                <a:extLst>
                                  <a:ext uri="{FF2B5EF4-FFF2-40B4-BE49-F238E27FC236}">
                                    <a16:creationId xmlns:a16="http://schemas.microsoft.com/office/drawing/2014/main" id="{5A786F8C-3D26-48FD-B247-A876952E0215}"/>
                                  </a:ext>
                                </a:extLst>
                              </wps:cNvPr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9550" cy="245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599962" w14:textId="77777777" w:rsidR="00C40C68" w:rsidRDefault="00C40C68" w:rsidP="00C40C68">
                                    <w:pPr>
                                      <w:jc w:val="center"/>
                                      <w:textAlignment w:val="baseline"/>
                                      <w:rPr>
                                        <w:rFonts w:ascii="VNHelvet" w:hAnsi="VNHelvet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NHelvet" w:hAnsi="VNHelvet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vertOverflow="clip" wrap="square" lIns="27432" tIns="22860" rIns="27432" bIns="22860" anchor="ctr" upright="1"/>
                            </wps:wsp>
                            <wps:wsp>
                              <wps:cNvPr id="4" name="Straight Connector 4">
                                <a:extLst>
                                  <a:ext uri="{FF2B5EF4-FFF2-40B4-BE49-F238E27FC236}">
                                    <a16:creationId xmlns:a16="http://schemas.microsoft.com/office/drawing/2014/main" id="{BA0A5D7C-2FD8-4F6D-85A6-502775711CB9}"/>
                                  </a:ext>
                                </a:extLst>
                              </wps:cNvPr>
                              <wps:cNvCnPr/>
                              <wps:spPr bwMode="auto">
                                <a:xfrm>
                                  <a:off x="106680" y="251460"/>
                                  <a:ext cx="0" cy="3676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78A124" id="Group 6" o:spid="_x0000_s1034" style="position:absolute;margin-left:1.8pt;margin-top:6.25pt;width:16.5pt;height:48.75pt;z-index:251750400;mso-width-relative:margin;mso-height-relative:margin" coordsize="209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">
                      <v:shape id="Text Box 5" o:spid="_x0000_s1035" type="#_x0000_t202" style="position:absolute;width:2095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">
                        <v:textbox inset="2.16pt,1.8pt,2.16pt,1.8pt">
                          <w:txbxContent>
                            <w:p w14:paraId="3B599962" w14:textId="77777777" w:rsidR="00C40C68" w:rsidRDefault="00C40C68" w:rsidP="00C40C68">
                              <w:pPr>
                                <w:jc w:val="center"/>
                                <w:textAlignment w:val="baseline"/>
                                <w:rPr>
                                  <w:rFonts w:ascii="VNHelvet" w:hAnsi="VNHelve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NHelvet" w:hAnsi="VNHelvet"/>
                                  <w:color w:val="000000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Straight Connector 4" o:spid="_x0000_s1036" style="position:absolute;visibility:visible;mso-wrap-style:square" from="1066,2514" to="1066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      <v:stroke endarrow="block"/>
                      </v:line>
                    </v:group>
                  </w:pict>
                </mc:Fallback>
              </mc:AlternateContent>
            </w:r>
          </w:p>
          <w:p w14:paraId="5AFA92B7" w14:textId="0BB964B9" w:rsidR="00C40C68" w:rsidRPr="00063FD6" w:rsidRDefault="00C40C68" w:rsidP="00C40C68">
            <w:pPr>
              <w:spacing w:after="0" w:line="240" w:lineRule="auto"/>
              <w:rPr>
                <w:ins w:id="3053" w:author="Đặng Thị Mai Vân" w:date="2022-01-19T09:39:00Z"/>
                <w:rFonts w:ascii="Arial" w:eastAsia="Times New Roman" w:hAnsi="Arial" w:cs="Arial"/>
                <w:sz w:val="18"/>
                <w:szCs w:val="18"/>
                <w:lang w:val="en-US"/>
                <w:rPrChange w:id="3054" w:author="Đặng Thị Mai Vân" w:date="2022-01-19T09:41:00Z">
                  <w:rPr>
                    <w:ins w:id="3055" w:author="Đặng Thị Mai Vân" w:date="2022-01-19T09:39:00Z"/>
                    <w:rFonts w:ascii="VNHelvet" w:eastAsia="Times New Roman" w:hAnsi="VNHelvet" w:cs="Times New Roman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56" w:author="Đặng Thị Mai Vân" w:date="2022-01-19T09:53:00Z">
              <w:tcPr>
                <w:tcW w:w="2595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DB5DCE" w14:textId="57582F7E" w:rsidR="00C40C68" w:rsidRPr="00063FD6" w:rsidRDefault="000F083D" w:rsidP="00C40C68">
            <w:pPr>
              <w:spacing w:after="0" w:line="240" w:lineRule="auto"/>
              <w:rPr>
                <w:ins w:id="305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58" w:author="Đặng Thị Mai Vân" w:date="2022-01-19T09:41:00Z">
                  <w:rPr>
                    <w:ins w:id="3059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060" w:author="Đặng Thị Mai Vân" w:date="2022-01-19T09:48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Y tế</w:t>
              </w:r>
            </w:ins>
            <w:ins w:id="3061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62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...................................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63" w:author="Đặng Thị Mai Vân" w:date="2022-01-19T09:53:00Z">
              <w:tcPr>
                <w:tcW w:w="1132" w:type="dxa"/>
                <w:gridSpan w:val="5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AA942E" w14:textId="77777777" w:rsidR="00C40C68" w:rsidRPr="004F6811" w:rsidRDefault="00C40C68" w:rsidP="00C40C68">
            <w:pPr>
              <w:spacing w:after="0" w:line="240" w:lineRule="auto"/>
              <w:rPr>
                <w:ins w:id="306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65" w:author="Đặng Thị Mai Vân" w:date="2022-01-19T09:48:00Z">
                  <w:rPr>
                    <w:ins w:id="3066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3067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68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 xml:space="preserve">7 </w:t>
              </w:r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69" w:author="Đặng Thị Mai Vân" w:date="2022-01-19T09:48:00Z">
                    <w:rPr>
                      <w:rFonts w:ascii=".VnArial NarrowH" w:eastAsia="Times New Roman" w:hAnsi=".VnArial NarrowH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(&gt;&gt;11)</w:t>
              </w:r>
            </w:ins>
          </w:p>
        </w:tc>
        <w:tc>
          <w:tcPr>
            <w:tcW w:w="382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tcPrChange w:id="3070" w:author="Đặng Thị Mai Vân" w:date="2022-01-19T09:53:00Z">
              <w:tcPr>
                <w:tcW w:w="4552" w:type="dxa"/>
                <w:gridSpan w:val="15"/>
                <w:tcBorders>
                  <w:top w:val="nil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5E039B93" w14:textId="7C1B6B82" w:rsidR="00C40C68" w:rsidRPr="00063FD6" w:rsidRDefault="00C40C68" w:rsidP="00C40C68">
            <w:pPr>
              <w:spacing w:after="0" w:line="240" w:lineRule="auto"/>
              <w:rPr>
                <w:ins w:id="3071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72" w:author="Đặng Thị Mai Vân" w:date="2022-01-19T09:41:00Z">
                  <w:rPr>
                    <w:ins w:id="3073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74" w:author="Đặng Thị Mai Vân" w:date="2022-01-19T09:53:00Z">
              <w:tcPr>
                <w:tcW w:w="2110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7441B3" w14:textId="77777777" w:rsidR="00C40C68" w:rsidRPr="00063FD6" w:rsidRDefault="00C40C68" w:rsidP="00C40C68">
            <w:pPr>
              <w:spacing w:after="0" w:line="240" w:lineRule="auto"/>
              <w:rPr>
                <w:ins w:id="307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76" w:author="Đặng Thị Mai Vân" w:date="2022-01-19T09:41:00Z">
                  <w:rPr>
                    <w:ins w:id="3077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07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79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160EDE" w:rsidRPr="00C40C68" w14:paraId="6B627A84" w14:textId="77777777" w:rsidTr="009675AD">
        <w:tblPrEx>
          <w:tblPrExChange w:id="3080" w:author="Đặng Thị Mai Vân" w:date="2022-01-19T09:53:00Z">
            <w:tblPrEx>
              <w:tblW w:w="14882" w:type="dxa"/>
            </w:tblPrEx>
          </w:tblPrExChange>
        </w:tblPrEx>
        <w:trPr>
          <w:trHeight w:val="319"/>
          <w:ins w:id="3081" w:author="Đặng Thị Mai Vân" w:date="2022-01-19T09:39:00Z"/>
          <w:trPrChange w:id="3082" w:author="Đặng Thị Mai Vân" w:date="2022-01-19T09:53:00Z">
            <w:trPr>
              <w:gridBefore w:val="2"/>
              <w:gridAfter w:val="0"/>
              <w:trHeight w:val="319"/>
            </w:trPr>
          </w:trPrChange>
        </w:trPr>
        <w:tc>
          <w:tcPr>
            <w:tcW w:w="354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083" w:author="Đặng Thị Mai Vân" w:date="2022-01-19T09:53:00Z">
              <w:tcPr>
                <w:tcW w:w="3119" w:type="dxa"/>
                <w:gridSpan w:val="7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049413" w14:textId="470216BB" w:rsidR="00C40C68" w:rsidRPr="00063FD6" w:rsidRDefault="001E1A5F" w:rsidP="00C40C68">
            <w:pPr>
              <w:spacing w:after="0" w:line="240" w:lineRule="auto"/>
              <w:rPr>
                <w:ins w:id="308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85" w:author="Đặng Thị Mai Vân" w:date="2022-01-19T09:41:00Z">
                  <w:rPr>
                    <w:ins w:id="3086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087" w:author="Đặng Thị Mai Vân" w:date="2022-01-19T09:42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Hỏi câu 8 cho các loại hình cho vây trước khi chuyển sang câu 9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88" w:author="Đặng Thị Mai Vân" w:date="2022-01-19T09:53:00Z">
              <w:tcPr>
                <w:tcW w:w="26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B19C0E" w14:textId="77777777" w:rsidR="00C40C68" w:rsidRPr="00063FD6" w:rsidRDefault="00C40C68" w:rsidP="00C40C68">
            <w:pPr>
              <w:spacing w:after="0" w:line="240" w:lineRule="auto"/>
              <w:rPr>
                <w:ins w:id="308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90" w:author="Đặng Thị Mai Vân" w:date="2022-01-19T09:41:00Z">
                  <w:rPr>
                    <w:ins w:id="3091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92" w:author="Đặng Thị Mai Vân" w:date="2022-01-19T09:53:00Z">
              <w:tcPr>
                <w:tcW w:w="679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BCA85D" w14:textId="388C8D3D" w:rsidR="00C40C68" w:rsidRPr="00063FD6" w:rsidRDefault="00C40C68" w:rsidP="00C40C68">
            <w:pPr>
              <w:spacing w:after="0" w:line="240" w:lineRule="auto"/>
              <w:jc w:val="center"/>
              <w:rPr>
                <w:ins w:id="309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094" w:author="Đặng Thị Mai Vân" w:date="2022-01-19T09:41:00Z">
                  <w:rPr>
                    <w:ins w:id="3095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09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097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98" w:author="Đặng Thị Mai Vân" w:date="2022-01-19T09:53:00Z">
              <w:tcPr>
                <w:tcW w:w="3023" w:type="dxa"/>
                <w:gridSpan w:val="6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93EB79" w14:textId="608AC08F" w:rsidR="00C40C68" w:rsidRPr="00063FD6" w:rsidRDefault="000F083D" w:rsidP="00C40C68">
            <w:pPr>
              <w:spacing w:after="0" w:line="240" w:lineRule="auto"/>
              <w:rPr>
                <w:ins w:id="309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00" w:author="Đặng Thị Mai Vân" w:date="2022-01-19T09:41:00Z">
                  <w:rPr>
                    <w:ins w:id="3101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102" w:author="Đặng Thị Mai Vân" w:date="2022-01-19T09:48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Tiêu dùng</w:t>
              </w:r>
            </w:ins>
            <w:ins w:id="3103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04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 xml:space="preserve"> chung..............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05" w:author="Đặng Thị Mai Vân" w:date="2022-01-19T09:53:00Z">
              <w:tcPr>
                <w:tcW w:w="1132" w:type="dxa"/>
                <w:gridSpan w:val="6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BD6C2E" w14:textId="77777777" w:rsidR="00C40C68" w:rsidRPr="004F6811" w:rsidRDefault="00C40C68" w:rsidP="00C40C68">
            <w:pPr>
              <w:spacing w:after="0" w:line="240" w:lineRule="auto"/>
              <w:rPr>
                <w:ins w:id="310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07" w:author="Đặng Thị Mai Vân" w:date="2022-01-19T09:48:00Z">
                  <w:rPr>
                    <w:ins w:id="3108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3109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10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 xml:space="preserve">8 </w:t>
              </w:r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11" w:author="Đặng Thị Mai Vân" w:date="2022-01-19T09:48:00Z">
                    <w:rPr>
                      <w:rFonts w:ascii=".VnArial NarrowH" w:eastAsia="Times New Roman" w:hAnsi=".VnArial NarrowH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(&gt;&gt;11)</w:t>
              </w:r>
            </w:ins>
          </w:p>
        </w:tc>
        <w:tc>
          <w:tcPr>
            <w:tcW w:w="382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tcPrChange w:id="3112" w:author="Đặng Thị Mai Vân" w:date="2022-01-19T09:53:00Z">
              <w:tcPr>
                <w:tcW w:w="3827" w:type="dxa"/>
                <w:gridSpan w:val="12"/>
                <w:tcBorders>
                  <w:top w:val="nil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46EBF7DA" w14:textId="42F84A18" w:rsidR="00C40C68" w:rsidRPr="00063FD6" w:rsidRDefault="00C40C68" w:rsidP="00C40C68">
            <w:pPr>
              <w:spacing w:after="0" w:line="240" w:lineRule="auto"/>
              <w:rPr>
                <w:ins w:id="311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14" w:author="Đặng Thị Mai Vân" w:date="2022-01-19T09:41:00Z">
                  <w:rPr>
                    <w:ins w:id="3115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16" w:author="Đặng Thị Mai Vân" w:date="2022-01-19T09:53:00Z">
              <w:tcPr>
                <w:tcW w:w="2835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90498C" w14:textId="77777777" w:rsidR="00C40C68" w:rsidRPr="00063FD6" w:rsidRDefault="00C40C68" w:rsidP="00C40C68">
            <w:pPr>
              <w:spacing w:after="0" w:line="240" w:lineRule="auto"/>
              <w:rPr>
                <w:ins w:id="311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18" w:author="Đặng Thị Mai Vân" w:date="2022-01-19T09:41:00Z">
                  <w:rPr>
                    <w:ins w:id="3119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12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21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160EDE" w:rsidRPr="00C40C68" w14:paraId="7401A268" w14:textId="77777777" w:rsidTr="009675AD">
        <w:tblPrEx>
          <w:tblPrExChange w:id="3122" w:author="Đặng Thị Mai Vân" w:date="2022-01-19T09:53:00Z">
            <w:tblPrEx>
              <w:tblW w:w="14882" w:type="dxa"/>
            </w:tblPrEx>
          </w:tblPrExChange>
        </w:tblPrEx>
        <w:trPr>
          <w:trHeight w:val="319"/>
          <w:ins w:id="3123" w:author="Đặng Thị Mai Vân" w:date="2022-01-19T09:39:00Z"/>
          <w:trPrChange w:id="3124" w:author="Đặng Thị Mai Vân" w:date="2022-01-19T09:53:00Z">
            <w:trPr>
              <w:gridBefore w:val="2"/>
              <w:gridAfter w:val="0"/>
              <w:trHeight w:val="319"/>
            </w:trPr>
          </w:trPrChange>
        </w:trPr>
        <w:tc>
          <w:tcPr>
            <w:tcW w:w="381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tcPrChange w:id="3125" w:author="Đặng Thị Mai Vân" w:date="2022-01-19T09:53:00Z">
              <w:tcPr>
                <w:tcW w:w="3386" w:type="dxa"/>
                <w:gridSpan w:val="8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14:paraId="3C03010E" w14:textId="19EEEF2A" w:rsidR="00C40C68" w:rsidRPr="00063FD6" w:rsidRDefault="00C40C68" w:rsidP="00C40C68">
            <w:pPr>
              <w:spacing w:after="0" w:line="240" w:lineRule="auto"/>
              <w:rPr>
                <w:ins w:id="312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27" w:author="Đặng Thị Mai Vân" w:date="2022-01-19T09:41:00Z">
                  <w:rPr>
                    <w:ins w:id="3128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29" w:author="Đặng Thị Mai Vân" w:date="2022-01-19T09:53:00Z">
              <w:tcPr>
                <w:tcW w:w="679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4C4D87" w14:textId="77777777" w:rsidR="00C40C68" w:rsidRPr="00063FD6" w:rsidRDefault="00C40C68" w:rsidP="00C40C68">
            <w:pPr>
              <w:spacing w:after="0" w:line="240" w:lineRule="auto"/>
              <w:jc w:val="center"/>
              <w:rPr>
                <w:ins w:id="313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31" w:author="Đặng Thị Mai Vân" w:date="2022-01-19T09:41:00Z">
                  <w:rPr>
                    <w:ins w:id="3132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13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34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135" w:author="Đặng Thị Mai Vân" w:date="2022-01-19T09:53:00Z">
              <w:tcPr>
                <w:tcW w:w="3023" w:type="dxa"/>
                <w:gridSpan w:val="6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470CE9" w14:textId="33AA23FC" w:rsidR="00C40C68" w:rsidRPr="00063FD6" w:rsidRDefault="004E0AAA" w:rsidP="00C40C68">
            <w:pPr>
              <w:spacing w:after="0" w:line="240" w:lineRule="auto"/>
              <w:rPr>
                <w:ins w:id="313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37" w:author="Đặng Thị Mai Vân" w:date="2022-01-19T09:41:00Z">
                  <w:rPr>
                    <w:ins w:id="3138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139" w:author="Đặng Thị Mai Vân" w:date="2022-01-19T09:48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Khác</w:t>
              </w:r>
            </w:ins>
            <w:ins w:id="3140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41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 xml:space="preserve"> (ghi r</w:t>
              </w:r>
            </w:ins>
            <w:ins w:id="3142" w:author="Đặng Thị Mai Vân" w:date="2022-01-19T09:48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õ</w:t>
              </w:r>
            </w:ins>
            <w:ins w:id="3143" w:author="Đặng Thị Mai Vân" w:date="2022-01-19T09:39:00Z">
              <w:r w:rsidR="00C40C68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44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_____________</w:t>
              </w:r>
            </w:ins>
            <w:ins w:id="3145" w:author="Đặng Thị Mai Vân" w:date="2022-01-19T09:48:00Z">
              <w:r w:rsidR="007D0FB8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)</w:t>
              </w:r>
            </w:ins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46" w:author="Đặng Thị Mai Vân" w:date="2022-01-19T09:53:00Z">
              <w:tcPr>
                <w:tcW w:w="1132" w:type="dxa"/>
                <w:gridSpan w:val="6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C70A75" w14:textId="77777777" w:rsidR="00C40C68" w:rsidRPr="004F6811" w:rsidRDefault="00C40C68" w:rsidP="00C40C68">
            <w:pPr>
              <w:spacing w:after="0" w:line="240" w:lineRule="auto"/>
              <w:rPr>
                <w:ins w:id="314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48" w:author="Đặng Thị Mai Vân" w:date="2022-01-19T09:48:00Z">
                  <w:rPr>
                    <w:ins w:id="3149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3150" w:author="Đặng Thị Mai Vân" w:date="2022-01-19T09:39:00Z"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51" w:author="Đặng Thị Mai Vân" w:date="2022-01-19T09:48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 xml:space="preserve">9 </w:t>
              </w:r>
              <w:r w:rsidRPr="004F681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52" w:author="Đặng Thị Mai Vân" w:date="2022-01-19T09:48:00Z">
                    <w:rPr>
                      <w:rFonts w:ascii=".VnArial NarrowH" w:eastAsia="Times New Roman" w:hAnsi=".VnArial NarrowH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(&gt;&gt;11)</w:t>
              </w:r>
            </w:ins>
          </w:p>
        </w:tc>
        <w:tc>
          <w:tcPr>
            <w:tcW w:w="382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tcPrChange w:id="3153" w:author="Đặng Thị Mai Vân" w:date="2022-01-19T09:53:00Z">
              <w:tcPr>
                <w:tcW w:w="3827" w:type="dxa"/>
                <w:gridSpan w:val="12"/>
                <w:tcBorders>
                  <w:top w:val="nil"/>
                  <w:left w:val="single" w:sz="4" w:space="0" w:color="auto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4AE8ECBD" w14:textId="4A3F5BE7" w:rsidR="00C40C68" w:rsidRPr="00063FD6" w:rsidRDefault="00C40C68" w:rsidP="00C40C68">
            <w:pPr>
              <w:spacing w:after="0" w:line="240" w:lineRule="auto"/>
              <w:rPr>
                <w:ins w:id="315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55" w:author="Đặng Thị Mai Vân" w:date="2022-01-19T09:41:00Z">
                  <w:rPr>
                    <w:ins w:id="3156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</w:p>
        </w:tc>
        <w:tc>
          <w:tcPr>
            <w:tcW w:w="26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57" w:author="Đặng Thị Mai Vân" w:date="2022-01-19T09:53:00Z">
              <w:tcPr>
                <w:tcW w:w="2835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CEFE60" w14:textId="77777777" w:rsidR="00C40C68" w:rsidRPr="00063FD6" w:rsidRDefault="00C40C68" w:rsidP="00C40C68">
            <w:pPr>
              <w:spacing w:after="0" w:line="240" w:lineRule="auto"/>
              <w:rPr>
                <w:ins w:id="315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59" w:author="Đặng Thị Mai Vân" w:date="2022-01-19T09:41:00Z">
                  <w:rPr>
                    <w:ins w:id="3160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16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62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1E3830" w:rsidRPr="00C40C68" w14:paraId="43CCAC47" w14:textId="77777777" w:rsidTr="009675AD">
        <w:trPr>
          <w:trHeight w:val="319"/>
          <w:ins w:id="3163" w:author="Đặng Thị Mai Vân" w:date="2022-01-19T09:39:00Z"/>
          <w:trPrChange w:id="3164" w:author="Đặng Thị Mai Vân" w:date="2022-01-19T09:53:00Z">
            <w:trPr>
              <w:gridBefore w:val="2"/>
              <w:gridAfter w:val="0"/>
              <w:wAfter w:w="10" w:type="dxa"/>
              <w:trHeight w:val="319"/>
            </w:trPr>
          </w:trPrChange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165" w:author="Đặng Thị Mai Vân" w:date="2022-01-19T09:53:00Z">
              <w:tcPr>
                <w:tcW w:w="143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C06172" w14:textId="77777777" w:rsidR="001E3830" w:rsidRPr="00063FD6" w:rsidRDefault="001E3830" w:rsidP="00C40C68">
            <w:pPr>
              <w:spacing w:after="0" w:line="240" w:lineRule="auto"/>
              <w:rPr>
                <w:ins w:id="316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67" w:author="Đặng Thị Mai Vân" w:date="2022-01-19T09:41:00Z">
                  <w:rPr>
                    <w:ins w:id="3168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169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70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171" w:author="Đặng Thị Mai Vân" w:date="2022-01-19T09:53:00Z">
              <w:tcPr>
                <w:tcW w:w="7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674162" w14:textId="77777777" w:rsidR="001E3830" w:rsidRPr="00063FD6" w:rsidRDefault="001E3830" w:rsidP="00C40C68">
            <w:pPr>
              <w:spacing w:after="0" w:line="240" w:lineRule="auto"/>
              <w:rPr>
                <w:ins w:id="317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73" w:author="Đặng Thị Mai Vân" w:date="2022-01-19T09:41:00Z">
                  <w:rPr>
                    <w:ins w:id="3174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17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76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177" w:author="Đặng Thị Mai Vân" w:date="2022-01-19T09:53:00Z">
              <w:tcPr>
                <w:tcW w:w="5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4426E5" w14:textId="77777777" w:rsidR="001E3830" w:rsidRPr="00063FD6" w:rsidRDefault="001E3830" w:rsidP="00C40C68">
            <w:pPr>
              <w:spacing w:after="0" w:line="240" w:lineRule="auto"/>
              <w:rPr>
                <w:ins w:id="317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79" w:author="Đặng Thị Mai Vân" w:date="2022-01-19T09:41:00Z">
                  <w:rPr>
                    <w:ins w:id="3180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18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82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183" w:author="Đặng Thị Mai Vân" w:date="2022-01-19T09:53:00Z">
              <w:tcPr>
                <w:tcW w:w="2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94CDF3" w14:textId="77777777" w:rsidR="001E3830" w:rsidRPr="00063FD6" w:rsidRDefault="001E3830" w:rsidP="00C40C68">
            <w:pPr>
              <w:spacing w:after="0" w:line="240" w:lineRule="auto"/>
              <w:rPr>
                <w:ins w:id="318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85" w:author="Đặng Thị Mai Vân" w:date="2022-01-19T09:41:00Z">
                  <w:rPr>
                    <w:ins w:id="318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18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88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89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ADA3F1" w14:textId="77777777" w:rsidR="001E3830" w:rsidRPr="00063FD6" w:rsidRDefault="001E3830" w:rsidP="00C40C68">
            <w:pPr>
              <w:spacing w:after="0" w:line="240" w:lineRule="auto"/>
              <w:rPr>
                <w:ins w:id="319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191" w:author="Đặng Thị Mai Vân" w:date="2022-01-19T09:41:00Z">
                  <w:rPr>
                    <w:ins w:id="3192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19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194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3195" w:author="Đặng Thị Mai Vân" w:date="2022-01-19T09:53:00Z">
              <w:tcPr>
                <w:tcW w:w="124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CE0E11" w14:textId="31437A76" w:rsidR="001E3830" w:rsidRPr="007425D0" w:rsidRDefault="001E3830" w:rsidP="00C40C68">
            <w:pPr>
              <w:spacing w:after="0" w:line="240" w:lineRule="auto"/>
              <w:jc w:val="center"/>
              <w:rPr>
                <w:ins w:id="319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ins w:id="3197" w:author="Đặng Thị Mai Vân" w:date="2022-01-19T09:51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Thứ nhất</w:t>
              </w:r>
            </w:ins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tcPrChange w:id="3198" w:author="Đặng Thị Mai Vân" w:date="2022-01-19T09:53:00Z">
              <w:tcPr>
                <w:tcW w:w="124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14:paraId="13573EDC" w14:textId="6A7E450A" w:rsidR="001E3830" w:rsidRPr="007425D0" w:rsidRDefault="001E3830" w:rsidP="00C40C68">
            <w:pPr>
              <w:spacing w:after="0" w:line="240" w:lineRule="auto"/>
              <w:jc w:val="center"/>
              <w:rPr>
                <w:ins w:id="319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ins w:id="3200" w:author="Đặng Thị Mai Vân" w:date="2022-01-19T09:51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Thứ hai</w:t>
              </w:r>
            </w:ins>
          </w:p>
        </w:tc>
        <w:tc>
          <w:tcPr>
            <w:tcW w:w="1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tcPrChange w:id="3201" w:author="Đặng Thị Mai Vân" w:date="2022-01-19T09:53:00Z">
              <w:tcPr>
                <w:tcW w:w="1243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14:paraId="48E2190E" w14:textId="3CADC4A3" w:rsidR="001E3830" w:rsidRPr="00063FD6" w:rsidRDefault="00535A3B" w:rsidP="00C40C68">
            <w:pPr>
              <w:spacing w:after="0" w:line="240" w:lineRule="auto"/>
              <w:jc w:val="center"/>
              <w:rPr>
                <w:ins w:id="320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03" w:author="Đặng Thị Mai Vân" w:date="2022-01-19T09:41:00Z">
                  <w:rPr>
                    <w:ins w:id="3204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  <w:ins w:id="3205" w:author="Đặng Thị Mai Vân" w:date="2022-01-19T09:52:00Z"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 xml:space="preserve">Thứ </w:t>
              </w:r>
            </w:ins>
            <w:ins w:id="3206" w:author="Đặng Thị Mai Vân" w:date="2022-01-19T09:39:00Z">
              <w:r w:rsidR="001E3830"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07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6"/>
                      <w:szCs w:val="16"/>
                      <w:lang w:val="en-US"/>
                    </w:rPr>
                  </w:rPrChange>
                </w:rPr>
                <w:t>ba</w:t>
              </w:r>
            </w:ins>
          </w:p>
        </w:tc>
        <w:tc>
          <w:tcPr>
            <w:tcW w:w="382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tcPrChange w:id="3208" w:author="Đặng Thị Mai Vân" w:date="2022-01-19T09:53:00Z">
              <w:tcPr>
                <w:tcW w:w="4552" w:type="dxa"/>
                <w:gridSpan w:val="15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</w:tcPrChange>
          </w:tcPr>
          <w:p w14:paraId="24E81A36" w14:textId="3ABA8AA6" w:rsidR="001E3830" w:rsidRPr="00063FD6" w:rsidRDefault="001E3830" w:rsidP="00C40C68">
            <w:pPr>
              <w:spacing w:after="0" w:line="240" w:lineRule="auto"/>
              <w:rPr>
                <w:ins w:id="320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10" w:author="Đặng Thị Mai Vân" w:date="2022-01-19T09:41:00Z">
                  <w:rPr>
                    <w:ins w:id="3211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</w:p>
        </w:tc>
        <w:tc>
          <w:tcPr>
            <w:tcW w:w="269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212" w:author="Đặng Thị Mai Vân" w:date="2022-01-19T09:53:00Z">
              <w:tcPr>
                <w:tcW w:w="3742" w:type="dxa"/>
                <w:gridSpan w:val="7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7424136" w14:textId="2F03AAC1" w:rsidR="001E3830" w:rsidRPr="00063FD6" w:rsidRDefault="001E3830" w:rsidP="00C40C68">
            <w:pPr>
              <w:spacing w:after="0" w:line="240" w:lineRule="auto"/>
              <w:jc w:val="center"/>
              <w:rPr>
                <w:ins w:id="321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14" w:author="Đặng Thị Mai Vân" w:date="2022-01-19T09:41:00Z">
                  <w:rPr>
                    <w:ins w:id="3215" w:author="Đặng Thị Mai Vân" w:date="2022-01-19T09:39:00Z"/>
                    <w:rFonts w:ascii=".VnArial NarrowH" w:eastAsia="Times New Roman" w:hAnsi=".VnArial NarrowH" w:cs="Times New Roman"/>
                    <w:color w:val="000000"/>
                    <w:sz w:val="16"/>
                    <w:szCs w:val="16"/>
                    <w:lang w:val="en-US"/>
                  </w:rPr>
                </w:rPrChange>
              </w:rPr>
            </w:pPr>
          </w:p>
        </w:tc>
      </w:tr>
      <w:tr w:rsidR="007425D0" w:rsidRPr="00C40C68" w14:paraId="68273D96" w14:textId="77777777" w:rsidTr="009675AD">
        <w:tblPrEx>
          <w:tblPrExChange w:id="3216" w:author="Đặng Thị Mai Vân" w:date="2022-01-19T09:53:00Z">
            <w:tblPrEx>
              <w:tblW w:w="15364" w:type="dxa"/>
            </w:tblPrEx>
          </w:tblPrExChange>
        </w:tblPrEx>
        <w:trPr>
          <w:trHeight w:val="394"/>
          <w:ins w:id="3217" w:author="Đặng Thị Mai Vân" w:date="2022-01-19T09:39:00Z"/>
          <w:trPrChange w:id="3218" w:author="Đặng Thị Mai Vân" w:date="2022-01-19T09:53:00Z">
            <w:trPr>
              <w:gridBefore w:val="2"/>
              <w:gridAfter w:val="0"/>
              <w:wAfter w:w="6" w:type="dxa"/>
              <w:trHeight w:val="394"/>
            </w:trPr>
          </w:trPrChange>
        </w:trPr>
        <w:tc>
          <w:tcPr>
            <w:tcW w:w="3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3219" w:author="Đặng Thị Mai Vân" w:date="2022-01-19T09:53:00Z">
              <w:tcPr>
                <w:tcW w:w="2964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F9FCC8" w14:textId="64AF5D13" w:rsidR="00C40C68" w:rsidRPr="00063FD6" w:rsidRDefault="00C40C68" w:rsidP="00C40C68">
            <w:pPr>
              <w:spacing w:after="0" w:line="240" w:lineRule="auto"/>
              <w:rPr>
                <w:ins w:id="322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21" w:author="Đặng Thị Mai Vân" w:date="2022-01-19T09:41:00Z">
                  <w:rPr>
                    <w:ins w:id="3222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2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24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1. </w:t>
              </w:r>
            </w:ins>
            <w:ins w:id="3225" w:author="Đặng Thị Mai Vân" w:date="2022-01-19T09:42:00Z">
              <w:r w:rsidR="00D71FA5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 xml:space="preserve">Ngân hàng thương </w:t>
              </w:r>
            </w:ins>
            <w:ins w:id="3226" w:author="Đặng Thị Mai Vân" w:date="2022-01-19T09:43:00Z">
              <w:r w:rsidR="00D71FA5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mại Nhà nước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27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634818" w14:textId="77777777" w:rsidR="00C40C68" w:rsidRPr="00063FD6" w:rsidRDefault="00C40C68" w:rsidP="00C40C68">
            <w:pPr>
              <w:spacing w:after="0" w:line="240" w:lineRule="auto"/>
              <w:rPr>
                <w:ins w:id="322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29" w:author="Đặng Thị Mai Vân" w:date="2022-01-19T09:41:00Z">
                  <w:rPr>
                    <w:ins w:id="3230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3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32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233" w:author="Đặng Thị Mai Vân" w:date="2022-01-19T09:53:00Z">
              <w:tcPr>
                <w:tcW w:w="4606" w:type="dxa"/>
                <w:gridSpan w:val="14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D18679" w14:textId="77777777" w:rsidR="00C40C68" w:rsidRPr="00063FD6" w:rsidRDefault="00C40C68" w:rsidP="00C40C68">
            <w:pPr>
              <w:spacing w:after="0" w:line="240" w:lineRule="auto"/>
              <w:rPr>
                <w:ins w:id="323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35" w:author="Đặng Thị Mai Vân" w:date="2022-01-19T09:41:00Z">
                  <w:rPr>
                    <w:ins w:id="3236" w:author="Đặng Thị Mai Vân" w:date="2022-01-19T09:39:00Z"/>
                    <w:rFonts w:ascii="VNHelvet" w:eastAsia="Times New Roman" w:hAnsi="VNHelvet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37" w:author="Đặng Thị Mai Vân" w:date="2022-01-19T09:39:00Z">
              <w:r w:rsidRPr="00063FD6">
                <w:rPr>
                  <w:rFonts w:ascii="Arial" w:eastAsia="Times New Roman" w:hAnsi="Arial" w:cs="Arial" w:hint="eastAsia"/>
                  <w:color w:val="000000"/>
                  <w:sz w:val="18"/>
                  <w:szCs w:val="18"/>
                  <w:lang w:val="en-US"/>
                  <w:rPrChange w:id="3238" w:author="Đặng Thị Mai Vân" w:date="2022-01-19T09:41:00Z">
                    <w:rPr>
                      <w:rFonts w:ascii="VNHelvet" w:eastAsia="Times New Roman" w:hAnsi="VNHelvet" w:cs="Times New Roman" w:hint="eastAsia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39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20D448" w14:textId="77777777" w:rsidR="00C40C68" w:rsidRPr="00063FD6" w:rsidRDefault="00C40C68" w:rsidP="00C40C68">
            <w:pPr>
              <w:spacing w:after="0" w:line="240" w:lineRule="auto"/>
              <w:rPr>
                <w:ins w:id="324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41" w:author="Đặng Thị Mai Vân" w:date="2022-01-19T09:41:00Z">
                  <w:rPr>
                    <w:ins w:id="3242" w:author="Đặng Thị Mai Vân" w:date="2022-01-19T09:39:00Z"/>
                    <w:rFonts w:ascii="VNHelvet" w:eastAsia="Times New Roman" w:hAnsi="VNHelvet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43" w:author="Đặng Thị Mai Vân" w:date="2022-01-19T09:39:00Z">
              <w:r w:rsidRPr="00063FD6">
                <w:rPr>
                  <w:rFonts w:ascii="Arial" w:eastAsia="Times New Roman" w:hAnsi="Arial" w:cs="Arial" w:hint="eastAsia"/>
                  <w:color w:val="000000"/>
                  <w:sz w:val="18"/>
                  <w:szCs w:val="18"/>
                  <w:lang w:val="en-US"/>
                  <w:rPrChange w:id="3244" w:author="Đặng Thị Mai Vân" w:date="2022-01-19T09:41:00Z">
                    <w:rPr>
                      <w:rFonts w:ascii="VNHelvet" w:eastAsia="Times New Roman" w:hAnsi="VNHelvet" w:cs="Times New Roman" w:hint="eastAsia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45" w:author="Đặng Thị Mai Vân" w:date="2022-01-19T09:53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7C9F9A" w14:textId="77777777" w:rsidR="00C40C68" w:rsidRPr="00063FD6" w:rsidRDefault="00C40C68" w:rsidP="00C40C68">
            <w:pPr>
              <w:spacing w:after="0" w:line="240" w:lineRule="auto"/>
              <w:rPr>
                <w:ins w:id="324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47" w:author="Đặng Thị Mai Vân" w:date="2022-01-19T09:41:00Z">
                  <w:rPr>
                    <w:ins w:id="3248" w:author="Đặng Thị Mai Vân" w:date="2022-01-19T09:39:00Z"/>
                    <w:rFonts w:ascii="VNHelvet" w:eastAsia="Times New Roman" w:hAnsi="VNHelvet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49" w:author="Đặng Thị Mai Vân" w:date="2022-01-19T09:39:00Z">
              <w:r w:rsidRPr="00063FD6">
                <w:rPr>
                  <w:rFonts w:ascii="Arial" w:eastAsia="Times New Roman" w:hAnsi="Arial" w:cs="Arial" w:hint="eastAsia"/>
                  <w:color w:val="000000"/>
                  <w:sz w:val="18"/>
                  <w:szCs w:val="18"/>
                  <w:lang w:val="en-US"/>
                  <w:rPrChange w:id="3250" w:author="Đặng Thị Mai Vân" w:date="2022-01-19T09:41:00Z">
                    <w:rPr>
                      <w:rFonts w:ascii="VNHelvet" w:eastAsia="Times New Roman" w:hAnsi="VNHelvet" w:cs="Times New Roman" w:hint="eastAsia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251" w:author="Đặng Thị Mai Vân" w:date="2022-01-19T09:53:00Z">
              <w:tcPr>
                <w:tcW w:w="26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03C1CB" w14:textId="77777777" w:rsidR="00C40C68" w:rsidRPr="00063FD6" w:rsidRDefault="00C40C68" w:rsidP="00C40C68">
            <w:pPr>
              <w:spacing w:after="0" w:line="240" w:lineRule="auto"/>
              <w:rPr>
                <w:ins w:id="325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53" w:author="Đặng Thị Mai Vân" w:date="2022-01-19T09:41:00Z">
                  <w:rPr>
                    <w:ins w:id="3254" w:author="Đặng Thị Mai Vân" w:date="2022-01-19T09:39:00Z"/>
                    <w:rFonts w:ascii="VNHelvet" w:eastAsia="Times New Roman" w:hAnsi="VNHelvet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55" w:author="Đặng Thị Mai Vân" w:date="2022-01-19T09:39:00Z">
              <w:r w:rsidRPr="00063FD6">
                <w:rPr>
                  <w:rFonts w:ascii="Arial" w:eastAsia="Times New Roman" w:hAnsi="Arial" w:cs="Arial" w:hint="eastAsia"/>
                  <w:color w:val="000000"/>
                  <w:sz w:val="18"/>
                  <w:szCs w:val="18"/>
                  <w:lang w:val="en-US"/>
                  <w:rPrChange w:id="3256" w:author="Đặng Thị Mai Vân" w:date="2022-01-19T09:41:00Z">
                    <w:rPr>
                      <w:rFonts w:ascii="VNHelvet" w:eastAsia="Times New Roman" w:hAnsi="VNHelvet" w:cs="Times New Roman" w:hint="eastAsia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57" w:author="Đặng Thị Mai Vân" w:date="2022-01-19T09:53:00Z">
              <w:tcPr>
                <w:tcW w:w="191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2E637D" w14:textId="77777777" w:rsidR="00C40C68" w:rsidRPr="00063FD6" w:rsidRDefault="00C40C68" w:rsidP="00C40C68">
            <w:pPr>
              <w:spacing w:after="0" w:line="240" w:lineRule="auto"/>
              <w:rPr>
                <w:ins w:id="325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59" w:author="Đặng Thị Mai Vân" w:date="2022-01-19T09:41:00Z">
                  <w:rPr>
                    <w:ins w:id="3260" w:author="Đặng Thị Mai Vân" w:date="2022-01-19T09:39:00Z"/>
                    <w:rFonts w:ascii="VNHelvet" w:eastAsia="Times New Roman" w:hAnsi="VNHelvet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61" w:author="Đặng Thị Mai Vân" w:date="2022-01-19T09:39:00Z">
              <w:r w:rsidRPr="00063FD6">
                <w:rPr>
                  <w:rFonts w:ascii="Arial" w:eastAsia="Times New Roman" w:hAnsi="Arial" w:cs="Arial" w:hint="eastAsia"/>
                  <w:color w:val="000000"/>
                  <w:sz w:val="18"/>
                  <w:szCs w:val="18"/>
                  <w:lang w:val="en-US"/>
                  <w:rPrChange w:id="3262" w:author="Đặng Thị Mai Vân" w:date="2022-01-19T09:41:00Z">
                    <w:rPr>
                      <w:rFonts w:ascii="VNHelvet" w:eastAsia="Times New Roman" w:hAnsi="VNHelvet" w:cs="Times New Roman" w:hint="eastAsia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263" w:author="Đặng Thị Mai Vân" w:date="2022-01-19T09:53:00Z">
              <w:tcPr>
                <w:tcW w:w="576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AB649E" w14:textId="77777777" w:rsidR="00C40C68" w:rsidRPr="00063FD6" w:rsidRDefault="00C40C68" w:rsidP="00C40C68">
            <w:pPr>
              <w:spacing w:after="0" w:line="240" w:lineRule="auto"/>
              <w:rPr>
                <w:ins w:id="326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65" w:author="Đặng Thị Mai Vân" w:date="2022-01-19T09:41:00Z">
                  <w:rPr>
                    <w:ins w:id="326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6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68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69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3FA957" w14:textId="77777777" w:rsidR="00C40C68" w:rsidRPr="00063FD6" w:rsidRDefault="00C40C68" w:rsidP="00C40C68">
            <w:pPr>
              <w:spacing w:after="0" w:line="240" w:lineRule="auto"/>
              <w:rPr>
                <w:ins w:id="327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71" w:author="Đặng Thị Mai Vân" w:date="2022-01-19T09:41:00Z">
                  <w:rPr>
                    <w:ins w:id="3272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7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74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75" w:author="Đặng Thị Mai Vân" w:date="2022-01-19T09:53:00Z">
              <w:tcPr>
                <w:tcW w:w="2648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501AF7" w14:textId="77777777" w:rsidR="00C40C68" w:rsidRPr="00063FD6" w:rsidRDefault="00C40C68" w:rsidP="00C40C68">
            <w:pPr>
              <w:spacing w:after="0" w:line="240" w:lineRule="auto"/>
              <w:rPr>
                <w:ins w:id="327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77" w:author="Đặng Thị Mai Vân" w:date="2022-01-19T09:41:00Z">
                  <w:rPr>
                    <w:ins w:id="3278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79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80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CE3758" w:rsidRPr="00C40C68" w14:paraId="536BF097" w14:textId="77777777" w:rsidTr="009675AD">
        <w:trPr>
          <w:trHeight w:val="394"/>
          <w:ins w:id="3281" w:author="Đặng Thị Mai Vân" w:date="2022-01-19T09:39:00Z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29BC1" w14:textId="4A5E1F63" w:rsidR="00C40C68" w:rsidRPr="00063FD6" w:rsidRDefault="00C40C68" w:rsidP="00C40C68">
            <w:pPr>
              <w:spacing w:after="0" w:line="240" w:lineRule="auto"/>
              <w:rPr>
                <w:ins w:id="328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83" w:author="Đặng Thị Mai Vân" w:date="2022-01-19T09:41:00Z">
                  <w:rPr>
                    <w:ins w:id="3284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8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86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2. Ng</w:t>
              </w:r>
            </w:ins>
            <w:ins w:id="3287" w:author="Đặng Thị Mai Vân" w:date="2022-01-19T09:43:00Z">
              <w:r w:rsidR="00D71FA5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ân hàng tư nhân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030B" w14:textId="77777777" w:rsidR="00C40C68" w:rsidRPr="00063FD6" w:rsidRDefault="00C40C68" w:rsidP="00C40C68">
            <w:pPr>
              <w:spacing w:after="0" w:line="240" w:lineRule="auto"/>
              <w:rPr>
                <w:ins w:id="328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89" w:author="Đặng Thị Mai Vân" w:date="2022-01-19T09:41:00Z">
                  <w:rPr>
                    <w:ins w:id="329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9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9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A539" w14:textId="77777777" w:rsidR="00C40C68" w:rsidRPr="00063FD6" w:rsidRDefault="00C40C68" w:rsidP="00C40C68">
            <w:pPr>
              <w:spacing w:after="0" w:line="240" w:lineRule="auto"/>
              <w:rPr>
                <w:ins w:id="329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94" w:author="Đặng Thị Mai Vân" w:date="2022-01-19T09:41:00Z">
                  <w:rPr>
                    <w:ins w:id="329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29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29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A48A9" w14:textId="77777777" w:rsidR="00C40C68" w:rsidRPr="00063FD6" w:rsidRDefault="00C40C68" w:rsidP="00C40C68">
            <w:pPr>
              <w:spacing w:after="0" w:line="240" w:lineRule="auto"/>
              <w:rPr>
                <w:ins w:id="329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299" w:author="Đặng Thị Mai Vân" w:date="2022-01-19T09:41:00Z">
                  <w:rPr>
                    <w:ins w:id="330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0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0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43C6" w14:textId="77777777" w:rsidR="00C40C68" w:rsidRPr="00063FD6" w:rsidRDefault="00C40C68" w:rsidP="00C40C68">
            <w:pPr>
              <w:spacing w:after="0" w:line="240" w:lineRule="auto"/>
              <w:rPr>
                <w:ins w:id="330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04" w:author="Đặng Thị Mai Vân" w:date="2022-01-19T09:41:00Z">
                  <w:rPr>
                    <w:ins w:id="330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0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0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EE9A" w14:textId="77777777" w:rsidR="00C40C68" w:rsidRPr="00063FD6" w:rsidRDefault="00C40C68" w:rsidP="00C40C68">
            <w:pPr>
              <w:spacing w:after="0" w:line="240" w:lineRule="auto"/>
              <w:rPr>
                <w:ins w:id="330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09" w:author="Đặng Thị Mai Vân" w:date="2022-01-19T09:41:00Z">
                  <w:rPr>
                    <w:ins w:id="331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1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1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46475" w14:textId="77777777" w:rsidR="00C40C68" w:rsidRPr="00063FD6" w:rsidRDefault="00C40C68" w:rsidP="00C40C68">
            <w:pPr>
              <w:spacing w:after="0" w:line="240" w:lineRule="auto"/>
              <w:rPr>
                <w:ins w:id="331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14" w:author="Đặng Thị Mai Vân" w:date="2022-01-19T09:41:00Z">
                  <w:rPr>
                    <w:ins w:id="331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1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1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C688" w14:textId="77777777" w:rsidR="00C40C68" w:rsidRPr="00063FD6" w:rsidRDefault="00C40C68" w:rsidP="00C40C68">
            <w:pPr>
              <w:spacing w:after="0" w:line="240" w:lineRule="auto"/>
              <w:rPr>
                <w:ins w:id="331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19" w:author="Đặng Thị Mai Vân" w:date="2022-01-19T09:41:00Z">
                  <w:rPr>
                    <w:ins w:id="332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2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2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303C8" w14:textId="77777777" w:rsidR="00C40C68" w:rsidRPr="00063FD6" w:rsidRDefault="00C40C68" w:rsidP="00C40C68">
            <w:pPr>
              <w:spacing w:after="0" w:line="240" w:lineRule="auto"/>
              <w:rPr>
                <w:ins w:id="332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24" w:author="Đặng Thị Mai Vân" w:date="2022-01-19T09:41:00Z">
                  <w:rPr>
                    <w:ins w:id="332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2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2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E839" w14:textId="77777777" w:rsidR="00C40C68" w:rsidRPr="00063FD6" w:rsidRDefault="00C40C68" w:rsidP="00C40C68">
            <w:pPr>
              <w:spacing w:after="0" w:line="240" w:lineRule="auto"/>
              <w:rPr>
                <w:ins w:id="332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29" w:author="Đặng Thị Mai Vân" w:date="2022-01-19T09:41:00Z">
                  <w:rPr>
                    <w:ins w:id="333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3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3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A102" w14:textId="77777777" w:rsidR="00C40C68" w:rsidRPr="00063FD6" w:rsidRDefault="00C40C68" w:rsidP="00C40C68">
            <w:pPr>
              <w:spacing w:after="0" w:line="240" w:lineRule="auto"/>
              <w:rPr>
                <w:ins w:id="333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34" w:author="Đặng Thị Mai Vân" w:date="2022-01-19T09:41:00Z">
                  <w:rPr>
                    <w:ins w:id="333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3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3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CE3758" w:rsidRPr="00C40C68" w14:paraId="5D204C29" w14:textId="77777777" w:rsidTr="009675AD">
        <w:trPr>
          <w:trHeight w:val="394"/>
          <w:ins w:id="3338" w:author="Đặng Thị Mai Vân" w:date="2022-01-19T09:39:00Z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CAFA3" w14:textId="06DA2E50" w:rsidR="00C40C68" w:rsidRPr="00063FD6" w:rsidRDefault="00C40C68" w:rsidP="00C40C68">
            <w:pPr>
              <w:spacing w:after="0" w:line="240" w:lineRule="auto"/>
              <w:rPr>
                <w:ins w:id="3339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40" w:author="Đặng Thị Mai Vân" w:date="2022-01-19T09:41:00Z">
                  <w:rPr>
                    <w:ins w:id="3341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42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43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3. C</w:t>
              </w:r>
            </w:ins>
            <w:ins w:id="3344" w:author="Đặng Thị Mai Vân" w:date="2022-01-19T09:43:00Z">
              <w:r w:rsidR="00D71FA5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ác tổ chức tín dụng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BB1C" w14:textId="77777777" w:rsidR="00C40C68" w:rsidRPr="00063FD6" w:rsidRDefault="00C40C68" w:rsidP="00C40C68">
            <w:pPr>
              <w:spacing w:after="0" w:line="240" w:lineRule="auto"/>
              <w:rPr>
                <w:ins w:id="334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46" w:author="Đặng Thị Mai Vân" w:date="2022-01-19T09:41:00Z">
                  <w:rPr>
                    <w:ins w:id="334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4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4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F22C" w14:textId="77777777" w:rsidR="00C40C68" w:rsidRPr="00063FD6" w:rsidRDefault="00C40C68" w:rsidP="00C40C68">
            <w:pPr>
              <w:spacing w:after="0" w:line="240" w:lineRule="auto"/>
              <w:rPr>
                <w:ins w:id="335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51" w:author="Đặng Thị Mai Vân" w:date="2022-01-19T09:41:00Z">
                  <w:rPr>
                    <w:ins w:id="335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5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5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F4307" w14:textId="77777777" w:rsidR="00C40C68" w:rsidRPr="00063FD6" w:rsidRDefault="00C40C68" w:rsidP="00C40C68">
            <w:pPr>
              <w:spacing w:after="0" w:line="240" w:lineRule="auto"/>
              <w:rPr>
                <w:ins w:id="335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56" w:author="Đặng Thị Mai Vân" w:date="2022-01-19T09:41:00Z">
                  <w:rPr>
                    <w:ins w:id="335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5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5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0A23" w14:textId="77777777" w:rsidR="00C40C68" w:rsidRPr="00063FD6" w:rsidRDefault="00C40C68" w:rsidP="00C40C68">
            <w:pPr>
              <w:spacing w:after="0" w:line="240" w:lineRule="auto"/>
              <w:rPr>
                <w:ins w:id="336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61" w:author="Đặng Thị Mai Vân" w:date="2022-01-19T09:41:00Z">
                  <w:rPr>
                    <w:ins w:id="336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6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6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82BC" w14:textId="77777777" w:rsidR="00C40C68" w:rsidRPr="00063FD6" w:rsidRDefault="00C40C68" w:rsidP="00C40C68">
            <w:pPr>
              <w:spacing w:after="0" w:line="240" w:lineRule="auto"/>
              <w:rPr>
                <w:ins w:id="336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66" w:author="Đặng Thị Mai Vân" w:date="2022-01-19T09:41:00Z">
                  <w:rPr>
                    <w:ins w:id="336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6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6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4429A" w14:textId="77777777" w:rsidR="00C40C68" w:rsidRPr="00063FD6" w:rsidRDefault="00C40C68" w:rsidP="00C40C68">
            <w:pPr>
              <w:spacing w:after="0" w:line="240" w:lineRule="auto"/>
              <w:rPr>
                <w:ins w:id="337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71" w:author="Đặng Thị Mai Vân" w:date="2022-01-19T09:41:00Z">
                  <w:rPr>
                    <w:ins w:id="337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7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7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D026" w14:textId="77777777" w:rsidR="00C40C68" w:rsidRPr="00063FD6" w:rsidRDefault="00C40C68" w:rsidP="00C40C68">
            <w:pPr>
              <w:spacing w:after="0" w:line="240" w:lineRule="auto"/>
              <w:rPr>
                <w:ins w:id="337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76" w:author="Đặng Thị Mai Vân" w:date="2022-01-19T09:41:00Z">
                  <w:rPr>
                    <w:ins w:id="337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7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7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CF47E" w14:textId="77777777" w:rsidR="00C40C68" w:rsidRPr="00063FD6" w:rsidRDefault="00C40C68" w:rsidP="00C40C68">
            <w:pPr>
              <w:spacing w:after="0" w:line="240" w:lineRule="auto"/>
              <w:rPr>
                <w:ins w:id="338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81" w:author="Đặng Thị Mai Vân" w:date="2022-01-19T09:41:00Z">
                  <w:rPr>
                    <w:ins w:id="338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8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8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E30" w14:textId="77777777" w:rsidR="00C40C68" w:rsidRPr="00063FD6" w:rsidRDefault="00C40C68" w:rsidP="00C40C68">
            <w:pPr>
              <w:spacing w:after="0" w:line="240" w:lineRule="auto"/>
              <w:rPr>
                <w:ins w:id="338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86" w:author="Đặng Thị Mai Vân" w:date="2022-01-19T09:41:00Z">
                  <w:rPr>
                    <w:ins w:id="338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8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8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F297" w14:textId="77777777" w:rsidR="00C40C68" w:rsidRPr="00063FD6" w:rsidRDefault="00C40C68" w:rsidP="00C40C68">
            <w:pPr>
              <w:spacing w:after="0" w:line="240" w:lineRule="auto"/>
              <w:rPr>
                <w:ins w:id="339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91" w:author="Đặng Thị Mai Vân" w:date="2022-01-19T09:41:00Z">
                  <w:rPr>
                    <w:ins w:id="339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9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39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CE3758" w:rsidRPr="00C40C68" w14:paraId="22047428" w14:textId="77777777" w:rsidTr="009675AD">
        <w:trPr>
          <w:trHeight w:val="394"/>
          <w:ins w:id="3395" w:author="Đặng Thị Mai Vân" w:date="2022-01-19T09:39:00Z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2E60C" w14:textId="50F7A8C0" w:rsidR="00C40C68" w:rsidRPr="00063FD6" w:rsidRDefault="00C40C68" w:rsidP="00C40C68">
            <w:pPr>
              <w:spacing w:after="0" w:line="240" w:lineRule="auto"/>
              <w:rPr>
                <w:ins w:id="339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397" w:author="Đặng Thị Mai Vân" w:date="2022-01-19T09:41:00Z">
                  <w:rPr>
                    <w:ins w:id="3398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399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00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4. </w:t>
              </w:r>
            </w:ins>
            <w:ins w:id="3401" w:author="Đặng Thị Mai Vân" w:date="2022-01-19T09:43:00Z">
              <w:r w:rsidR="0019490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Các tổ chức chính trị-xã hội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523F" w14:textId="77777777" w:rsidR="00C40C68" w:rsidRPr="00063FD6" w:rsidRDefault="00C40C68" w:rsidP="00C40C68">
            <w:pPr>
              <w:spacing w:after="0" w:line="240" w:lineRule="auto"/>
              <w:rPr>
                <w:ins w:id="340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03" w:author="Đặng Thị Mai Vân" w:date="2022-01-19T09:41:00Z">
                  <w:rPr>
                    <w:ins w:id="3404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0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06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658" w14:textId="77777777" w:rsidR="00C40C68" w:rsidRPr="00063FD6" w:rsidRDefault="00C40C68" w:rsidP="00C40C68">
            <w:pPr>
              <w:spacing w:after="0" w:line="240" w:lineRule="auto"/>
              <w:rPr>
                <w:ins w:id="340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08" w:author="Đặng Thị Mai Vân" w:date="2022-01-19T09:41:00Z">
                  <w:rPr>
                    <w:ins w:id="3409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1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11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0E13" w14:textId="77777777" w:rsidR="00C40C68" w:rsidRPr="00063FD6" w:rsidRDefault="00C40C68" w:rsidP="00C40C68">
            <w:pPr>
              <w:spacing w:after="0" w:line="240" w:lineRule="auto"/>
              <w:rPr>
                <w:ins w:id="341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13" w:author="Đặng Thị Mai Vân" w:date="2022-01-19T09:41:00Z">
                  <w:rPr>
                    <w:ins w:id="3414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1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16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B9E7" w14:textId="77777777" w:rsidR="00C40C68" w:rsidRPr="00063FD6" w:rsidRDefault="00C40C68" w:rsidP="00C40C68">
            <w:pPr>
              <w:spacing w:after="0" w:line="240" w:lineRule="auto"/>
              <w:rPr>
                <w:ins w:id="341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18" w:author="Đặng Thị Mai Vân" w:date="2022-01-19T09:41:00Z">
                  <w:rPr>
                    <w:ins w:id="3419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2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21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CC4E" w14:textId="77777777" w:rsidR="00C40C68" w:rsidRPr="00063FD6" w:rsidRDefault="00C40C68" w:rsidP="00C40C68">
            <w:pPr>
              <w:spacing w:after="0" w:line="240" w:lineRule="auto"/>
              <w:rPr>
                <w:ins w:id="342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23" w:author="Đặng Thị Mai Vân" w:date="2022-01-19T09:41:00Z">
                  <w:rPr>
                    <w:ins w:id="3424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2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26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A89B4" w14:textId="77777777" w:rsidR="00C40C68" w:rsidRPr="00063FD6" w:rsidRDefault="00C40C68" w:rsidP="00C40C68">
            <w:pPr>
              <w:spacing w:after="0" w:line="240" w:lineRule="auto"/>
              <w:rPr>
                <w:ins w:id="342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28" w:author="Đặng Thị Mai Vân" w:date="2022-01-19T09:41:00Z">
                  <w:rPr>
                    <w:ins w:id="3429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3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31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8F2A" w14:textId="77777777" w:rsidR="00C40C68" w:rsidRPr="00063FD6" w:rsidRDefault="00C40C68" w:rsidP="00C40C68">
            <w:pPr>
              <w:spacing w:after="0" w:line="240" w:lineRule="auto"/>
              <w:rPr>
                <w:ins w:id="343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33" w:author="Đặng Thị Mai Vân" w:date="2022-01-19T09:41:00Z">
                  <w:rPr>
                    <w:ins w:id="3434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3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36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E10C2" w14:textId="77777777" w:rsidR="00C40C68" w:rsidRPr="00063FD6" w:rsidRDefault="00C40C68" w:rsidP="00C40C68">
            <w:pPr>
              <w:spacing w:after="0" w:line="240" w:lineRule="auto"/>
              <w:rPr>
                <w:ins w:id="343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38" w:author="Đặng Thị Mai Vân" w:date="2022-01-19T09:41:00Z">
                  <w:rPr>
                    <w:ins w:id="3439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4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41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956E" w14:textId="77777777" w:rsidR="00C40C68" w:rsidRPr="00063FD6" w:rsidRDefault="00C40C68" w:rsidP="00C40C68">
            <w:pPr>
              <w:spacing w:after="0" w:line="240" w:lineRule="auto"/>
              <w:rPr>
                <w:ins w:id="344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43" w:author="Đặng Thị Mai Vân" w:date="2022-01-19T09:41:00Z">
                  <w:rPr>
                    <w:ins w:id="3444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4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46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6438" w14:textId="77777777" w:rsidR="00C40C68" w:rsidRPr="00063FD6" w:rsidRDefault="00C40C68" w:rsidP="00C40C68">
            <w:pPr>
              <w:spacing w:after="0" w:line="240" w:lineRule="auto"/>
              <w:rPr>
                <w:ins w:id="3447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48" w:author="Đặng Thị Mai Vân" w:date="2022-01-19T09:41:00Z">
                  <w:rPr>
                    <w:ins w:id="3449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50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51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CE3758" w:rsidRPr="00C40C68" w14:paraId="021011D6" w14:textId="77777777" w:rsidTr="009675AD">
        <w:trPr>
          <w:trHeight w:val="394"/>
          <w:ins w:id="3452" w:author="Đặng Thị Mai Vân" w:date="2022-01-19T09:39:00Z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D7F1E" w14:textId="3BEECC7A" w:rsidR="00C40C68" w:rsidRPr="00063FD6" w:rsidRDefault="00C40C68" w:rsidP="00C40C68">
            <w:pPr>
              <w:spacing w:after="0" w:line="240" w:lineRule="auto"/>
              <w:rPr>
                <w:ins w:id="345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54" w:author="Đặng Thị Mai Vân" w:date="2022-01-19T09:41:00Z">
                  <w:rPr>
                    <w:ins w:id="3455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5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57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5. C</w:t>
              </w:r>
            </w:ins>
            <w:ins w:id="3458" w:author="Đặng Thị Mai Vân" w:date="2022-01-19T09:43:00Z">
              <w:r w:rsidR="00C4217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ác nhóm c</w:t>
              </w:r>
            </w:ins>
            <w:ins w:id="3459" w:author="Đặng Thị Mai Vân" w:date="2022-01-19T09:44:00Z">
              <w:r w:rsidR="00C4217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ộng đồng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6E53" w14:textId="77777777" w:rsidR="00C40C68" w:rsidRPr="00063FD6" w:rsidRDefault="00C40C68" w:rsidP="00C40C68">
            <w:pPr>
              <w:spacing w:after="0" w:line="240" w:lineRule="auto"/>
              <w:rPr>
                <w:ins w:id="346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61" w:author="Đặng Thị Mai Vân" w:date="2022-01-19T09:41:00Z">
                  <w:rPr>
                    <w:ins w:id="346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6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6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4A7B" w14:textId="77777777" w:rsidR="00C40C68" w:rsidRPr="00063FD6" w:rsidRDefault="00C40C68" w:rsidP="00C40C68">
            <w:pPr>
              <w:spacing w:after="0" w:line="240" w:lineRule="auto"/>
              <w:rPr>
                <w:ins w:id="346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66" w:author="Đặng Thị Mai Vân" w:date="2022-01-19T09:41:00Z">
                  <w:rPr>
                    <w:ins w:id="346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6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6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932D6" w14:textId="77777777" w:rsidR="00C40C68" w:rsidRPr="00063FD6" w:rsidRDefault="00C40C68" w:rsidP="00C40C68">
            <w:pPr>
              <w:spacing w:after="0" w:line="240" w:lineRule="auto"/>
              <w:rPr>
                <w:ins w:id="347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71" w:author="Đặng Thị Mai Vân" w:date="2022-01-19T09:41:00Z">
                  <w:rPr>
                    <w:ins w:id="347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7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7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3A25" w14:textId="77777777" w:rsidR="00C40C68" w:rsidRPr="00063FD6" w:rsidRDefault="00C40C68" w:rsidP="00C40C68">
            <w:pPr>
              <w:spacing w:after="0" w:line="240" w:lineRule="auto"/>
              <w:rPr>
                <w:ins w:id="347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76" w:author="Đặng Thị Mai Vân" w:date="2022-01-19T09:41:00Z">
                  <w:rPr>
                    <w:ins w:id="347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7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7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87C3" w14:textId="77777777" w:rsidR="00C40C68" w:rsidRPr="00063FD6" w:rsidRDefault="00C40C68" w:rsidP="00C40C68">
            <w:pPr>
              <w:spacing w:after="0" w:line="240" w:lineRule="auto"/>
              <w:rPr>
                <w:ins w:id="348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81" w:author="Đặng Thị Mai Vân" w:date="2022-01-19T09:41:00Z">
                  <w:rPr>
                    <w:ins w:id="348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8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8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C3A60" w14:textId="77777777" w:rsidR="00C40C68" w:rsidRPr="00063FD6" w:rsidRDefault="00C40C68" w:rsidP="00C40C68">
            <w:pPr>
              <w:spacing w:after="0" w:line="240" w:lineRule="auto"/>
              <w:rPr>
                <w:ins w:id="348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86" w:author="Đặng Thị Mai Vân" w:date="2022-01-19T09:41:00Z">
                  <w:rPr>
                    <w:ins w:id="348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8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8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5C5A" w14:textId="77777777" w:rsidR="00C40C68" w:rsidRPr="00063FD6" w:rsidRDefault="00C40C68" w:rsidP="00C40C68">
            <w:pPr>
              <w:spacing w:after="0" w:line="240" w:lineRule="auto"/>
              <w:rPr>
                <w:ins w:id="349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91" w:author="Đặng Thị Mai Vân" w:date="2022-01-19T09:41:00Z">
                  <w:rPr>
                    <w:ins w:id="349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9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9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BBC9D" w14:textId="77777777" w:rsidR="00C40C68" w:rsidRPr="00063FD6" w:rsidRDefault="00C40C68" w:rsidP="00C40C68">
            <w:pPr>
              <w:spacing w:after="0" w:line="240" w:lineRule="auto"/>
              <w:rPr>
                <w:ins w:id="349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496" w:author="Đặng Thị Mai Vân" w:date="2022-01-19T09:41:00Z">
                  <w:rPr>
                    <w:ins w:id="349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49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49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BDA8" w14:textId="77777777" w:rsidR="00C40C68" w:rsidRPr="00063FD6" w:rsidRDefault="00C40C68" w:rsidP="00C40C68">
            <w:pPr>
              <w:spacing w:after="0" w:line="240" w:lineRule="auto"/>
              <w:rPr>
                <w:ins w:id="350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01" w:author="Đặng Thị Mai Vân" w:date="2022-01-19T09:41:00Z">
                  <w:rPr>
                    <w:ins w:id="350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0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0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C213" w14:textId="77777777" w:rsidR="00C40C68" w:rsidRPr="00063FD6" w:rsidRDefault="00C40C68" w:rsidP="00C40C68">
            <w:pPr>
              <w:spacing w:after="0" w:line="240" w:lineRule="auto"/>
              <w:rPr>
                <w:ins w:id="350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06" w:author="Đặng Thị Mai Vân" w:date="2022-01-19T09:41:00Z">
                  <w:rPr>
                    <w:ins w:id="350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0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0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CE3758" w:rsidRPr="00C40C68" w14:paraId="5B8DA3DB" w14:textId="77777777" w:rsidTr="009675AD">
        <w:trPr>
          <w:trHeight w:val="394"/>
          <w:ins w:id="3510" w:author="Đặng Thị Mai Vân" w:date="2022-01-19T09:39:00Z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0C978" w14:textId="1B2FD27E" w:rsidR="00C40C68" w:rsidRPr="00063FD6" w:rsidRDefault="00C40C68" w:rsidP="00C40C68">
            <w:pPr>
              <w:spacing w:after="0" w:line="240" w:lineRule="auto"/>
              <w:rPr>
                <w:ins w:id="3511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12" w:author="Đặng Thị Mai Vân" w:date="2022-01-19T09:41:00Z">
                  <w:rPr>
                    <w:ins w:id="3513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14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15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6. Ng</w:t>
              </w:r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16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softHyphen/>
              </w:r>
            </w:ins>
            <w:ins w:id="3517" w:author="Đặng Thị Mai Vân" w:date="2022-01-19T09:44:00Z">
              <w:r w:rsidR="00F219D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ười cho vay cá thể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E419" w14:textId="77777777" w:rsidR="00C40C68" w:rsidRPr="00063FD6" w:rsidRDefault="00C40C68" w:rsidP="00C40C68">
            <w:pPr>
              <w:spacing w:after="0" w:line="240" w:lineRule="auto"/>
              <w:rPr>
                <w:ins w:id="351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19" w:author="Đặng Thị Mai Vân" w:date="2022-01-19T09:41:00Z">
                  <w:rPr>
                    <w:ins w:id="352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2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2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7550" w14:textId="77777777" w:rsidR="00C40C68" w:rsidRPr="00063FD6" w:rsidRDefault="00C40C68" w:rsidP="00C40C68">
            <w:pPr>
              <w:spacing w:after="0" w:line="240" w:lineRule="auto"/>
              <w:rPr>
                <w:ins w:id="352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24" w:author="Đặng Thị Mai Vân" w:date="2022-01-19T09:41:00Z">
                  <w:rPr>
                    <w:ins w:id="352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2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2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55CED" w14:textId="77777777" w:rsidR="00C40C68" w:rsidRPr="00063FD6" w:rsidRDefault="00C40C68" w:rsidP="00C40C68">
            <w:pPr>
              <w:spacing w:after="0" w:line="240" w:lineRule="auto"/>
              <w:rPr>
                <w:ins w:id="352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29" w:author="Đặng Thị Mai Vân" w:date="2022-01-19T09:41:00Z">
                  <w:rPr>
                    <w:ins w:id="353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3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3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A1ED" w14:textId="77777777" w:rsidR="00C40C68" w:rsidRPr="00063FD6" w:rsidRDefault="00C40C68" w:rsidP="00C40C68">
            <w:pPr>
              <w:spacing w:after="0" w:line="240" w:lineRule="auto"/>
              <w:rPr>
                <w:ins w:id="353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34" w:author="Đặng Thị Mai Vân" w:date="2022-01-19T09:41:00Z">
                  <w:rPr>
                    <w:ins w:id="353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3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3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D2EC" w14:textId="77777777" w:rsidR="00C40C68" w:rsidRPr="00063FD6" w:rsidRDefault="00C40C68" w:rsidP="00C40C68">
            <w:pPr>
              <w:spacing w:after="0" w:line="240" w:lineRule="auto"/>
              <w:rPr>
                <w:ins w:id="353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39" w:author="Đặng Thị Mai Vân" w:date="2022-01-19T09:41:00Z">
                  <w:rPr>
                    <w:ins w:id="354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4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4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268B3" w14:textId="77777777" w:rsidR="00C40C68" w:rsidRPr="00063FD6" w:rsidRDefault="00C40C68" w:rsidP="00C40C68">
            <w:pPr>
              <w:spacing w:after="0" w:line="240" w:lineRule="auto"/>
              <w:rPr>
                <w:ins w:id="354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44" w:author="Đặng Thị Mai Vân" w:date="2022-01-19T09:41:00Z">
                  <w:rPr>
                    <w:ins w:id="354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4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4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6103" w14:textId="77777777" w:rsidR="00C40C68" w:rsidRPr="00063FD6" w:rsidRDefault="00C40C68" w:rsidP="00C40C68">
            <w:pPr>
              <w:spacing w:after="0" w:line="240" w:lineRule="auto"/>
              <w:rPr>
                <w:ins w:id="354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49" w:author="Đặng Thị Mai Vân" w:date="2022-01-19T09:41:00Z">
                  <w:rPr>
                    <w:ins w:id="355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5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5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17C97" w14:textId="77777777" w:rsidR="00C40C68" w:rsidRPr="00063FD6" w:rsidRDefault="00C40C68" w:rsidP="00C40C68">
            <w:pPr>
              <w:spacing w:after="0" w:line="240" w:lineRule="auto"/>
              <w:rPr>
                <w:ins w:id="355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54" w:author="Đặng Thị Mai Vân" w:date="2022-01-19T09:41:00Z">
                  <w:rPr>
                    <w:ins w:id="355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5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5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9827" w14:textId="77777777" w:rsidR="00C40C68" w:rsidRPr="00063FD6" w:rsidRDefault="00C40C68" w:rsidP="00C40C68">
            <w:pPr>
              <w:spacing w:after="0" w:line="240" w:lineRule="auto"/>
              <w:rPr>
                <w:ins w:id="355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59" w:author="Đặng Thị Mai Vân" w:date="2022-01-19T09:41:00Z">
                  <w:rPr>
                    <w:ins w:id="356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6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6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EE34" w14:textId="77777777" w:rsidR="00C40C68" w:rsidRPr="00063FD6" w:rsidRDefault="00C40C68" w:rsidP="00C40C68">
            <w:pPr>
              <w:spacing w:after="0" w:line="240" w:lineRule="auto"/>
              <w:rPr>
                <w:ins w:id="3563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64" w:author="Đặng Thị Mai Vân" w:date="2022-01-19T09:41:00Z">
                  <w:rPr>
                    <w:ins w:id="3565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66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67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7425D0" w:rsidRPr="00C40C68" w14:paraId="11CCF5B8" w14:textId="77777777" w:rsidTr="009675AD">
        <w:tblPrEx>
          <w:tblPrExChange w:id="3568" w:author="Đặng Thị Mai Vân" w:date="2022-01-19T09:53:00Z">
            <w:tblPrEx>
              <w:tblW w:w="15364" w:type="dxa"/>
            </w:tblPrEx>
          </w:tblPrExChange>
        </w:tblPrEx>
        <w:trPr>
          <w:trHeight w:val="394"/>
          <w:ins w:id="3569" w:author="Đặng Thị Mai Vân" w:date="2022-01-19T09:39:00Z"/>
          <w:trPrChange w:id="3570" w:author="Đặng Thị Mai Vân" w:date="2022-01-19T09:53:00Z">
            <w:trPr>
              <w:gridBefore w:val="2"/>
              <w:gridAfter w:val="0"/>
              <w:wAfter w:w="6" w:type="dxa"/>
              <w:trHeight w:val="394"/>
            </w:trPr>
          </w:trPrChange>
        </w:trPr>
        <w:tc>
          <w:tcPr>
            <w:tcW w:w="3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3571" w:author="Đặng Thị Mai Vân" w:date="2022-01-19T09:53:00Z">
              <w:tcPr>
                <w:tcW w:w="2964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2EEC53" w14:textId="56564B0E" w:rsidR="00C40C68" w:rsidRPr="00063FD6" w:rsidRDefault="00C40C68" w:rsidP="00C40C68">
            <w:pPr>
              <w:spacing w:after="0" w:line="240" w:lineRule="auto"/>
              <w:rPr>
                <w:ins w:id="357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73" w:author="Đặng Thị Mai Vân" w:date="2022-01-19T09:41:00Z">
                  <w:rPr>
                    <w:ins w:id="3574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7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76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7. T</w:t>
              </w:r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77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softHyphen/>
              </w:r>
            </w:ins>
            <w:ins w:id="3578" w:author="Đặng Thị Mai Vân" w:date="2022-01-19T09:44:00Z">
              <w:r w:rsidR="00DA390E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ư thương hoặc người cung cấp đầu vào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79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2CE8FF" w14:textId="77777777" w:rsidR="00C40C68" w:rsidRPr="00063FD6" w:rsidRDefault="00C40C68" w:rsidP="00C40C68">
            <w:pPr>
              <w:spacing w:after="0" w:line="240" w:lineRule="auto"/>
              <w:rPr>
                <w:ins w:id="358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81" w:author="Đặng Thị Mai Vân" w:date="2022-01-19T09:41:00Z">
                  <w:rPr>
                    <w:ins w:id="358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8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8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585" w:author="Đặng Thị Mai Vân" w:date="2022-01-19T09:53:00Z">
              <w:tcPr>
                <w:tcW w:w="4606" w:type="dxa"/>
                <w:gridSpan w:val="14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F344FF" w14:textId="77777777" w:rsidR="00C40C68" w:rsidRPr="00063FD6" w:rsidRDefault="00C40C68" w:rsidP="00C40C68">
            <w:pPr>
              <w:spacing w:after="0" w:line="240" w:lineRule="auto"/>
              <w:rPr>
                <w:ins w:id="358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87" w:author="Đặng Thị Mai Vân" w:date="2022-01-19T09:41:00Z">
                  <w:rPr>
                    <w:ins w:id="3588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89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90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91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AAB39E" w14:textId="77777777" w:rsidR="00C40C68" w:rsidRPr="00063FD6" w:rsidRDefault="00C40C68" w:rsidP="00C40C68">
            <w:pPr>
              <w:spacing w:after="0" w:line="240" w:lineRule="auto"/>
              <w:rPr>
                <w:ins w:id="359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93" w:author="Đặng Thị Mai Vân" w:date="2022-01-19T09:41:00Z">
                  <w:rPr>
                    <w:ins w:id="3594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59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596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97" w:author="Đặng Thị Mai Vân" w:date="2022-01-19T09:53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B98B17" w14:textId="77777777" w:rsidR="00C40C68" w:rsidRPr="00063FD6" w:rsidRDefault="00C40C68" w:rsidP="00C40C68">
            <w:pPr>
              <w:spacing w:after="0" w:line="240" w:lineRule="auto"/>
              <w:rPr>
                <w:ins w:id="359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599" w:author="Đặng Thị Mai Vân" w:date="2022-01-19T09:41:00Z">
                  <w:rPr>
                    <w:ins w:id="360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0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0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603" w:author="Đặng Thị Mai Vân" w:date="2022-01-19T09:53:00Z">
              <w:tcPr>
                <w:tcW w:w="26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19D144" w14:textId="77777777" w:rsidR="00C40C68" w:rsidRPr="00063FD6" w:rsidRDefault="00C40C68" w:rsidP="00C40C68">
            <w:pPr>
              <w:spacing w:after="0" w:line="240" w:lineRule="auto"/>
              <w:rPr>
                <w:ins w:id="360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05" w:author="Đặng Thị Mai Vân" w:date="2022-01-19T09:41:00Z">
                  <w:rPr>
                    <w:ins w:id="3606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0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08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09" w:author="Đặng Thị Mai Vân" w:date="2022-01-19T09:53:00Z">
              <w:tcPr>
                <w:tcW w:w="191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7DE45C" w14:textId="77777777" w:rsidR="00C40C68" w:rsidRPr="00063FD6" w:rsidRDefault="00C40C68" w:rsidP="00C40C68">
            <w:pPr>
              <w:spacing w:after="0" w:line="240" w:lineRule="auto"/>
              <w:rPr>
                <w:ins w:id="361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11" w:author="Đặng Thị Mai Vân" w:date="2022-01-19T09:41:00Z">
                  <w:rPr>
                    <w:ins w:id="361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1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1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615" w:author="Đặng Thị Mai Vân" w:date="2022-01-19T09:53:00Z">
              <w:tcPr>
                <w:tcW w:w="576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AE8247" w14:textId="77777777" w:rsidR="00C40C68" w:rsidRPr="00063FD6" w:rsidRDefault="00C40C68" w:rsidP="00C40C68">
            <w:pPr>
              <w:spacing w:after="0" w:line="240" w:lineRule="auto"/>
              <w:rPr>
                <w:ins w:id="361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17" w:author="Đặng Thị Mai Vân" w:date="2022-01-19T09:41:00Z">
                  <w:rPr>
                    <w:ins w:id="3618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19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20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21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C8A401" w14:textId="77777777" w:rsidR="00C40C68" w:rsidRPr="00063FD6" w:rsidRDefault="00C40C68" w:rsidP="00C40C68">
            <w:pPr>
              <w:spacing w:after="0" w:line="240" w:lineRule="auto"/>
              <w:rPr>
                <w:ins w:id="362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23" w:author="Đặng Thị Mai Vân" w:date="2022-01-19T09:41:00Z">
                  <w:rPr>
                    <w:ins w:id="3624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2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26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27" w:author="Đặng Thị Mai Vân" w:date="2022-01-19T09:53:00Z">
              <w:tcPr>
                <w:tcW w:w="2648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487568" w14:textId="77777777" w:rsidR="00C40C68" w:rsidRPr="00063FD6" w:rsidRDefault="00C40C68" w:rsidP="00C40C68">
            <w:pPr>
              <w:spacing w:after="0" w:line="240" w:lineRule="auto"/>
              <w:rPr>
                <w:ins w:id="362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29" w:author="Đặng Thị Mai Vân" w:date="2022-01-19T09:41:00Z">
                  <w:rPr>
                    <w:ins w:id="363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3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3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</w:tr>
      <w:tr w:rsidR="00CE3758" w:rsidRPr="00C40C68" w14:paraId="747D4BFC" w14:textId="77777777" w:rsidTr="009675AD">
        <w:trPr>
          <w:trHeight w:val="394"/>
          <w:ins w:id="3633" w:author="Đặng Thị Mai Vân" w:date="2022-01-19T09:39:00Z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B4CA3" w14:textId="4EDFF5AC" w:rsidR="00C40C68" w:rsidRPr="00063FD6" w:rsidRDefault="00C40C68" w:rsidP="00C40C68">
            <w:pPr>
              <w:spacing w:after="0" w:line="240" w:lineRule="auto"/>
              <w:rPr>
                <w:ins w:id="363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35" w:author="Đặng Thị Mai Vân" w:date="2022-01-19T09:41:00Z">
                  <w:rPr>
                    <w:ins w:id="363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3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38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8. </w:t>
              </w:r>
            </w:ins>
            <w:ins w:id="3639" w:author="Đặng Thị Mai Vân" w:date="2022-01-19T09:44:00Z">
              <w:r w:rsidR="0031595D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Họ hàng và bạn bè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FD48" w14:textId="77777777" w:rsidR="00C40C68" w:rsidRPr="00063FD6" w:rsidRDefault="00C40C68" w:rsidP="00C40C68">
            <w:pPr>
              <w:spacing w:after="0" w:line="240" w:lineRule="auto"/>
              <w:rPr>
                <w:ins w:id="364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41" w:author="Đặng Thị Mai Vân" w:date="2022-01-19T09:41:00Z">
                  <w:rPr>
                    <w:ins w:id="364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4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4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7491" w14:textId="77777777" w:rsidR="00C40C68" w:rsidRPr="00063FD6" w:rsidRDefault="00C40C68" w:rsidP="00C40C68">
            <w:pPr>
              <w:spacing w:after="0" w:line="240" w:lineRule="auto"/>
              <w:rPr>
                <w:ins w:id="364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46" w:author="Đặng Thị Mai Vân" w:date="2022-01-19T09:41:00Z">
                  <w:rPr>
                    <w:ins w:id="364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4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4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0CE78" w14:textId="77777777" w:rsidR="00C40C68" w:rsidRPr="00063FD6" w:rsidRDefault="00C40C68" w:rsidP="00C40C68">
            <w:pPr>
              <w:spacing w:after="0" w:line="240" w:lineRule="auto"/>
              <w:rPr>
                <w:ins w:id="365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51" w:author="Đặng Thị Mai Vân" w:date="2022-01-19T09:41:00Z">
                  <w:rPr>
                    <w:ins w:id="365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5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5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ABBB" w14:textId="77777777" w:rsidR="00C40C68" w:rsidRPr="00063FD6" w:rsidRDefault="00C40C68" w:rsidP="00C40C68">
            <w:pPr>
              <w:spacing w:after="0" w:line="240" w:lineRule="auto"/>
              <w:rPr>
                <w:ins w:id="365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56" w:author="Đặng Thị Mai Vân" w:date="2022-01-19T09:41:00Z">
                  <w:rPr>
                    <w:ins w:id="365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5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5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127A" w14:textId="77777777" w:rsidR="00C40C68" w:rsidRPr="00063FD6" w:rsidRDefault="00C40C68" w:rsidP="00C40C68">
            <w:pPr>
              <w:spacing w:after="0" w:line="240" w:lineRule="auto"/>
              <w:rPr>
                <w:ins w:id="366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61" w:author="Đặng Thị Mai Vân" w:date="2022-01-19T09:41:00Z">
                  <w:rPr>
                    <w:ins w:id="366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6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6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BC1BD" w14:textId="77777777" w:rsidR="00C40C68" w:rsidRPr="00063FD6" w:rsidRDefault="00C40C68" w:rsidP="00C40C68">
            <w:pPr>
              <w:spacing w:after="0" w:line="240" w:lineRule="auto"/>
              <w:rPr>
                <w:ins w:id="366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66" w:author="Đặng Thị Mai Vân" w:date="2022-01-19T09:41:00Z">
                  <w:rPr>
                    <w:ins w:id="366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6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6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4D52" w14:textId="77777777" w:rsidR="00C40C68" w:rsidRPr="00063FD6" w:rsidRDefault="00C40C68" w:rsidP="00C40C68">
            <w:pPr>
              <w:spacing w:after="0" w:line="240" w:lineRule="auto"/>
              <w:rPr>
                <w:ins w:id="367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71" w:author="Đặng Thị Mai Vân" w:date="2022-01-19T09:41:00Z">
                  <w:rPr>
                    <w:ins w:id="367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7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7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71E94" w14:textId="77777777" w:rsidR="00C40C68" w:rsidRPr="00063FD6" w:rsidRDefault="00C40C68" w:rsidP="00C40C68">
            <w:pPr>
              <w:spacing w:after="0" w:line="240" w:lineRule="auto"/>
              <w:jc w:val="center"/>
              <w:rPr>
                <w:ins w:id="367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76" w:author="Đặng Thị Mai Vân" w:date="2022-01-19T09:41:00Z">
                  <w:rPr>
                    <w:ins w:id="367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7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7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DACB" w14:textId="77777777" w:rsidR="00C40C68" w:rsidRPr="00063FD6" w:rsidRDefault="00C40C68" w:rsidP="00C40C68">
            <w:pPr>
              <w:spacing w:after="0" w:line="240" w:lineRule="auto"/>
              <w:rPr>
                <w:ins w:id="368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81" w:author="Đặng Thị Mai Vân" w:date="2022-01-19T09:41:00Z">
                  <w:rPr>
                    <w:ins w:id="368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8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8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A570" w14:textId="77777777" w:rsidR="00C40C68" w:rsidRPr="00063FD6" w:rsidRDefault="00C40C68" w:rsidP="00C40C68">
            <w:pPr>
              <w:spacing w:after="0" w:line="240" w:lineRule="auto"/>
              <w:jc w:val="center"/>
              <w:rPr>
                <w:ins w:id="3685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86" w:author="Đặng Thị Mai Vân" w:date="2022-01-19T09:41:00Z">
                  <w:rPr>
                    <w:ins w:id="3687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68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89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X</w:t>
              </w:r>
            </w:ins>
          </w:p>
        </w:tc>
      </w:tr>
      <w:tr w:rsidR="007425D0" w:rsidRPr="00C40C68" w14:paraId="68A4BD40" w14:textId="77777777" w:rsidTr="009675AD">
        <w:tblPrEx>
          <w:tblPrExChange w:id="3690" w:author="Đặng Thị Mai Vân" w:date="2022-01-19T09:53:00Z">
            <w:tblPrEx>
              <w:tblW w:w="15364" w:type="dxa"/>
            </w:tblPrEx>
          </w:tblPrExChange>
        </w:tblPrEx>
        <w:trPr>
          <w:trHeight w:val="394"/>
          <w:ins w:id="3691" w:author="Đặng Thị Mai Vân" w:date="2022-01-19T09:39:00Z"/>
          <w:trPrChange w:id="3692" w:author="Đặng Thị Mai Vân" w:date="2022-01-19T09:53:00Z">
            <w:trPr>
              <w:gridBefore w:val="2"/>
              <w:gridAfter w:val="0"/>
              <w:wAfter w:w="6" w:type="dxa"/>
              <w:trHeight w:val="394"/>
            </w:trPr>
          </w:trPrChange>
        </w:trPr>
        <w:tc>
          <w:tcPr>
            <w:tcW w:w="3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  <w:tcPrChange w:id="3693" w:author="Đặng Thị Mai Vân" w:date="2022-01-19T09:53:00Z">
              <w:tcPr>
                <w:tcW w:w="2964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C034AE" w14:textId="70C29B69" w:rsidR="00C40C68" w:rsidRPr="00063FD6" w:rsidRDefault="00C40C68">
            <w:pPr>
              <w:spacing w:before="120" w:after="120" w:line="240" w:lineRule="auto"/>
              <w:rPr>
                <w:ins w:id="369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695" w:author="Đặng Thị Mai Vân" w:date="2022-01-19T09:41:00Z">
                  <w:rPr>
                    <w:ins w:id="3696" w:author="Đặng Thị Mai Vân" w:date="2022-01-19T09:39:00Z"/>
                    <w:rFonts w:ascii=".VnArial Narrow" w:eastAsia="Times New Roman" w:hAnsi=".VnArial Narrow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  <w:pPrChange w:id="3697" w:author="Đặng Thị Mai Vân" w:date="2022-01-19T09:54:00Z">
                <w:pPr>
                  <w:spacing w:after="0" w:line="240" w:lineRule="auto"/>
                </w:pPr>
              </w:pPrChange>
            </w:pPr>
            <w:ins w:id="3698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699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9. Kh</w:t>
              </w:r>
            </w:ins>
            <w:ins w:id="3700" w:author="Đặng Thị Mai Vân" w:date="2022-01-19T09:45:00Z">
              <w:r w:rsidR="00F250E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ác</w:t>
              </w:r>
            </w:ins>
            <w:ins w:id="370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02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 xml:space="preserve"> (</w:t>
              </w:r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03" w:author="Đặng Thị Mai Vân" w:date="2022-01-19T09:41:00Z">
                    <w:rPr>
                      <w:rFonts w:ascii=".VnArial NarrowH" w:eastAsia="Times New Roman" w:hAnsi=".VnArial NarrowH" w:cs="Times New Roman"/>
                      <w:color w:val="000000"/>
                      <w:sz w:val="18"/>
                      <w:szCs w:val="18"/>
                      <w:lang w:val="en-US"/>
                    </w:rPr>
                  </w:rPrChange>
                </w:rPr>
                <w:t>ghi r</w:t>
              </w:r>
            </w:ins>
            <w:ins w:id="3704" w:author="Đặng Thị Mai Vân" w:date="2022-01-19T09:44:00Z">
              <w:r w:rsidR="00F250E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õ</w:t>
              </w:r>
            </w:ins>
            <w:ins w:id="370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06" w:author="Đặng Thị Mai Vân" w:date="2022-01-19T09:41:00Z">
                    <w:rPr>
                      <w:rFonts w:ascii=".VnArial Narrow" w:eastAsia="Times New Roman" w:hAnsi=".VnArial Narrow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______________)</w:t>
              </w:r>
            </w:ins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07" w:author="Đặng Thị Mai Vân" w:date="2022-01-19T09:53:00Z">
              <w:tcPr>
                <w:tcW w:w="67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B1C762" w14:textId="77777777" w:rsidR="00C40C68" w:rsidRPr="00063FD6" w:rsidRDefault="00C40C68" w:rsidP="00C40C68">
            <w:pPr>
              <w:spacing w:after="0" w:line="240" w:lineRule="auto"/>
              <w:rPr>
                <w:ins w:id="370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09" w:author="Đặng Thị Mai Vân" w:date="2022-01-19T09:41:00Z">
                  <w:rPr>
                    <w:ins w:id="371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1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1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713" w:author="Đặng Thị Mai Vân" w:date="2022-01-19T09:53:00Z">
              <w:tcPr>
                <w:tcW w:w="4606" w:type="dxa"/>
                <w:gridSpan w:val="14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3AE214" w14:textId="77777777" w:rsidR="00C40C68" w:rsidRPr="00063FD6" w:rsidRDefault="00C40C68" w:rsidP="00C40C68">
            <w:pPr>
              <w:spacing w:after="0" w:line="240" w:lineRule="auto"/>
              <w:rPr>
                <w:ins w:id="371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15" w:author="Đặng Thị Mai Vân" w:date="2022-01-19T09:41:00Z">
                  <w:rPr>
                    <w:ins w:id="3716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1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18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19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FFED2F" w14:textId="77777777" w:rsidR="00C40C68" w:rsidRPr="00063FD6" w:rsidRDefault="00C40C68" w:rsidP="00C40C68">
            <w:pPr>
              <w:spacing w:after="0" w:line="240" w:lineRule="auto"/>
              <w:rPr>
                <w:ins w:id="372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21" w:author="Đặng Thị Mai Vân" w:date="2022-01-19T09:41:00Z">
                  <w:rPr>
                    <w:ins w:id="372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2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2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25" w:author="Đặng Thị Mai Vân" w:date="2022-01-19T09:53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3B0EB4" w14:textId="77777777" w:rsidR="00C40C68" w:rsidRPr="00063FD6" w:rsidRDefault="00C40C68" w:rsidP="00C40C68">
            <w:pPr>
              <w:spacing w:after="0" w:line="240" w:lineRule="auto"/>
              <w:rPr>
                <w:ins w:id="372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27" w:author="Đặng Thị Mai Vân" w:date="2022-01-19T09:41:00Z">
                  <w:rPr>
                    <w:ins w:id="3728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29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30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731" w:author="Đặng Thị Mai Vân" w:date="2022-01-19T09:53:00Z">
              <w:tcPr>
                <w:tcW w:w="26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AFAEB7" w14:textId="77777777" w:rsidR="00C40C68" w:rsidRPr="00063FD6" w:rsidRDefault="00C40C68" w:rsidP="00C40C68">
            <w:pPr>
              <w:spacing w:after="0" w:line="240" w:lineRule="auto"/>
              <w:rPr>
                <w:ins w:id="3732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33" w:author="Đặng Thị Mai Vân" w:date="2022-01-19T09:41:00Z">
                  <w:rPr>
                    <w:ins w:id="3734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35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36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37" w:author="Đặng Thị Mai Vân" w:date="2022-01-19T09:53:00Z">
              <w:tcPr>
                <w:tcW w:w="1910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CE531C" w14:textId="77777777" w:rsidR="00C40C68" w:rsidRPr="00063FD6" w:rsidRDefault="00C40C68" w:rsidP="00C40C68">
            <w:pPr>
              <w:spacing w:after="0" w:line="240" w:lineRule="auto"/>
              <w:rPr>
                <w:ins w:id="3738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39" w:author="Đặng Thị Mai Vân" w:date="2022-01-19T09:41:00Z">
                  <w:rPr>
                    <w:ins w:id="3740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41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42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743" w:author="Đặng Thị Mai Vân" w:date="2022-01-19T09:53:00Z">
              <w:tcPr>
                <w:tcW w:w="576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574596" w14:textId="77777777" w:rsidR="00C40C68" w:rsidRPr="00063FD6" w:rsidRDefault="00C40C68" w:rsidP="00C40C68">
            <w:pPr>
              <w:spacing w:after="0" w:line="240" w:lineRule="auto"/>
              <w:jc w:val="center"/>
              <w:rPr>
                <w:ins w:id="3744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45" w:author="Đặng Thị Mai Vân" w:date="2022-01-19T09:41:00Z">
                  <w:rPr>
                    <w:ins w:id="3746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47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48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49" w:author="Đặng Thị Mai Vân" w:date="2022-01-19T09:53:00Z">
              <w:tcPr>
                <w:tcW w:w="26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154FC0" w14:textId="77777777" w:rsidR="00C40C68" w:rsidRPr="00063FD6" w:rsidRDefault="00C40C68" w:rsidP="00C40C68">
            <w:pPr>
              <w:spacing w:after="0" w:line="240" w:lineRule="auto"/>
              <w:rPr>
                <w:ins w:id="3750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51" w:author="Đặng Thị Mai Vân" w:date="2022-01-19T09:41:00Z">
                  <w:rPr>
                    <w:ins w:id="3752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53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54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55" w:author="Đặng Thị Mai Vân" w:date="2022-01-19T09:53:00Z">
              <w:tcPr>
                <w:tcW w:w="2648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A164CC" w14:textId="77777777" w:rsidR="00C40C68" w:rsidRPr="00063FD6" w:rsidRDefault="00C40C68" w:rsidP="00C40C68">
            <w:pPr>
              <w:spacing w:after="0" w:line="240" w:lineRule="auto"/>
              <w:jc w:val="center"/>
              <w:rPr>
                <w:ins w:id="3756" w:author="Đặng Thị Mai Vân" w:date="2022-01-19T09:39:00Z"/>
                <w:rFonts w:ascii="Arial" w:eastAsia="Times New Roman" w:hAnsi="Arial" w:cs="Arial"/>
                <w:color w:val="000000"/>
                <w:sz w:val="18"/>
                <w:szCs w:val="18"/>
                <w:lang w:val="en-US"/>
                <w:rPrChange w:id="3757" w:author="Đặng Thị Mai Vân" w:date="2022-01-19T09:41:00Z">
                  <w:rPr>
                    <w:ins w:id="3758" w:author="Đặng Thị Mai Vân" w:date="2022-01-19T09:39:00Z"/>
                    <w:rFonts w:ascii=".VnArial" w:eastAsia="Times New Roman" w:hAnsi=".VnArial" w:cs="Times New Roman"/>
                    <w:color w:val="000000"/>
                    <w:sz w:val="20"/>
                    <w:szCs w:val="20"/>
                    <w:lang w:val="en-US"/>
                  </w:rPr>
                </w:rPrChange>
              </w:rPr>
            </w:pPr>
            <w:ins w:id="3759" w:author="Đặng Thị Mai Vân" w:date="2022-01-19T09:39:00Z">
              <w:r w:rsidRPr="00063FD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  <w:rPrChange w:id="3760" w:author="Đặng Thị Mai Vân" w:date="2022-01-19T09:41:00Z">
                    <w:rPr>
                      <w:rFonts w:ascii=".VnArial" w:eastAsia="Times New Roman" w:hAnsi=".VnArial" w:cs="Times New Roman"/>
                      <w:color w:val="000000"/>
                      <w:sz w:val="20"/>
                      <w:szCs w:val="20"/>
                      <w:lang w:val="en-US"/>
                    </w:rPr>
                  </w:rPrChange>
                </w:rPr>
                <w:t>X</w:t>
              </w:r>
            </w:ins>
          </w:p>
        </w:tc>
      </w:tr>
    </w:tbl>
    <w:p w14:paraId="7D57EEE0" w14:textId="77777777" w:rsidR="00E15DFA" w:rsidRPr="000D4B7F" w:rsidRDefault="00E15DFA" w:rsidP="008A346D">
      <w:pPr>
        <w:tabs>
          <w:tab w:val="left" w:pos="7844"/>
        </w:tabs>
        <w:rPr>
          <w:rFonts w:ascii="Arial" w:hAnsi="Arial" w:cs="Arial"/>
          <w:b/>
          <w:bCs/>
          <w:lang w:val="en-US"/>
        </w:rPr>
      </w:pPr>
    </w:p>
    <w:sectPr w:rsidR="00E15DFA" w:rsidRPr="000D4B7F" w:rsidSect="00941E94">
      <w:pgSz w:w="15840" w:h="12240" w:orient="landscape"/>
      <w:pgMar w:top="1021" w:right="247" w:bottom="73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3" w:author="Đặng Thị Mai Vân" w:date="2022-01-18T16:01:00Z" w:initials="ĐTMV">
    <w:p w14:paraId="1F6BA62E" w14:textId="714A7E3C" w:rsidR="00FF3400" w:rsidRPr="008A2EC8" w:rsidRDefault="00FF340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Bỏ câu 14 do ctrinh 135 đã hết thoi gia</w:t>
      </w:r>
      <w:r w:rsidR="00C3538D">
        <w:rPr>
          <w:lang w:val="en-US"/>
        </w:rPr>
        <w:t>n thực hiện</w:t>
      </w:r>
      <w:r w:rsidR="008A2EC8">
        <w:rPr>
          <w:lang w:val="en-US"/>
        </w:rPr>
        <w:t xml:space="preserve"> (có </w:t>
      </w:r>
      <w:r w:rsidR="008A2EC8">
        <w:rPr>
          <w:rFonts w:ascii="Arial" w:hAnsi="Arial" w:cs="Arial"/>
          <w:color w:val="000000"/>
          <w:sz w:val="18"/>
          <w:szCs w:val="18"/>
          <w:shd w:val="clear" w:color="auto" w:fill="FFFFFF"/>
        </w:rPr>
        <w:t>Số: 1719/QĐ-TTg</w:t>
      </w:r>
      <w:bookmarkStart w:id="144" w:name="loai_1_name"/>
      <w:r w:rsidR="008A2EC8" w:rsidRPr="008A2EC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8A2EC8">
        <w:rPr>
          <w:rFonts w:ascii="Arial" w:hAnsi="Arial" w:cs="Arial"/>
          <w:color w:val="000000"/>
          <w:sz w:val="18"/>
          <w:szCs w:val="18"/>
          <w:shd w:val="clear" w:color="auto" w:fill="FFFFFF"/>
        </w:rPr>
        <w:t>PHÊ DUYỆT CHƯƠNG TRÌNH MỤC TIÊU QUỐC GIA PHÁT TRIỂN KINH TẾ - XÃ HỘI VÙNG ĐỒNG BÀO DÂN TỘC THIỂU SỐ VÀ MIỀN NÚI GIAI ĐOẠN 2021 - 2030, GIAI ĐOẠN I: TỪ NĂM 2021 ĐẾN NĂM 2025</w:t>
      </w:r>
      <w:bookmarkEnd w:id="144"/>
      <w:r w:rsidR="008A2EC8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6BA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162DE" w16cex:dateUtc="2022-01-18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6BA62E" w16cid:durableId="259162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576E" w14:textId="77777777" w:rsidR="003765A5" w:rsidRDefault="003765A5" w:rsidP="00916D11">
      <w:pPr>
        <w:spacing w:after="0" w:line="240" w:lineRule="auto"/>
      </w:pPr>
      <w:r>
        <w:separator/>
      </w:r>
    </w:p>
  </w:endnote>
  <w:endnote w:type="continuationSeparator" w:id="0">
    <w:p w14:paraId="25C09F22" w14:textId="77777777" w:rsidR="003765A5" w:rsidRDefault="003765A5" w:rsidP="0091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Helvet">
    <w:altName w:val="Cambria"/>
    <w:panose1 w:val="00000000000000000000"/>
    <w:charset w:val="00"/>
    <w:family w:val="roman"/>
    <w:notTrueType/>
    <w:pitch w:val="default"/>
  </w:font>
  <w:font w:name=".VnTime">
    <w:altName w:val=".VnTime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Vogu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121D1" w14:textId="77777777" w:rsidR="003765A5" w:rsidRDefault="003765A5" w:rsidP="00916D11">
      <w:pPr>
        <w:spacing w:after="0" w:line="240" w:lineRule="auto"/>
      </w:pPr>
      <w:r>
        <w:separator/>
      </w:r>
    </w:p>
  </w:footnote>
  <w:footnote w:type="continuationSeparator" w:id="0">
    <w:p w14:paraId="5E0E419C" w14:textId="77777777" w:rsidR="003765A5" w:rsidRDefault="003765A5" w:rsidP="00916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53ECA"/>
    <w:multiLevelType w:val="hybridMultilevel"/>
    <w:tmpl w:val="183C0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8330A"/>
    <w:multiLevelType w:val="hybridMultilevel"/>
    <w:tmpl w:val="4990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1E81"/>
    <w:multiLevelType w:val="hybridMultilevel"/>
    <w:tmpl w:val="AFB08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Đặng Thị Mai Vân">
    <w15:presenceInfo w15:providerId="Windows Live" w15:userId="cf85274db8ab3f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21"/>
    <w:rsid w:val="00000322"/>
    <w:rsid w:val="00001070"/>
    <w:rsid w:val="0000129E"/>
    <w:rsid w:val="000028A3"/>
    <w:rsid w:val="00002BD5"/>
    <w:rsid w:val="000032EC"/>
    <w:rsid w:val="0000402B"/>
    <w:rsid w:val="0000416F"/>
    <w:rsid w:val="00004D77"/>
    <w:rsid w:val="00005774"/>
    <w:rsid w:val="00006203"/>
    <w:rsid w:val="000071BE"/>
    <w:rsid w:val="00007BAE"/>
    <w:rsid w:val="000122EC"/>
    <w:rsid w:val="0001454D"/>
    <w:rsid w:val="00016461"/>
    <w:rsid w:val="000174C6"/>
    <w:rsid w:val="00017D87"/>
    <w:rsid w:val="00017DCB"/>
    <w:rsid w:val="00020315"/>
    <w:rsid w:val="00020D6C"/>
    <w:rsid w:val="00020E80"/>
    <w:rsid w:val="00020F43"/>
    <w:rsid w:val="00022B33"/>
    <w:rsid w:val="000235CC"/>
    <w:rsid w:val="0002402C"/>
    <w:rsid w:val="000248F1"/>
    <w:rsid w:val="00025892"/>
    <w:rsid w:val="000265D7"/>
    <w:rsid w:val="000268E7"/>
    <w:rsid w:val="00026942"/>
    <w:rsid w:val="00026A54"/>
    <w:rsid w:val="00027115"/>
    <w:rsid w:val="0003045E"/>
    <w:rsid w:val="00030483"/>
    <w:rsid w:val="00031FF0"/>
    <w:rsid w:val="000329D4"/>
    <w:rsid w:val="00032C2A"/>
    <w:rsid w:val="000336BF"/>
    <w:rsid w:val="0003397A"/>
    <w:rsid w:val="00033F4C"/>
    <w:rsid w:val="00035140"/>
    <w:rsid w:val="000359AF"/>
    <w:rsid w:val="00035D18"/>
    <w:rsid w:val="00035E14"/>
    <w:rsid w:val="00036487"/>
    <w:rsid w:val="0003686F"/>
    <w:rsid w:val="00036AED"/>
    <w:rsid w:val="000372E2"/>
    <w:rsid w:val="00037BBB"/>
    <w:rsid w:val="00040903"/>
    <w:rsid w:val="00040D4A"/>
    <w:rsid w:val="000412B0"/>
    <w:rsid w:val="00041888"/>
    <w:rsid w:val="00041989"/>
    <w:rsid w:val="00041A87"/>
    <w:rsid w:val="00041A8E"/>
    <w:rsid w:val="00041B15"/>
    <w:rsid w:val="0004240C"/>
    <w:rsid w:val="00043A7E"/>
    <w:rsid w:val="00043C2E"/>
    <w:rsid w:val="00043EB9"/>
    <w:rsid w:val="00043EC2"/>
    <w:rsid w:val="0004482C"/>
    <w:rsid w:val="00044E6E"/>
    <w:rsid w:val="00045028"/>
    <w:rsid w:val="00045404"/>
    <w:rsid w:val="000464D9"/>
    <w:rsid w:val="00046A95"/>
    <w:rsid w:val="00047855"/>
    <w:rsid w:val="00050CB0"/>
    <w:rsid w:val="00050FE6"/>
    <w:rsid w:val="00051CD2"/>
    <w:rsid w:val="000520DC"/>
    <w:rsid w:val="000523F8"/>
    <w:rsid w:val="00053CAF"/>
    <w:rsid w:val="00055063"/>
    <w:rsid w:val="000565A1"/>
    <w:rsid w:val="000567AD"/>
    <w:rsid w:val="00056881"/>
    <w:rsid w:val="00057901"/>
    <w:rsid w:val="00057EFF"/>
    <w:rsid w:val="0006003A"/>
    <w:rsid w:val="000603D6"/>
    <w:rsid w:val="00060638"/>
    <w:rsid w:val="00060C8A"/>
    <w:rsid w:val="00060ED9"/>
    <w:rsid w:val="000612A8"/>
    <w:rsid w:val="0006232E"/>
    <w:rsid w:val="00062A1F"/>
    <w:rsid w:val="000631D7"/>
    <w:rsid w:val="0006321B"/>
    <w:rsid w:val="00063244"/>
    <w:rsid w:val="00063FD6"/>
    <w:rsid w:val="00064F00"/>
    <w:rsid w:val="00065AFC"/>
    <w:rsid w:val="00070311"/>
    <w:rsid w:val="00072731"/>
    <w:rsid w:val="00072CD4"/>
    <w:rsid w:val="00073900"/>
    <w:rsid w:val="0007472C"/>
    <w:rsid w:val="0007490B"/>
    <w:rsid w:val="000749F6"/>
    <w:rsid w:val="0007507C"/>
    <w:rsid w:val="00075BAB"/>
    <w:rsid w:val="00075C5C"/>
    <w:rsid w:val="00075DBF"/>
    <w:rsid w:val="000767BC"/>
    <w:rsid w:val="00076912"/>
    <w:rsid w:val="00076B6C"/>
    <w:rsid w:val="00077E92"/>
    <w:rsid w:val="00080122"/>
    <w:rsid w:val="00080538"/>
    <w:rsid w:val="00081252"/>
    <w:rsid w:val="000813B4"/>
    <w:rsid w:val="00084A0C"/>
    <w:rsid w:val="00085BBF"/>
    <w:rsid w:val="00085C8C"/>
    <w:rsid w:val="00085E9F"/>
    <w:rsid w:val="000867AF"/>
    <w:rsid w:val="000867D0"/>
    <w:rsid w:val="0008768A"/>
    <w:rsid w:val="00091187"/>
    <w:rsid w:val="00091867"/>
    <w:rsid w:val="000930D2"/>
    <w:rsid w:val="0009338F"/>
    <w:rsid w:val="0009513B"/>
    <w:rsid w:val="00095863"/>
    <w:rsid w:val="00096272"/>
    <w:rsid w:val="0009734D"/>
    <w:rsid w:val="00097390"/>
    <w:rsid w:val="000A0072"/>
    <w:rsid w:val="000A1161"/>
    <w:rsid w:val="000A13C8"/>
    <w:rsid w:val="000A1949"/>
    <w:rsid w:val="000A2C23"/>
    <w:rsid w:val="000A2CEF"/>
    <w:rsid w:val="000A4031"/>
    <w:rsid w:val="000A4374"/>
    <w:rsid w:val="000A47F1"/>
    <w:rsid w:val="000A4A67"/>
    <w:rsid w:val="000A4E9E"/>
    <w:rsid w:val="000A5156"/>
    <w:rsid w:val="000A5FC9"/>
    <w:rsid w:val="000A63E6"/>
    <w:rsid w:val="000A65DD"/>
    <w:rsid w:val="000B0380"/>
    <w:rsid w:val="000B074D"/>
    <w:rsid w:val="000B0822"/>
    <w:rsid w:val="000B14EB"/>
    <w:rsid w:val="000B1936"/>
    <w:rsid w:val="000B19CF"/>
    <w:rsid w:val="000B258B"/>
    <w:rsid w:val="000B3E93"/>
    <w:rsid w:val="000B4669"/>
    <w:rsid w:val="000B4B65"/>
    <w:rsid w:val="000B55D3"/>
    <w:rsid w:val="000B5C48"/>
    <w:rsid w:val="000B66D3"/>
    <w:rsid w:val="000B6B29"/>
    <w:rsid w:val="000B7C6D"/>
    <w:rsid w:val="000C162F"/>
    <w:rsid w:val="000C1A9C"/>
    <w:rsid w:val="000C2477"/>
    <w:rsid w:val="000C3441"/>
    <w:rsid w:val="000C3D4A"/>
    <w:rsid w:val="000C3EE2"/>
    <w:rsid w:val="000C40FD"/>
    <w:rsid w:val="000C4BC1"/>
    <w:rsid w:val="000C5944"/>
    <w:rsid w:val="000C59CB"/>
    <w:rsid w:val="000C5B8D"/>
    <w:rsid w:val="000C659D"/>
    <w:rsid w:val="000C6B84"/>
    <w:rsid w:val="000C6D85"/>
    <w:rsid w:val="000C7235"/>
    <w:rsid w:val="000C7451"/>
    <w:rsid w:val="000D003B"/>
    <w:rsid w:val="000D162D"/>
    <w:rsid w:val="000D1917"/>
    <w:rsid w:val="000D1CFF"/>
    <w:rsid w:val="000D1DFC"/>
    <w:rsid w:val="000D2482"/>
    <w:rsid w:val="000D2B3D"/>
    <w:rsid w:val="000D3B19"/>
    <w:rsid w:val="000D4A89"/>
    <w:rsid w:val="000D4B7F"/>
    <w:rsid w:val="000D501F"/>
    <w:rsid w:val="000D5055"/>
    <w:rsid w:val="000D630E"/>
    <w:rsid w:val="000D6894"/>
    <w:rsid w:val="000D797D"/>
    <w:rsid w:val="000E0C0A"/>
    <w:rsid w:val="000E1284"/>
    <w:rsid w:val="000E1299"/>
    <w:rsid w:val="000E2965"/>
    <w:rsid w:val="000E44BE"/>
    <w:rsid w:val="000E4C2E"/>
    <w:rsid w:val="000E4FDF"/>
    <w:rsid w:val="000E550F"/>
    <w:rsid w:val="000E5611"/>
    <w:rsid w:val="000E5C4B"/>
    <w:rsid w:val="000E62D8"/>
    <w:rsid w:val="000E6E51"/>
    <w:rsid w:val="000E7248"/>
    <w:rsid w:val="000E7D9E"/>
    <w:rsid w:val="000F083D"/>
    <w:rsid w:val="000F29FF"/>
    <w:rsid w:val="000F2D82"/>
    <w:rsid w:val="000F3DC1"/>
    <w:rsid w:val="000F4570"/>
    <w:rsid w:val="000F46EC"/>
    <w:rsid w:val="000F51EC"/>
    <w:rsid w:val="000F5397"/>
    <w:rsid w:val="000F5B60"/>
    <w:rsid w:val="000F5FC2"/>
    <w:rsid w:val="000F63F1"/>
    <w:rsid w:val="000F7368"/>
    <w:rsid w:val="000F7402"/>
    <w:rsid w:val="000F7D36"/>
    <w:rsid w:val="001001E8"/>
    <w:rsid w:val="001007BF"/>
    <w:rsid w:val="00100B46"/>
    <w:rsid w:val="00102DE0"/>
    <w:rsid w:val="00103452"/>
    <w:rsid w:val="001043C2"/>
    <w:rsid w:val="00104617"/>
    <w:rsid w:val="00104655"/>
    <w:rsid w:val="001048B3"/>
    <w:rsid w:val="00104C43"/>
    <w:rsid w:val="001053C2"/>
    <w:rsid w:val="00105A88"/>
    <w:rsid w:val="00105B96"/>
    <w:rsid w:val="001060FC"/>
    <w:rsid w:val="00106376"/>
    <w:rsid w:val="001063C7"/>
    <w:rsid w:val="001065C7"/>
    <w:rsid w:val="0010769C"/>
    <w:rsid w:val="00107B8F"/>
    <w:rsid w:val="00107D6D"/>
    <w:rsid w:val="0011024D"/>
    <w:rsid w:val="00110341"/>
    <w:rsid w:val="00110534"/>
    <w:rsid w:val="00110C3C"/>
    <w:rsid w:val="001121F6"/>
    <w:rsid w:val="00112338"/>
    <w:rsid w:val="001129F4"/>
    <w:rsid w:val="00112B79"/>
    <w:rsid w:val="00114F68"/>
    <w:rsid w:val="00115398"/>
    <w:rsid w:val="0011621D"/>
    <w:rsid w:val="00116464"/>
    <w:rsid w:val="0011719C"/>
    <w:rsid w:val="001173BA"/>
    <w:rsid w:val="001177D6"/>
    <w:rsid w:val="00120127"/>
    <w:rsid w:val="00120411"/>
    <w:rsid w:val="0012046B"/>
    <w:rsid w:val="001206C7"/>
    <w:rsid w:val="00120838"/>
    <w:rsid w:val="00120F32"/>
    <w:rsid w:val="0012123D"/>
    <w:rsid w:val="00121349"/>
    <w:rsid w:val="00122ED4"/>
    <w:rsid w:val="001236D6"/>
    <w:rsid w:val="00124201"/>
    <w:rsid w:val="00124A08"/>
    <w:rsid w:val="00124CD2"/>
    <w:rsid w:val="00125106"/>
    <w:rsid w:val="001254E6"/>
    <w:rsid w:val="001257A5"/>
    <w:rsid w:val="00125BA7"/>
    <w:rsid w:val="00125FFD"/>
    <w:rsid w:val="00126345"/>
    <w:rsid w:val="00126CE3"/>
    <w:rsid w:val="0012752E"/>
    <w:rsid w:val="00127675"/>
    <w:rsid w:val="001305DD"/>
    <w:rsid w:val="001317B7"/>
    <w:rsid w:val="00131AA4"/>
    <w:rsid w:val="00132023"/>
    <w:rsid w:val="00132673"/>
    <w:rsid w:val="0013372E"/>
    <w:rsid w:val="001337D0"/>
    <w:rsid w:val="00133C4F"/>
    <w:rsid w:val="00133E84"/>
    <w:rsid w:val="00134CEC"/>
    <w:rsid w:val="00134DBE"/>
    <w:rsid w:val="001350BF"/>
    <w:rsid w:val="001353DD"/>
    <w:rsid w:val="00135D37"/>
    <w:rsid w:val="00135FD5"/>
    <w:rsid w:val="00136051"/>
    <w:rsid w:val="00136FA6"/>
    <w:rsid w:val="00137DC2"/>
    <w:rsid w:val="00137EF7"/>
    <w:rsid w:val="0014003E"/>
    <w:rsid w:val="0014005A"/>
    <w:rsid w:val="001405CD"/>
    <w:rsid w:val="0014090F"/>
    <w:rsid w:val="00140C35"/>
    <w:rsid w:val="00142BE7"/>
    <w:rsid w:val="0014379D"/>
    <w:rsid w:val="00144293"/>
    <w:rsid w:val="0014490C"/>
    <w:rsid w:val="00144FF4"/>
    <w:rsid w:val="00145175"/>
    <w:rsid w:val="0014581D"/>
    <w:rsid w:val="001458C6"/>
    <w:rsid w:val="00145E7F"/>
    <w:rsid w:val="00145EC7"/>
    <w:rsid w:val="001466A3"/>
    <w:rsid w:val="0015016A"/>
    <w:rsid w:val="001506ED"/>
    <w:rsid w:val="00150BDF"/>
    <w:rsid w:val="0015186D"/>
    <w:rsid w:val="00151E81"/>
    <w:rsid w:val="00152758"/>
    <w:rsid w:val="00152865"/>
    <w:rsid w:val="0015367D"/>
    <w:rsid w:val="00154147"/>
    <w:rsid w:val="00154DA5"/>
    <w:rsid w:val="00154F4A"/>
    <w:rsid w:val="001551B9"/>
    <w:rsid w:val="00155B18"/>
    <w:rsid w:val="001562A3"/>
    <w:rsid w:val="00156B6F"/>
    <w:rsid w:val="00157436"/>
    <w:rsid w:val="00157604"/>
    <w:rsid w:val="001577A5"/>
    <w:rsid w:val="001604DA"/>
    <w:rsid w:val="00160CAD"/>
    <w:rsid w:val="00160EDE"/>
    <w:rsid w:val="001616CF"/>
    <w:rsid w:val="001619FC"/>
    <w:rsid w:val="00162858"/>
    <w:rsid w:val="00163602"/>
    <w:rsid w:val="001638FB"/>
    <w:rsid w:val="00163EBD"/>
    <w:rsid w:val="00164829"/>
    <w:rsid w:val="001655FE"/>
    <w:rsid w:val="0016593D"/>
    <w:rsid w:val="00165F8C"/>
    <w:rsid w:val="00167A16"/>
    <w:rsid w:val="00167F2C"/>
    <w:rsid w:val="00170268"/>
    <w:rsid w:val="001705E8"/>
    <w:rsid w:val="001707AD"/>
    <w:rsid w:val="0017158B"/>
    <w:rsid w:val="001720BC"/>
    <w:rsid w:val="001722BD"/>
    <w:rsid w:val="0017358D"/>
    <w:rsid w:val="00174262"/>
    <w:rsid w:val="001748B5"/>
    <w:rsid w:val="00175030"/>
    <w:rsid w:val="00175374"/>
    <w:rsid w:val="00175BE7"/>
    <w:rsid w:val="001765FF"/>
    <w:rsid w:val="00176752"/>
    <w:rsid w:val="001767A0"/>
    <w:rsid w:val="00177D04"/>
    <w:rsid w:val="00180003"/>
    <w:rsid w:val="00180B9F"/>
    <w:rsid w:val="00180D09"/>
    <w:rsid w:val="00180E2C"/>
    <w:rsid w:val="00181094"/>
    <w:rsid w:val="00181616"/>
    <w:rsid w:val="00182A3D"/>
    <w:rsid w:val="00182CF3"/>
    <w:rsid w:val="001831A6"/>
    <w:rsid w:val="00184386"/>
    <w:rsid w:val="001851C5"/>
    <w:rsid w:val="0018554E"/>
    <w:rsid w:val="00186951"/>
    <w:rsid w:val="00187EE5"/>
    <w:rsid w:val="00190B35"/>
    <w:rsid w:val="00191D48"/>
    <w:rsid w:val="00191DE5"/>
    <w:rsid w:val="00193376"/>
    <w:rsid w:val="00194901"/>
    <w:rsid w:val="00194CFE"/>
    <w:rsid w:val="0019557A"/>
    <w:rsid w:val="0019658F"/>
    <w:rsid w:val="00196A5D"/>
    <w:rsid w:val="00196D21"/>
    <w:rsid w:val="001A0D98"/>
    <w:rsid w:val="001A11CD"/>
    <w:rsid w:val="001A1298"/>
    <w:rsid w:val="001A161E"/>
    <w:rsid w:val="001A183B"/>
    <w:rsid w:val="001A1FF5"/>
    <w:rsid w:val="001A32E2"/>
    <w:rsid w:val="001A3474"/>
    <w:rsid w:val="001A3951"/>
    <w:rsid w:val="001A3AD2"/>
    <w:rsid w:val="001A4B0E"/>
    <w:rsid w:val="001A51B9"/>
    <w:rsid w:val="001A53BF"/>
    <w:rsid w:val="001A70D0"/>
    <w:rsid w:val="001A7664"/>
    <w:rsid w:val="001A773C"/>
    <w:rsid w:val="001A7A42"/>
    <w:rsid w:val="001A7B92"/>
    <w:rsid w:val="001B073C"/>
    <w:rsid w:val="001B091A"/>
    <w:rsid w:val="001B0BCA"/>
    <w:rsid w:val="001B1994"/>
    <w:rsid w:val="001B3321"/>
    <w:rsid w:val="001B3630"/>
    <w:rsid w:val="001B3D5D"/>
    <w:rsid w:val="001B41C7"/>
    <w:rsid w:val="001B4CCF"/>
    <w:rsid w:val="001B4E61"/>
    <w:rsid w:val="001B5321"/>
    <w:rsid w:val="001B731D"/>
    <w:rsid w:val="001C024C"/>
    <w:rsid w:val="001C0295"/>
    <w:rsid w:val="001C0565"/>
    <w:rsid w:val="001C224B"/>
    <w:rsid w:val="001C2BBF"/>
    <w:rsid w:val="001C3B97"/>
    <w:rsid w:val="001C4E22"/>
    <w:rsid w:val="001C5E5A"/>
    <w:rsid w:val="001C6EAD"/>
    <w:rsid w:val="001C752E"/>
    <w:rsid w:val="001C7D5E"/>
    <w:rsid w:val="001D0293"/>
    <w:rsid w:val="001D11CB"/>
    <w:rsid w:val="001D19ED"/>
    <w:rsid w:val="001D1A0B"/>
    <w:rsid w:val="001D24FA"/>
    <w:rsid w:val="001D2CBA"/>
    <w:rsid w:val="001D2D25"/>
    <w:rsid w:val="001D5345"/>
    <w:rsid w:val="001D5DBA"/>
    <w:rsid w:val="001D69D6"/>
    <w:rsid w:val="001D6A37"/>
    <w:rsid w:val="001D738C"/>
    <w:rsid w:val="001E079A"/>
    <w:rsid w:val="001E0E77"/>
    <w:rsid w:val="001E1A5F"/>
    <w:rsid w:val="001E1B69"/>
    <w:rsid w:val="001E2160"/>
    <w:rsid w:val="001E30D0"/>
    <w:rsid w:val="001E3480"/>
    <w:rsid w:val="001E3830"/>
    <w:rsid w:val="001E3CA0"/>
    <w:rsid w:val="001E3F16"/>
    <w:rsid w:val="001E57F3"/>
    <w:rsid w:val="001E5913"/>
    <w:rsid w:val="001E7610"/>
    <w:rsid w:val="001F09D1"/>
    <w:rsid w:val="001F273C"/>
    <w:rsid w:val="001F2D38"/>
    <w:rsid w:val="001F3829"/>
    <w:rsid w:val="001F3DA6"/>
    <w:rsid w:val="001F42C5"/>
    <w:rsid w:val="001F47A3"/>
    <w:rsid w:val="001F4EDB"/>
    <w:rsid w:val="001F5305"/>
    <w:rsid w:val="001F540C"/>
    <w:rsid w:val="001F5B2F"/>
    <w:rsid w:val="001F6CEB"/>
    <w:rsid w:val="001F6DDA"/>
    <w:rsid w:val="001F7437"/>
    <w:rsid w:val="0020027E"/>
    <w:rsid w:val="00201F8F"/>
    <w:rsid w:val="0020343C"/>
    <w:rsid w:val="002040AD"/>
    <w:rsid w:val="002041B3"/>
    <w:rsid w:val="00204F44"/>
    <w:rsid w:val="00205020"/>
    <w:rsid w:val="0020690B"/>
    <w:rsid w:val="0020772B"/>
    <w:rsid w:val="00211A76"/>
    <w:rsid w:val="00211C25"/>
    <w:rsid w:val="002126B7"/>
    <w:rsid w:val="00212AC2"/>
    <w:rsid w:val="00213338"/>
    <w:rsid w:val="002139B3"/>
    <w:rsid w:val="00213E74"/>
    <w:rsid w:val="0021448A"/>
    <w:rsid w:val="0021460F"/>
    <w:rsid w:val="00214951"/>
    <w:rsid w:val="00214E36"/>
    <w:rsid w:val="0021572D"/>
    <w:rsid w:val="00215C5C"/>
    <w:rsid w:val="00216415"/>
    <w:rsid w:val="00216E51"/>
    <w:rsid w:val="002174BC"/>
    <w:rsid w:val="002178B8"/>
    <w:rsid w:val="002200DC"/>
    <w:rsid w:val="00220BDA"/>
    <w:rsid w:val="00223400"/>
    <w:rsid w:val="00225CEC"/>
    <w:rsid w:val="0023042F"/>
    <w:rsid w:val="0023073A"/>
    <w:rsid w:val="002313F9"/>
    <w:rsid w:val="002314C8"/>
    <w:rsid w:val="0023164D"/>
    <w:rsid w:val="00232989"/>
    <w:rsid w:val="0023321C"/>
    <w:rsid w:val="00233A56"/>
    <w:rsid w:val="00233BF3"/>
    <w:rsid w:val="00235A51"/>
    <w:rsid w:val="00235D81"/>
    <w:rsid w:val="00235F96"/>
    <w:rsid w:val="00236050"/>
    <w:rsid w:val="0023617A"/>
    <w:rsid w:val="00240B7F"/>
    <w:rsid w:val="002412EE"/>
    <w:rsid w:val="002413D5"/>
    <w:rsid w:val="00241457"/>
    <w:rsid w:val="00243200"/>
    <w:rsid w:val="00244693"/>
    <w:rsid w:val="0024559B"/>
    <w:rsid w:val="00245851"/>
    <w:rsid w:val="0024623A"/>
    <w:rsid w:val="00246300"/>
    <w:rsid w:val="0024644D"/>
    <w:rsid w:val="0024693E"/>
    <w:rsid w:val="00246ECD"/>
    <w:rsid w:val="00247A62"/>
    <w:rsid w:val="00247AAD"/>
    <w:rsid w:val="00247D5F"/>
    <w:rsid w:val="0025279D"/>
    <w:rsid w:val="002528C8"/>
    <w:rsid w:val="00254C49"/>
    <w:rsid w:val="00255E7E"/>
    <w:rsid w:val="00256B03"/>
    <w:rsid w:val="00256CF3"/>
    <w:rsid w:val="00257556"/>
    <w:rsid w:val="00257A81"/>
    <w:rsid w:val="00257EE4"/>
    <w:rsid w:val="00261775"/>
    <w:rsid w:val="00262DC4"/>
    <w:rsid w:val="002641DC"/>
    <w:rsid w:val="00264911"/>
    <w:rsid w:val="00264F5A"/>
    <w:rsid w:val="0026525B"/>
    <w:rsid w:val="00266846"/>
    <w:rsid w:val="00266C9F"/>
    <w:rsid w:val="00266D90"/>
    <w:rsid w:val="00266FB6"/>
    <w:rsid w:val="002677BC"/>
    <w:rsid w:val="0027180E"/>
    <w:rsid w:val="0027191E"/>
    <w:rsid w:val="0027197D"/>
    <w:rsid w:val="00272A41"/>
    <w:rsid w:val="00272E02"/>
    <w:rsid w:val="00272F2D"/>
    <w:rsid w:val="002731F5"/>
    <w:rsid w:val="002740B9"/>
    <w:rsid w:val="002741E7"/>
    <w:rsid w:val="0027459C"/>
    <w:rsid w:val="0027464D"/>
    <w:rsid w:val="00275E7E"/>
    <w:rsid w:val="0027650B"/>
    <w:rsid w:val="002767DF"/>
    <w:rsid w:val="00276810"/>
    <w:rsid w:val="002770D6"/>
    <w:rsid w:val="002775A5"/>
    <w:rsid w:val="00277D9C"/>
    <w:rsid w:val="002801A3"/>
    <w:rsid w:val="002809F7"/>
    <w:rsid w:val="00280A14"/>
    <w:rsid w:val="00281474"/>
    <w:rsid w:val="002814F9"/>
    <w:rsid w:val="002817B5"/>
    <w:rsid w:val="00281D0E"/>
    <w:rsid w:val="0028231A"/>
    <w:rsid w:val="00283282"/>
    <w:rsid w:val="002835A0"/>
    <w:rsid w:val="00283FDD"/>
    <w:rsid w:val="0028408E"/>
    <w:rsid w:val="00285013"/>
    <w:rsid w:val="00285AD7"/>
    <w:rsid w:val="002860B8"/>
    <w:rsid w:val="00286478"/>
    <w:rsid w:val="002869CE"/>
    <w:rsid w:val="00286BD8"/>
    <w:rsid w:val="00287CD1"/>
    <w:rsid w:val="00290015"/>
    <w:rsid w:val="00290083"/>
    <w:rsid w:val="0029008E"/>
    <w:rsid w:val="002902A7"/>
    <w:rsid w:val="0029085C"/>
    <w:rsid w:val="00290C8D"/>
    <w:rsid w:val="00291BFA"/>
    <w:rsid w:val="0029211A"/>
    <w:rsid w:val="00292B60"/>
    <w:rsid w:val="00293012"/>
    <w:rsid w:val="0029370F"/>
    <w:rsid w:val="00293C40"/>
    <w:rsid w:val="00294551"/>
    <w:rsid w:val="0029455C"/>
    <w:rsid w:val="00294AF4"/>
    <w:rsid w:val="00297A40"/>
    <w:rsid w:val="002A047F"/>
    <w:rsid w:val="002A0E42"/>
    <w:rsid w:val="002A119F"/>
    <w:rsid w:val="002A4438"/>
    <w:rsid w:val="002A45B3"/>
    <w:rsid w:val="002A542F"/>
    <w:rsid w:val="002A5D2C"/>
    <w:rsid w:val="002A5DC4"/>
    <w:rsid w:val="002A5F16"/>
    <w:rsid w:val="002B033E"/>
    <w:rsid w:val="002B09F9"/>
    <w:rsid w:val="002B1350"/>
    <w:rsid w:val="002B13B6"/>
    <w:rsid w:val="002B1C87"/>
    <w:rsid w:val="002B2272"/>
    <w:rsid w:val="002B2298"/>
    <w:rsid w:val="002B472A"/>
    <w:rsid w:val="002B5DB3"/>
    <w:rsid w:val="002B7513"/>
    <w:rsid w:val="002B7579"/>
    <w:rsid w:val="002B76AE"/>
    <w:rsid w:val="002C00FF"/>
    <w:rsid w:val="002C0624"/>
    <w:rsid w:val="002C0656"/>
    <w:rsid w:val="002C2318"/>
    <w:rsid w:val="002C28A3"/>
    <w:rsid w:val="002C3071"/>
    <w:rsid w:val="002C4966"/>
    <w:rsid w:val="002C49C2"/>
    <w:rsid w:val="002C4A11"/>
    <w:rsid w:val="002C640C"/>
    <w:rsid w:val="002C6594"/>
    <w:rsid w:val="002C7A83"/>
    <w:rsid w:val="002D0FC7"/>
    <w:rsid w:val="002D20D4"/>
    <w:rsid w:val="002D2C52"/>
    <w:rsid w:val="002D2CEF"/>
    <w:rsid w:val="002D3289"/>
    <w:rsid w:val="002D3C2D"/>
    <w:rsid w:val="002D3C44"/>
    <w:rsid w:val="002D3DA5"/>
    <w:rsid w:val="002D5B0E"/>
    <w:rsid w:val="002D60C9"/>
    <w:rsid w:val="002D7F11"/>
    <w:rsid w:val="002E03EE"/>
    <w:rsid w:val="002E0E7D"/>
    <w:rsid w:val="002E1075"/>
    <w:rsid w:val="002E12B5"/>
    <w:rsid w:val="002E13BD"/>
    <w:rsid w:val="002E1DB0"/>
    <w:rsid w:val="002E2CDD"/>
    <w:rsid w:val="002E2FB6"/>
    <w:rsid w:val="002E406F"/>
    <w:rsid w:val="002E45C6"/>
    <w:rsid w:val="002E4706"/>
    <w:rsid w:val="002E4ACC"/>
    <w:rsid w:val="002E4E0F"/>
    <w:rsid w:val="002E5E2E"/>
    <w:rsid w:val="002E633B"/>
    <w:rsid w:val="002E6A9D"/>
    <w:rsid w:val="002E7230"/>
    <w:rsid w:val="002F01F0"/>
    <w:rsid w:val="002F0232"/>
    <w:rsid w:val="002F0724"/>
    <w:rsid w:val="002F09E4"/>
    <w:rsid w:val="002F1842"/>
    <w:rsid w:val="002F2171"/>
    <w:rsid w:val="002F2511"/>
    <w:rsid w:val="002F28FE"/>
    <w:rsid w:val="002F3B3A"/>
    <w:rsid w:val="002F43D2"/>
    <w:rsid w:val="002F5222"/>
    <w:rsid w:val="002F6B85"/>
    <w:rsid w:val="002F7E56"/>
    <w:rsid w:val="0030089D"/>
    <w:rsid w:val="003011A6"/>
    <w:rsid w:val="003014AD"/>
    <w:rsid w:val="00301A4E"/>
    <w:rsid w:val="00301A71"/>
    <w:rsid w:val="00302160"/>
    <w:rsid w:val="00302371"/>
    <w:rsid w:val="00302607"/>
    <w:rsid w:val="00305220"/>
    <w:rsid w:val="0030525A"/>
    <w:rsid w:val="00305CF5"/>
    <w:rsid w:val="00305D11"/>
    <w:rsid w:val="00306506"/>
    <w:rsid w:val="00306BEB"/>
    <w:rsid w:val="003070EE"/>
    <w:rsid w:val="003071F8"/>
    <w:rsid w:val="00307274"/>
    <w:rsid w:val="0030730F"/>
    <w:rsid w:val="003075C8"/>
    <w:rsid w:val="00307CCD"/>
    <w:rsid w:val="003100DF"/>
    <w:rsid w:val="003101E1"/>
    <w:rsid w:val="003109D0"/>
    <w:rsid w:val="00311409"/>
    <w:rsid w:val="00311EAE"/>
    <w:rsid w:val="00311EB9"/>
    <w:rsid w:val="00312E27"/>
    <w:rsid w:val="0031320A"/>
    <w:rsid w:val="00313249"/>
    <w:rsid w:val="00313651"/>
    <w:rsid w:val="00313862"/>
    <w:rsid w:val="00314446"/>
    <w:rsid w:val="00314B9E"/>
    <w:rsid w:val="00315535"/>
    <w:rsid w:val="0031564A"/>
    <w:rsid w:val="0031595D"/>
    <w:rsid w:val="00317748"/>
    <w:rsid w:val="00317C9D"/>
    <w:rsid w:val="00317D6A"/>
    <w:rsid w:val="00320088"/>
    <w:rsid w:val="003202C6"/>
    <w:rsid w:val="00320519"/>
    <w:rsid w:val="00320744"/>
    <w:rsid w:val="003213B0"/>
    <w:rsid w:val="0032153E"/>
    <w:rsid w:val="003219A2"/>
    <w:rsid w:val="00322866"/>
    <w:rsid w:val="00322FA6"/>
    <w:rsid w:val="003240D3"/>
    <w:rsid w:val="00325107"/>
    <w:rsid w:val="00330348"/>
    <w:rsid w:val="00330D63"/>
    <w:rsid w:val="00330D72"/>
    <w:rsid w:val="00330F93"/>
    <w:rsid w:val="0033164A"/>
    <w:rsid w:val="003320AF"/>
    <w:rsid w:val="00332B91"/>
    <w:rsid w:val="003334E8"/>
    <w:rsid w:val="0033411A"/>
    <w:rsid w:val="00334F19"/>
    <w:rsid w:val="003363CD"/>
    <w:rsid w:val="0033657D"/>
    <w:rsid w:val="003374AB"/>
    <w:rsid w:val="0033752E"/>
    <w:rsid w:val="00337658"/>
    <w:rsid w:val="00340066"/>
    <w:rsid w:val="00340533"/>
    <w:rsid w:val="00341569"/>
    <w:rsid w:val="003437B0"/>
    <w:rsid w:val="003442F7"/>
    <w:rsid w:val="00344FCF"/>
    <w:rsid w:val="00345616"/>
    <w:rsid w:val="003478FA"/>
    <w:rsid w:val="00347BDD"/>
    <w:rsid w:val="003506DC"/>
    <w:rsid w:val="00350FFC"/>
    <w:rsid w:val="00351655"/>
    <w:rsid w:val="0035372A"/>
    <w:rsid w:val="00354266"/>
    <w:rsid w:val="00354825"/>
    <w:rsid w:val="003550AF"/>
    <w:rsid w:val="00355260"/>
    <w:rsid w:val="0035528D"/>
    <w:rsid w:val="003552BF"/>
    <w:rsid w:val="003552CF"/>
    <w:rsid w:val="003559F4"/>
    <w:rsid w:val="0035631A"/>
    <w:rsid w:val="00356D82"/>
    <w:rsid w:val="0035769F"/>
    <w:rsid w:val="00357754"/>
    <w:rsid w:val="00360C24"/>
    <w:rsid w:val="00360FF2"/>
    <w:rsid w:val="0036107A"/>
    <w:rsid w:val="0036323F"/>
    <w:rsid w:val="00364926"/>
    <w:rsid w:val="003666DE"/>
    <w:rsid w:val="003672ED"/>
    <w:rsid w:val="0036780A"/>
    <w:rsid w:val="00367E78"/>
    <w:rsid w:val="00371338"/>
    <w:rsid w:val="00371698"/>
    <w:rsid w:val="003721B3"/>
    <w:rsid w:val="0037237B"/>
    <w:rsid w:val="00372AE3"/>
    <w:rsid w:val="00372DEB"/>
    <w:rsid w:val="00373A2D"/>
    <w:rsid w:val="00374308"/>
    <w:rsid w:val="00375DD6"/>
    <w:rsid w:val="003765A5"/>
    <w:rsid w:val="00376E2A"/>
    <w:rsid w:val="00377601"/>
    <w:rsid w:val="00377910"/>
    <w:rsid w:val="00380526"/>
    <w:rsid w:val="00380FE4"/>
    <w:rsid w:val="00381142"/>
    <w:rsid w:val="00381422"/>
    <w:rsid w:val="00381AEB"/>
    <w:rsid w:val="00381DC4"/>
    <w:rsid w:val="0038234D"/>
    <w:rsid w:val="00382E14"/>
    <w:rsid w:val="00383271"/>
    <w:rsid w:val="003836D5"/>
    <w:rsid w:val="003837E1"/>
    <w:rsid w:val="00383860"/>
    <w:rsid w:val="00383CFF"/>
    <w:rsid w:val="00384F88"/>
    <w:rsid w:val="00385011"/>
    <w:rsid w:val="0038505F"/>
    <w:rsid w:val="003852AB"/>
    <w:rsid w:val="003857A9"/>
    <w:rsid w:val="0038580C"/>
    <w:rsid w:val="0038688E"/>
    <w:rsid w:val="00386D68"/>
    <w:rsid w:val="00386E61"/>
    <w:rsid w:val="00387B09"/>
    <w:rsid w:val="00387B96"/>
    <w:rsid w:val="00390BB8"/>
    <w:rsid w:val="00391E90"/>
    <w:rsid w:val="00392846"/>
    <w:rsid w:val="00392C30"/>
    <w:rsid w:val="00393054"/>
    <w:rsid w:val="00393539"/>
    <w:rsid w:val="00393651"/>
    <w:rsid w:val="00393924"/>
    <w:rsid w:val="00393B64"/>
    <w:rsid w:val="00394260"/>
    <w:rsid w:val="00394707"/>
    <w:rsid w:val="003955E0"/>
    <w:rsid w:val="003962E9"/>
    <w:rsid w:val="003976DF"/>
    <w:rsid w:val="003A01E2"/>
    <w:rsid w:val="003A1F2E"/>
    <w:rsid w:val="003A32C0"/>
    <w:rsid w:val="003A3D69"/>
    <w:rsid w:val="003A5B99"/>
    <w:rsid w:val="003A6312"/>
    <w:rsid w:val="003A63E3"/>
    <w:rsid w:val="003A664B"/>
    <w:rsid w:val="003A7CF4"/>
    <w:rsid w:val="003A7DD7"/>
    <w:rsid w:val="003B1643"/>
    <w:rsid w:val="003B1C21"/>
    <w:rsid w:val="003B2DBC"/>
    <w:rsid w:val="003B4174"/>
    <w:rsid w:val="003B4BC0"/>
    <w:rsid w:val="003B5FC7"/>
    <w:rsid w:val="003B62DC"/>
    <w:rsid w:val="003B6B65"/>
    <w:rsid w:val="003B6E44"/>
    <w:rsid w:val="003B7291"/>
    <w:rsid w:val="003B7C8D"/>
    <w:rsid w:val="003C0356"/>
    <w:rsid w:val="003C0562"/>
    <w:rsid w:val="003C0829"/>
    <w:rsid w:val="003C0E21"/>
    <w:rsid w:val="003C1C25"/>
    <w:rsid w:val="003C2C06"/>
    <w:rsid w:val="003C3059"/>
    <w:rsid w:val="003C4034"/>
    <w:rsid w:val="003C456D"/>
    <w:rsid w:val="003C47C1"/>
    <w:rsid w:val="003C5663"/>
    <w:rsid w:val="003C5EF9"/>
    <w:rsid w:val="003C649C"/>
    <w:rsid w:val="003C64AC"/>
    <w:rsid w:val="003C6700"/>
    <w:rsid w:val="003C6D25"/>
    <w:rsid w:val="003C7F17"/>
    <w:rsid w:val="003D01DF"/>
    <w:rsid w:val="003D01EA"/>
    <w:rsid w:val="003D0B76"/>
    <w:rsid w:val="003D24DF"/>
    <w:rsid w:val="003D2E56"/>
    <w:rsid w:val="003D3752"/>
    <w:rsid w:val="003D4EE2"/>
    <w:rsid w:val="003D5718"/>
    <w:rsid w:val="003D5FC6"/>
    <w:rsid w:val="003D6324"/>
    <w:rsid w:val="003D6A3C"/>
    <w:rsid w:val="003D6D42"/>
    <w:rsid w:val="003D6F8A"/>
    <w:rsid w:val="003D75B3"/>
    <w:rsid w:val="003E0808"/>
    <w:rsid w:val="003E086F"/>
    <w:rsid w:val="003E088E"/>
    <w:rsid w:val="003E168E"/>
    <w:rsid w:val="003E1979"/>
    <w:rsid w:val="003E24FB"/>
    <w:rsid w:val="003E31B1"/>
    <w:rsid w:val="003E33BA"/>
    <w:rsid w:val="003E4A0A"/>
    <w:rsid w:val="003E4AB1"/>
    <w:rsid w:val="003E4B9A"/>
    <w:rsid w:val="003E4F51"/>
    <w:rsid w:val="003E506B"/>
    <w:rsid w:val="003E5625"/>
    <w:rsid w:val="003E592A"/>
    <w:rsid w:val="003E63D8"/>
    <w:rsid w:val="003E63FB"/>
    <w:rsid w:val="003E6764"/>
    <w:rsid w:val="003E699F"/>
    <w:rsid w:val="003E6F73"/>
    <w:rsid w:val="003E73D2"/>
    <w:rsid w:val="003E7F64"/>
    <w:rsid w:val="003F205D"/>
    <w:rsid w:val="003F2410"/>
    <w:rsid w:val="003F29D3"/>
    <w:rsid w:val="003F2E16"/>
    <w:rsid w:val="003F338A"/>
    <w:rsid w:val="003F3A18"/>
    <w:rsid w:val="003F4A6B"/>
    <w:rsid w:val="003F57D6"/>
    <w:rsid w:val="003F5BAF"/>
    <w:rsid w:val="003F60DC"/>
    <w:rsid w:val="003F6129"/>
    <w:rsid w:val="003F69D2"/>
    <w:rsid w:val="003F74E3"/>
    <w:rsid w:val="003F7885"/>
    <w:rsid w:val="00400AE4"/>
    <w:rsid w:val="00400EFD"/>
    <w:rsid w:val="00401CCF"/>
    <w:rsid w:val="00401D9D"/>
    <w:rsid w:val="00402FC7"/>
    <w:rsid w:val="00403C59"/>
    <w:rsid w:val="0040473B"/>
    <w:rsid w:val="00404B7E"/>
    <w:rsid w:val="00404FC5"/>
    <w:rsid w:val="004062DF"/>
    <w:rsid w:val="0040684C"/>
    <w:rsid w:val="00407816"/>
    <w:rsid w:val="004079BE"/>
    <w:rsid w:val="00407C9F"/>
    <w:rsid w:val="00407CBC"/>
    <w:rsid w:val="00407DC2"/>
    <w:rsid w:val="0041005F"/>
    <w:rsid w:val="004102DD"/>
    <w:rsid w:val="0041172B"/>
    <w:rsid w:val="004119FF"/>
    <w:rsid w:val="00412578"/>
    <w:rsid w:val="00412B7B"/>
    <w:rsid w:val="00412CC0"/>
    <w:rsid w:val="004139F6"/>
    <w:rsid w:val="00413EAB"/>
    <w:rsid w:val="00414310"/>
    <w:rsid w:val="0041496B"/>
    <w:rsid w:val="00414BC9"/>
    <w:rsid w:val="004154BF"/>
    <w:rsid w:val="00416284"/>
    <w:rsid w:val="00420A9A"/>
    <w:rsid w:val="0042258D"/>
    <w:rsid w:val="00422B33"/>
    <w:rsid w:val="00423B43"/>
    <w:rsid w:val="00423D6F"/>
    <w:rsid w:val="004245A8"/>
    <w:rsid w:val="00425282"/>
    <w:rsid w:val="004253F5"/>
    <w:rsid w:val="00426341"/>
    <w:rsid w:val="00426E8D"/>
    <w:rsid w:val="004308D3"/>
    <w:rsid w:val="00430C1A"/>
    <w:rsid w:val="00430D05"/>
    <w:rsid w:val="00431136"/>
    <w:rsid w:val="00432583"/>
    <w:rsid w:val="00434892"/>
    <w:rsid w:val="004356F8"/>
    <w:rsid w:val="004358FF"/>
    <w:rsid w:val="00437903"/>
    <w:rsid w:val="00437AEB"/>
    <w:rsid w:val="004407A3"/>
    <w:rsid w:val="00440B3B"/>
    <w:rsid w:val="0044196E"/>
    <w:rsid w:val="004426E5"/>
    <w:rsid w:val="004439F5"/>
    <w:rsid w:val="0044422A"/>
    <w:rsid w:val="0044455D"/>
    <w:rsid w:val="00445414"/>
    <w:rsid w:val="0044554E"/>
    <w:rsid w:val="00445C1D"/>
    <w:rsid w:val="00446584"/>
    <w:rsid w:val="00446D9E"/>
    <w:rsid w:val="00446E00"/>
    <w:rsid w:val="00446F2E"/>
    <w:rsid w:val="004476E6"/>
    <w:rsid w:val="00447BBA"/>
    <w:rsid w:val="00447E50"/>
    <w:rsid w:val="004508BF"/>
    <w:rsid w:val="00450D19"/>
    <w:rsid w:val="0045180F"/>
    <w:rsid w:val="00452BEE"/>
    <w:rsid w:val="0045306F"/>
    <w:rsid w:val="00453990"/>
    <w:rsid w:val="00453F89"/>
    <w:rsid w:val="00454081"/>
    <w:rsid w:val="00455395"/>
    <w:rsid w:val="0045540C"/>
    <w:rsid w:val="00456453"/>
    <w:rsid w:val="004565CE"/>
    <w:rsid w:val="00456EA7"/>
    <w:rsid w:val="00457FA5"/>
    <w:rsid w:val="004602D3"/>
    <w:rsid w:val="00460B4D"/>
    <w:rsid w:val="00460C76"/>
    <w:rsid w:val="0046132A"/>
    <w:rsid w:val="0046156B"/>
    <w:rsid w:val="004620AE"/>
    <w:rsid w:val="004621EF"/>
    <w:rsid w:val="00462F67"/>
    <w:rsid w:val="00463141"/>
    <w:rsid w:val="004633EA"/>
    <w:rsid w:val="00464057"/>
    <w:rsid w:val="004640D6"/>
    <w:rsid w:val="00464E76"/>
    <w:rsid w:val="004662D3"/>
    <w:rsid w:val="004670CF"/>
    <w:rsid w:val="00467DF2"/>
    <w:rsid w:val="00470886"/>
    <w:rsid w:val="004714B4"/>
    <w:rsid w:val="00471694"/>
    <w:rsid w:val="00471DE8"/>
    <w:rsid w:val="004720DF"/>
    <w:rsid w:val="004727E3"/>
    <w:rsid w:val="0047299B"/>
    <w:rsid w:val="00472A21"/>
    <w:rsid w:val="00472A42"/>
    <w:rsid w:val="0047356E"/>
    <w:rsid w:val="00473B26"/>
    <w:rsid w:val="00473B53"/>
    <w:rsid w:val="00473ECD"/>
    <w:rsid w:val="0047496F"/>
    <w:rsid w:val="00474B75"/>
    <w:rsid w:val="004753EB"/>
    <w:rsid w:val="004753FE"/>
    <w:rsid w:val="00476164"/>
    <w:rsid w:val="0047644F"/>
    <w:rsid w:val="00476B36"/>
    <w:rsid w:val="00477234"/>
    <w:rsid w:val="00477380"/>
    <w:rsid w:val="00480B53"/>
    <w:rsid w:val="00480B90"/>
    <w:rsid w:val="00480E0D"/>
    <w:rsid w:val="004817E2"/>
    <w:rsid w:val="00483788"/>
    <w:rsid w:val="0048489A"/>
    <w:rsid w:val="00485417"/>
    <w:rsid w:val="00485533"/>
    <w:rsid w:val="00485EC9"/>
    <w:rsid w:val="00485F60"/>
    <w:rsid w:val="00486CBD"/>
    <w:rsid w:val="004875E5"/>
    <w:rsid w:val="0048781E"/>
    <w:rsid w:val="00487B37"/>
    <w:rsid w:val="00487BB6"/>
    <w:rsid w:val="00487CEE"/>
    <w:rsid w:val="00490462"/>
    <w:rsid w:val="00491694"/>
    <w:rsid w:val="00491751"/>
    <w:rsid w:val="00491A7C"/>
    <w:rsid w:val="00491B0B"/>
    <w:rsid w:val="00491C79"/>
    <w:rsid w:val="00493113"/>
    <w:rsid w:val="0049323B"/>
    <w:rsid w:val="00495ECF"/>
    <w:rsid w:val="00497CD9"/>
    <w:rsid w:val="004A0105"/>
    <w:rsid w:val="004A0B0B"/>
    <w:rsid w:val="004A14CA"/>
    <w:rsid w:val="004A1666"/>
    <w:rsid w:val="004A41DA"/>
    <w:rsid w:val="004A64B5"/>
    <w:rsid w:val="004A6876"/>
    <w:rsid w:val="004A692E"/>
    <w:rsid w:val="004B0C29"/>
    <w:rsid w:val="004B1830"/>
    <w:rsid w:val="004B1F0A"/>
    <w:rsid w:val="004B1F36"/>
    <w:rsid w:val="004B2122"/>
    <w:rsid w:val="004B28C4"/>
    <w:rsid w:val="004B2B16"/>
    <w:rsid w:val="004B2EF1"/>
    <w:rsid w:val="004B3371"/>
    <w:rsid w:val="004B3954"/>
    <w:rsid w:val="004B3D8A"/>
    <w:rsid w:val="004B4025"/>
    <w:rsid w:val="004B402F"/>
    <w:rsid w:val="004B47BA"/>
    <w:rsid w:val="004B48F7"/>
    <w:rsid w:val="004B6AAD"/>
    <w:rsid w:val="004B7918"/>
    <w:rsid w:val="004B7CEF"/>
    <w:rsid w:val="004C04F4"/>
    <w:rsid w:val="004C0EC9"/>
    <w:rsid w:val="004C1F3D"/>
    <w:rsid w:val="004C259F"/>
    <w:rsid w:val="004C3279"/>
    <w:rsid w:val="004C4F9B"/>
    <w:rsid w:val="004C546E"/>
    <w:rsid w:val="004C6EC1"/>
    <w:rsid w:val="004D000A"/>
    <w:rsid w:val="004D115A"/>
    <w:rsid w:val="004D1B5D"/>
    <w:rsid w:val="004D2480"/>
    <w:rsid w:val="004D25A0"/>
    <w:rsid w:val="004D2723"/>
    <w:rsid w:val="004D2EA9"/>
    <w:rsid w:val="004D3E9B"/>
    <w:rsid w:val="004D42FE"/>
    <w:rsid w:val="004D4589"/>
    <w:rsid w:val="004D5878"/>
    <w:rsid w:val="004D5DC5"/>
    <w:rsid w:val="004D69ED"/>
    <w:rsid w:val="004D74FD"/>
    <w:rsid w:val="004D7F7E"/>
    <w:rsid w:val="004E0908"/>
    <w:rsid w:val="004E0AAA"/>
    <w:rsid w:val="004E1274"/>
    <w:rsid w:val="004E2E5C"/>
    <w:rsid w:val="004E3226"/>
    <w:rsid w:val="004E36E3"/>
    <w:rsid w:val="004E3885"/>
    <w:rsid w:val="004E3B06"/>
    <w:rsid w:val="004E4BEC"/>
    <w:rsid w:val="004E4C79"/>
    <w:rsid w:val="004E4FD4"/>
    <w:rsid w:val="004E5825"/>
    <w:rsid w:val="004E600D"/>
    <w:rsid w:val="004E74BB"/>
    <w:rsid w:val="004F11DE"/>
    <w:rsid w:val="004F196B"/>
    <w:rsid w:val="004F1990"/>
    <w:rsid w:val="004F1BFF"/>
    <w:rsid w:val="004F1FE0"/>
    <w:rsid w:val="004F2071"/>
    <w:rsid w:val="004F241E"/>
    <w:rsid w:val="004F3604"/>
    <w:rsid w:val="004F3D45"/>
    <w:rsid w:val="004F554E"/>
    <w:rsid w:val="004F5F9C"/>
    <w:rsid w:val="004F6811"/>
    <w:rsid w:val="004F6C9F"/>
    <w:rsid w:val="005024A0"/>
    <w:rsid w:val="00503B2B"/>
    <w:rsid w:val="00503C9F"/>
    <w:rsid w:val="00503EED"/>
    <w:rsid w:val="0050401E"/>
    <w:rsid w:val="005050A9"/>
    <w:rsid w:val="005057E3"/>
    <w:rsid w:val="005061EC"/>
    <w:rsid w:val="00506837"/>
    <w:rsid w:val="005069C7"/>
    <w:rsid w:val="0051204E"/>
    <w:rsid w:val="005120AF"/>
    <w:rsid w:val="0051232A"/>
    <w:rsid w:val="00512B01"/>
    <w:rsid w:val="00512B8C"/>
    <w:rsid w:val="005136C7"/>
    <w:rsid w:val="0051370B"/>
    <w:rsid w:val="00513A60"/>
    <w:rsid w:val="00514549"/>
    <w:rsid w:val="005145BB"/>
    <w:rsid w:val="00514CD4"/>
    <w:rsid w:val="005151CE"/>
    <w:rsid w:val="005167F2"/>
    <w:rsid w:val="00517057"/>
    <w:rsid w:val="005179AD"/>
    <w:rsid w:val="00520BEC"/>
    <w:rsid w:val="00521878"/>
    <w:rsid w:val="00522E2F"/>
    <w:rsid w:val="005230BF"/>
    <w:rsid w:val="00524BD8"/>
    <w:rsid w:val="00524C86"/>
    <w:rsid w:val="00524F08"/>
    <w:rsid w:val="00525DCC"/>
    <w:rsid w:val="005263D5"/>
    <w:rsid w:val="00526707"/>
    <w:rsid w:val="0052676C"/>
    <w:rsid w:val="00530AFE"/>
    <w:rsid w:val="00530C2F"/>
    <w:rsid w:val="00530F85"/>
    <w:rsid w:val="00531ABB"/>
    <w:rsid w:val="00532DCF"/>
    <w:rsid w:val="00533466"/>
    <w:rsid w:val="005340E0"/>
    <w:rsid w:val="005346D5"/>
    <w:rsid w:val="00534AD5"/>
    <w:rsid w:val="005355DB"/>
    <w:rsid w:val="00535A3B"/>
    <w:rsid w:val="00536919"/>
    <w:rsid w:val="00536C6D"/>
    <w:rsid w:val="00536E91"/>
    <w:rsid w:val="005372E0"/>
    <w:rsid w:val="005373A1"/>
    <w:rsid w:val="005376D2"/>
    <w:rsid w:val="005378F7"/>
    <w:rsid w:val="00537D84"/>
    <w:rsid w:val="00537EEA"/>
    <w:rsid w:val="0054111C"/>
    <w:rsid w:val="00541AE0"/>
    <w:rsid w:val="005421E2"/>
    <w:rsid w:val="005426D5"/>
    <w:rsid w:val="0054335C"/>
    <w:rsid w:val="00543952"/>
    <w:rsid w:val="00544449"/>
    <w:rsid w:val="005447BE"/>
    <w:rsid w:val="00544D25"/>
    <w:rsid w:val="00545F74"/>
    <w:rsid w:val="0054611E"/>
    <w:rsid w:val="0054743C"/>
    <w:rsid w:val="005476CE"/>
    <w:rsid w:val="00547E86"/>
    <w:rsid w:val="00551156"/>
    <w:rsid w:val="00551352"/>
    <w:rsid w:val="00551C84"/>
    <w:rsid w:val="005521E0"/>
    <w:rsid w:val="00552D7F"/>
    <w:rsid w:val="0055440D"/>
    <w:rsid w:val="0055448F"/>
    <w:rsid w:val="00555B30"/>
    <w:rsid w:val="005565FF"/>
    <w:rsid w:val="005566D6"/>
    <w:rsid w:val="00556B71"/>
    <w:rsid w:val="00557BE4"/>
    <w:rsid w:val="0056003A"/>
    <w:rsid w:val="005601CA"/>
    <w:rsid w:val="00560493"/>
    <w:rsid w:val="0056293F"/>
    <w:rsid w:val="005631CB"/>
    <w:rsid w:val="00563871"/>
    <w:rsid w:val="00563C51"/>
    <w:rsid w:val="00564010"/>
    <w:rsid w:val="00564471"/>
    <w:rsid w:val="00565B34"/>
    <w:rsid w:val="00565F26"/>
    <w:rsid w:val="00565FA8"/>
    <w:rsid w:val="00566ECD"/>
    <w:rsid w:val="005673B2"/>
    <w:rsid w:val="0056759C"/>
    <w:rsid w:val="00570DB3"/>
    <w:rsid w:val="00571406"/>
    <w:rsid w:val="00571627"/>
    <w:rsid w:val="00572470"/>
    <w:rsid w:val="005726A8"/>
    <w:rsid w:val="00572ABE"/>
    <w:rsid w:val="00572F65"/>
    <w:rsid w:val="0057330A"/>
    <w:rsid w:val="00573D95"/>
    <w:rsid w:val="00574D25"/>
    <w:rsid w:val="00575949"/>
    <w:rsid w:val="00575C29"/>
    <w:rsid w:val="00576529"/>
    <w:rsid w:val="00577884"/>
    <w:rsid w:val="005807CE"/>
    <w:rsid w:val="00581314"/>
    <w:rsid w:val="00581471"/>
    <w:rsid w:val="0058158D"/>
    <w:rsid w:val="005821D1"/>
    <w:rsid w:val="00582660"/>
    <w:rsid w:val="00582D06"/>
    <w:rsid w:val="00583284"/>
    <w:rsid w:val="00584628"/>
    <w:rsid w:val="00584C0D"/>
    <w:rsid w:val="00584FF7"/>
    <w:rsid w:val="00585582"/>
    <w:rsid w:val="00586AC9"/>
    <w:rsid w:val="00586D58"/>
    <w:rsid w:val="0058724F"/>
    <w:rsid w:val="0058739A"/>
    <w:rsid w:val="00590DF3"/>
    <w:rsid w:val="00591445"/>
    <w:rsid w:val="00591A24"/>
    <w:rsid w:val="00591DB9"/>
    <w:rsid w:val="005924E0"/>
    <w:rsid w:val="005930A2"/>
    <w:rsid w:val="00593AD3"/>
    <w:rsid w:val="005945CA"/>
    <w:rsid w:val="00595372"/>
    <w:rsid w:val="00595826"/>
    <w:rsid w:val="005975BD"/>
    <w:rsid w:val="00597A83"/>
    <w:rsid w:val="005A1E6B"/>
    <w:rsid w:val="005A2B8E"/>
    <w:rsid w:val="005A2BEA"/>
    <w:rsid w:val="005A2DA3"/>
    <w:rsid w:val="005A38F9"/>
    <w:rsid w:val="005A3CCE"/>
    <w:rsid w:val="005A3EA6"/>
    <w:rsid w:val="005A427C"/>
    <w:rsid w:val="005A4C1C"/>
    <w:rsid w:val="005A4C97"/>
    <w:rsid w:val="005A51B7"/>
    <w:rsid w:val="005A5763"/>
    <w:rsid w:val="005A6E7E"/>
    <w:rsid w:val="005A7113"/>
    <w:rsid w:val="005A79DD"/>
    <w:rsid w:val="005A7AE4"/>
    <w:rsid w:val="005B0863"/>
    <w:rsid w:val="005B1037"/>
    <w:rsid w:val="005B1955"/>
    <w:rsid w:val="005B5307"/>
    <w:rsid w:val="005B58AB"/>
    <w:rsid w:val="005B5F84"/>
    <w:rsid w:val="005B6660"/>
    <w:rsid w:val="005B6875"/>
    <w:rsid w:val="005B6B7B"/>
    <w:rsid w:val="005B702D"/>
    <w:rsid w:val="005B71A4"/>
    <w:rsid w:val="005B7247"/>
    <w:rsid w:val="005B7E55"/>
    <w:rsid w:val="005C0393"/>
    <w:rsid w:val="005C045A"/>
    <w:rsid w:val="005C0E27"/>
    <w:rsid w:val="005C15D3"/>
    <w:rsid w:val="005C2769"/>
    <w:rsid w:val="005C2972"/>
    <w:rsid w:val="005C2ADA"/>
    <w:rsid w:val="005C2B4B"/>
    <w:rsid w:val="005C32AA"/>
    <w:rsid w:val="005C3672"/>
    <w:rsid w:val="005C65BB"/>
    <w:rsid w:val="005C69BA"/>
    <w:rsid w:val="005D015E"/>
    <w:rsid w:val="005D01DD"/>
    <w:rsid w:val="005D0515"/>
    <w:rsid w:val="005D08D8"/>
    <w:rsid w:val="005D0988"/>
    <w:rsid w:val="005D1491"/>
    <w:rsid w:val="005D1A65"/>
    <w:rsid w:val="005D1B2D"/>
    <w:rsid w:val="005D3352"/>
    <w:rsid w:val="005D4226"/>
    <w:rsid w:val="005D427A"/>
    <w:rsid w:val="005D450B"/>
    <w:rsid w:val="005D45AE"/>
    <w:rsid w:val="005D4969"/>
    <w:rsid w:val="005D4AFB"/>
    <w:rsid w:val="005D5567"/>
    <w:rsid w:val="005D6C0A"/>
    <w:rsid w:val="005D6EED"/>
    <w:rsid w:val="005D7606"/>
    <w:rsid w:val="005D7C83"/>
    <w:rsid w:val="005E029F"/>
    <w:rsid w:val="005E049F"/>
    <w:rsid w:val="005E07F3"/>
    <w:rsid w:val="005E132B"/>
    <w:rsid w:val="005E30FB"/>
    <w:rsid w:val="005E45EC"/>
    <w:rsid w:val="005E53F7"/>
    <w:rsid w:val="005E595C"/>
    <w:rsid w:val="005E5BA3"/>
    <w:rsid w:val="005E61DD"/>
    <w:rsid w:val="005E68CD"/>
    <w:rsid w:val="005E75A7"/>
    <w:rsid w:val="005E764C"/>
    <w:rsid w:val="005E77B9"/>
    <w:rsid w:val="005E782B"/>
    <w:rsid w:val="005F0C26"/>
    <w:rsid w:val="005F0EFA"/>
    <w:rsid w:val="005F2670"/>
    <w:rsid w:val="005F28B9"/>
    <w:rsid w:val="005F3B79"/>
    <w:rsid w:val="005F3DB0"/>
    <w:rsid w:val="005F4424"/>
    <w:rsid w:val="005F4DE6"/>
    <w:rsid w:val="005F5D7C"/>
    <w:rsid w:val="005F6678"/>
    <w:rsid w:val="00600151"/>
    <w:rsid w:val="006001AA"/>
    <w:rsid w:val="0060039C"/>
    <w:rsid w:val="00600EA4"/>
    <w:rsid w:val="006013AF"/>
    <w:rsid w:val="0060283F"/>
    <w:rsid w:val="00603751"/>
    <w:rsid w:val="00604E64"/>
    <w:rsid w:val="00606252"/>
    <w:rsid w:val="006063D4"/>
    <w:rsid w:val="00606B94"/>
    <w:rsid w:val="00607223"/>
    <w:rsid w:val="006073F6"/>
    <w:rsid w:val="00610E2C"/>
    <w:rsid w:val="0061129F"/>
    <w:rsid w:val="006141A2"/>
    <w:rsid w:val="006145C9"/>
    <w:rsid w:val="00614605"/>
    <w:rsid w:val="00614D64"/>
    <w:rsid w:val="006156F1"/>
    <w:rsid w:val="0061598E"/>
    <w:rsid w:val="00615C43"/>
    <w:rsid w:val="00615E19"/>
    <w:rsid w:val="00616127"/>
    <w:rsid w:val="006200C3"/>
    <w:rsid w:val="00620B82"/>
    <w:rsid w:val="00620F1B"/>
    <w:rsid w:val="0062162A"/>
    <w:rsid w:val="0062200A"/>
    <w:rsid w:val="006225F6"/>
    <w:rsid w:val="006228F0"/>
    <w:rsid w:val="006231F7"/>
    <w:rsid w:val="00624595"/>
    <w:rsid w:val="00624A05"/>
    <w:rsid w:val="00624C48"/>
    <w:rsid w:val="006250C3"/>
    <w:rsid w:val="006252FA"/>
    <w:rsid w:val="00625302"/>
    <w:rsid w:val="00625A98"/>
    <w:rsid w:val="00625B29"/>
    <w:rsid w:val="00626104"/>
    <w:rsid w:val="00626544"/>
    <w:rsid w:val="00626BB7"/>
    <w:rsid w:val="00627692"/>
    <w:rsid w:val="00630363"/>
    <w:rsid w:val="00630868"/>
    <w:rsid w:val="00630E8C"/>
    <w:rsid w:val="0063176D"/>
    <w:rsid w:val="00631D29"/>
    <w:rsid w:val="006324E1"/>
    <w:rsid w:val="00632F68"/>
    <w:rsid w:val="00632F76"/>
    <w:rsid w:val="0063427E"/>
    <w:rsid w:val="00634854"/>
    <w:rsid w:val="006355C7"/>
    <w:rsid w:val="00636A87"/>
    <w:rsid w:val="00637596"/>
    <w:rsid w:val="006404C4"/>
    <w:rsid w:val="0064074E"/>
    <w:rsid w:val="006409DF"/>
    <w:rsid w:val="00641275"/>
    <w:rsid w:val="0064249B"/>
    <w:rsid w:val="006436C8"/>
    <w:rsid w:val="00643C1F"/>
    <w:rsid w:val="0064446D"/>
    <w:rsid w:val="00645779"/>
    <w:rsid w:val="00645D99"/>
    <w:rsid w:val="006477E8"/>
    <w:rsid w:val="00647872"/>
    <w:rsid w:val="00647C64"/>
    <w:rsid w:val="00650B00"/>
    <w:rsid w:val="00651782"/>
    <w:rsid w:val="00651967"/>
    <w:rsid w:val="0065199F"/>
    <w:rsid w:val="006542EA"/>
    <w:rsid w:val="00654491"/>
    <w:rsid w:val="006547E3"/>
    <w:rsid w:val="00656092"/>
    <w:rsid w:val="00657BCA"/>
    <w:rsid w:val="0066093E"/>
    <w:rsid w:val="006615D8"/>
    <w:rsid w:val="00661CEF"/>
    <w:rsid w:val="00661E19"/>
    <w:rsid w:val="006627CF"/>
    <w:rsid w:val="00662D65"/>
    <w:rsid w:val="006631EF"/>
    <w:rsid w:val="00663CC8"/>
    <w:rsid w:val="00663F82"/>
    <w:rsid w:val="0066411B"/>
    <w:rsid w:val="00664670"/>
    <w:rsid w:val="00664CA8"/>
    <w:rsid w:val="0066641B"/>
    <w:rsid w:val="00666CA7"/>
    <w:rsid w:val="006676EE"/>
    <w:rsid w:val="0066783B"/>
    <w:rsid w:val="00670F50"/>
    <w:rsid w:val="00671D39"/>
    <w:rsid w:val="006722A3"/>
    <w:rsid w:val="006726A2"/>
    <w:rsid w:val="00673242"/>
    <w:rsid w:val="006738DE"/>
    <w:rsid w:val="00673914"/>
    <w:rsid w:val="006742D6"/>
    <w:rsid w:val="00674753"/>
    <w:rsid w:val="00675FCC"/>
    <w:rsid w:val="006760DF"/>
    <w:rsid w:val="00676DA0"/>
    <w:rsid w:val="0067788E"/>
    <w:rsid w:val="00677E04"/>
    <w:rsid w:val="0068067A"/>
    <w:rsid w:val="00680793"/>
    <w:rsid w:val="00680B29"/>
    <w:rsid w:val="00680C19"/>
    <w:rsid w:val="00681090"/>
    <w:rsid w:val="00681712"/>
    <w:rsid w:val="0068273A"/>
    <w:rsid w:val="0068413E"/>
    <w:rsid w:val="00685120"/>
    <w:rsid w:val="0068515C"/>
    <w:rsid w:val="0068794A"/>
    <w:rsid w:val="006879A1"/>
    <w:rsid w:val="00690012"/>
    <w:rsid w:val="00691417"/>
    <w:rsid w:val="006924F7"/>
    <w:rsid w:val="00692D4D"/>
    <w:rsid w:val="00693906"/>
    <w:rsid w:val="00693A0E"/>
    <w:rsid w:val="00693E40"/>
    <w:rsid w:val="00694163"/>
    <w:rsid w:val="00694809"/>
    <w:rsid w:val="00694D9C"/>
    <w:rsid w:val="00694DCC"/>
    <w:rsid w:val="00695009"/>
    <w:rsid w:val="00695216"/>
    <w:rsid w:val="00695736"/>
    <w:rsid w:val="006958EE"/>
    <w:rsid w:val="0069687E"/>
    <w:rsid w:val="006A0AE0"/>
    <w:rsid w:val="006A186E"/>
    <w:rsid w:val="006A1B43"/>
    <w:rsid w:val="006A1C21"/>
    <w:rsid w:val="006A1F92"/>
    <w:rsid w:val="006A26E1"/>
    <w:rsid w:val="006A3EA5"/>
    <w:rsid w:val="006A43CD"/>
    <w:rsid w:val="006A5DED"/>
    <w:rsid w:val="006A6288"/>
    <w:rsid w:val="006A65AB"/>
    <w:rsid w:val="006A7050"/>
    <w:rsid w:val="006A7744"/>
    <w:rsid w:val="006B0A19"/>
    <w:rsid w:val="006B18E0"/>
    <w:rsid w:val="006B1C44"/>
    <w:rsid w:val="006B2919"/>
    <w:rsid w:val="006B396C"/>
    <w:rsid w:val="006B4568"/>
    <w:rsid w:val="006B4808"/>
    <w:rsid w:val="006B5DF6"/>
    <w:rsid w:val="006B72DB"/>
    <w:rsid w:val="006B7724"/>
    <w:rsid w:val="006C0201"/>
    <w:rsid w:val="006C06CE"/>
    <w:rsid w:val="006C099F"/>
    <w:rsid w:val="006C15FA"/>
    <w:rsid w:val="006C1A63"/>
    <w:rsid w:val="006C2815"/>
    <w:rsid w:val="006C2C80"/>
    <w:rsid w:val="006C3352"/>
    <w:rsid w:val="006C399C"/>
    <w:rsid w:val="006C4079"/>
    <w:rsid w:val="006C4E44"/>
    <w:rsid w:val="006C6C6F"/>
    <w:rsid w:val="006C7141"/>
    <w:rsid w:val="006C72DC"/>
    <w:rsid w:val="006D0B31"/>
    <w:rsid w:val="006D2B66"/>
    <w:rsid w:val="006D3817"/>
    <w:rsid w:val="006D3B0C"/>
    <w:rsid w:val="006D437A"/>
    <w:rsid w:val="006D4D40"/>
    <w:rsid w:val="006D514B"/>
    <w:rsid w:val="006D649C"/>
    <w:rsid w:val="006D65A5"/>
    <w:rsid w:val="006D6765"/>
    <w:rsid w:val="006D68F1"/>
    <w:rsid w:val="006D7F48"/>
    <w:rsid w:val="006E3426"/>
    <w:rsid w:val="006E3976"/>
    <w:rsid w:val="006E4097"/>
    <w:rsid w:val="006E45B1"/>
    <w:rsid w:val="006E5299"/>
    <w:rsid w:val="006E5438"/>
    <w:rsid w:val="006E5587"/>
    <w:rsid w:val="006E5DCD"/>
    <w:rsid w:val="006E62F2"/>
    <w:rsid w:val="006F014F"/>
    <w:rsid w:val="006F052B"/>
    <w:rsid w:val="006F1374"/>
    <w:rsid w:val="006F15B9"/>
    <w:rsid w:val="006F179C"/>
    <w:rsid w:val="006F1C60"/>
    <w:rsid w:val="006F20C6"/>
    <w:rsid w:val="006F2828"/>
    <w:rsid w:val="006F2AEC"/>
    <w:rsid w:val="006F3599"/>
    <w:rsid w:val="006F5962"/>
    <w:rsid w:val="006F6580"/>
    <w:rsid w:val="006F74F1"/>
    <w:rsid w:val="006F7534"/>
    <w:rsid w:val="007007DF"/>
    <w:rsid w:val="00702476"/>
    <w:rsid w:val="0070269C"/>
    <w:rsid w:val="007031CE"/>
    <w:rsid w:val="00704D84"/>
    <w:rsid w:val="00704DBC"/>
    <w:rsid w:val="00705737"/>
    <w:rsid w:val="00706519"/>
    <w:rsid w:val="007066AB"/>
    <w:rsid w:val="007069F5"/>
    <w:rsid w:val="007071F5"/>
    <w:rsid w:val="007073C1"/>
    <w:rsid w:val="00707922"/>
    <w:rsid w:val="00707F3A"/>
    <w:rsid w:val="0071026B"/>
    <w:rsid w:val="00711DBD"/>
    <w:rsid w:val="00711DBE"/>
    <w:rsid w:val="00712308"/>
    <w:rsid w:val="007128CB"/>
    <w:rsid w:val="00712B44"/>
    <w:rsid w:val="00713E5B"/>
    <w:rsid w:val="00714406"/>
    <w:rsid w:val="00714809"/>
    <w:rsid w:val="00714AB7"/>
    <w:rsid w:val="00715DCD"/>
    <w:rsid w:val="00717C03"/>
    <w:rsid w:val="00717FAB"/>
    <w:rsid w:val="00720A03"/>
    <w:rsid w:val="00720B07"/>
    <w:rsid w:val="00720DBC"/>
    <w:rsid w:val="00721856"/>
    <w:rsid w:val="00721D51"/>
    <w:rsid w:val="00722276"/>
    <w:rsid w:val="007223F5"/>
    <w:rsid w:val="00722536"/>
    <w:rsid w:val="00722834"/>
    <w:rsid w:val="00723132"/>
    <w:rsid w:val="007237FA"/>
    <w:rsid w:val="00724203"/>
    <w:rsid w:val="0072448A"/>
    <w:rsid w:val="007247C6"/>
    <w:rsid w:val="0072490B"/>
    <w:rsid w:val="00724CD2"/>
    <w:rsid w:val="0072506D"/>
    <w:rsid w:val="00725740"/>
    <w:rsid w:val="00726999"/>
    <w:rsid w:val="00727A09"/>
    <w:rsid w:val="00727FD6"/>
    <w:rsid w:val="007318D3"/>
    <w:rsid w:val="007324D2"/>
    <w:rsid w:val="0073347A"/>
    <w:rsid w:val="00733A8C"/>
    <w:rsid w:val="00734678"/>
    <w:rsid w:val="007353F2"/>
    <w:rsid w:val="0073576A"/>
    <w:rsid w:val="0073602E"/>
    <w:rsid w:val="007364C0"/>
    <w:rsid w:val="007369CE"/>
    <w:rsid w:val="00736BAB"/>
    <w:rsid w:val="00736FD5"/>
    <w:rsid w:val="00740DEF"/>
    <w:rsid w:val="00741948"/>
    <w:rsid w:val="00742329"/>
    <w:rsid w:val="007425D0"/>
    <w:rsid w:val="00742B15"/>
    <w:rsid w:val="00743A67"/>
    <w:rsid w:val="00744743"/>
    <w:rsid w:val="00747441"/>
    <w:rsid w:val="00747970"/>
    <w:rsid w:val="0075016F"/>
    <w:rsid w:val="00750254"/>
    <w:rsid w:val="00750AD3"/>
    <w:rsid w:val="00750D45"/>
    <w:rsid w:val="00750DA6"/>
    <w:rsid w:val="00750EE4"/>
    <w:rsid w:val="007515DC"/>
    <w:rsid w:val="00751FD4"/>
    <w:rsid w:val="00753619"/>
    <w:rsid w:val="007549E1"/>
    <w:rsid w:val="00754A99"/>
    <w:rsid w:val="00754CF0"/>
    <w:rsid w:val="00755EB6"/>
    <w:rsid w:val="00755F66"/>
    <w:rsid w:val="00756C5B"/>
    <w:rsid w:val="00760A08"/>
    <w:rsid w:val="00760DCB"/>
    <w:rsid w:val="007616AB"/>
    <w:rsid w:val="007617F0"/>
    <w:rsid w:val="00761856"/>
    <w:rsid w:val="007619B5"/>
    <w:rsid w:val="007628D2"/>
    <w:rsid w:val="0076358C"/>
    <w:rsid w:val="0076361D"/>
    <w:rsid w:val="00763FEE"/>
    <w:rsid w:val="0076581E"/>
    <w:rsid w:val="00765976"/>
    <w:rsid w:val="00765C80"/>
    <w:rsid w:val="00765DB9"/>
    <w:rsid w:val="007666AC"/>
    <w:rsid w:val="0076706F"/>
    <w:rsid w:val="00767A0A"/>
    <w:rsid w:val="00767C4C"/>
    <w:rsid w:val="00770457"/>
    <w:rsid w:val="007707B1"/>
    <w:rsid w:val="00770D5B"/>
    <w:rsid w:val="00771848"/>
    <w:rsid w:val="00771B4E"/>
    <w:rsid w:val="00771CF2"/>
    <w:rsid w:val="00772859"/>
    <w:rsid w:val="00772A17"/>
    <w:rsid w:val="00772AFD"/>
    <w:rsid w:val="00773441"/>
    <w:rsid w:val="00773C17"/>
    <w:rsid w:val="00773DF1"/>
    <w:rsid w:val="00773ED8"/>
    <w:rsid w:val="00774EEB"/>
    <w:rsid w:val="00774F58"/>
    <w:rsid w:val="00775635"/>
    <w:rsid w:val="00776837"/>
    <w:rsid w:val="00777916"/>
    <w:rsid w:val="00777AF9"/>
    <w:rsid w:val="00780359"/>
    <w:rsid w:val="007817C6"/>
    <w:rsid w:val="0078194B"/>
    <w:rsid w:val="00782C7A"/>
    <w:rsid w:val="0078340A"/>
    <w:rsid w:val="00783C2D"/>
    <w:rsid w:val="007850AE"/>
    <w:rsid w:val="00785877"/>
    <w:rsid w:val="00785A2B"/>
    <w:rsid w:val="00785BEA"/>
    <w:rsid w:val="00785EEB"/>
    <w:rsid w:val="00786509"/>
    <w:rsid w:val="0079051D"/>
    <w:rsid w:val="0079208B"/>
    <w:rsid w:val="00792C92"/>
    <w:rsid w:val="00793752"/>
    <w:rsid w:val="00794881"/>
    <w:rsid w:val="0079569A"/>
    <w:rsid w:val="0079653B"/>
    <w:rsid w:val="00796560"/>
    <w:rsid w:val="0079662F"/>
    <w:rsid w:val="007A2756"/>
    <w:rsid w:val="007A2B64"/>
    <w:rsid w:val="007A3012"/>
    <w:rsid w:val="007A37BB"/>
    <w:rsid w:val="007A3BF3"/>
    <w:rsid w:val="007A4F9B"/>
    <w:rsid w:val="007A5677"/>
    <w:rsid w:val="007A5A5A"/>
    <w:rsid w:val="007A5D10"/>
    <w:rsid w:val="007A658E"/>
    <w:rsid w:val="007A6616"/>
    <w:rsid w:val="007A7644"/>
    <w:rsid w:val="007A7EB4"/>
    <w:rsid w:val="007B0982"/>
    <w:rsid w:val="007B1B7D"/>
    <w:rsid w:val="007B1C9C"/>
    <w:rsid w:val="007B1EBD"/>
    <w:rsid w:val="007B2368"/>
    <w:rsid w:val="007B29DD"/>
    <w:rsid w:val="007B29FB"/>
    <w:rsid w:val="007B2B6A"/>
    <w:rsid w:val="007B4320"/>
    <w:rsid w:val="007B4C92"/>
    <w:rsid w:val="007B5121"/>
    <w:rsid w:val="007B5988"/>
    <w:rsid w:val="007B60B6"/>
    <w:rsid w:val="007C1FF3"/>
    <w:rsid w:val="007C2001"/>
    <w:rsid w:val="007C2E7B"/>
    <w:rsid w:val="007C3AFA"/>
    <w:rsid w:val="007C3F02"/>
    <w:rsid w:val="007C425A"/>
    <w:rsid w:val="007C5E69"/>
    <w:rsid w:val="007C66CF"/>
    <w:rsid w:val="007C6BE6"/>
    <w:rsid w:val="007C6CDB"/>
    <w:rsid w:val="007C6E54"/>
    <w:rsid w:val="007C7751"/>
    <w:rsid w:val="007C78CE"/>
    <w:rsid w:val="007D03E8"/>
    <w:rsid w:val="007D0D52"/>
    <w:rsid w:val="007D0FB8"/>
    <w:rsid w:val="007D18D6"/>
    <w:rsid w:val="007D1DE6"/>
    <w:rsid w:val="007D1EC7"/>
    <w:rsid w:val="007D2EAF"/>
    <w:rsid w:val="007D39F6"/>
    <w:rsid w:val="007D517D"/>
    <w:rsid w:val="007D546F"/>
    <w:rsid w:val="007D59F7"/>
    <w:rsid w:val="007D5AD0"/>
    <w:rsid w:val="007D6463"/>
    <w:rsid w:val="007D769F"/>
    <w:rsid w:val="007D7815"/>
    <w:rsid w:val="007E0934"/>
    <w:rsid w:val="007E0EDB"/>
    <w:rsid w:val="007E1410"/>
    <w:rsid w:val="007E2676"/>
    <w:rsid w:val="007E2B83"/>
    <w:rsid w:val="007E2B86"/>
    <w:rsid w:val="007E2D7D"/>
    <w:rsid w:val="007E34DC"/>
    <w:rsid w:val="007E397D"/>
    <w:rsid w:val="007E3DC0"/>
    <w:rsid w:val="007E42D7"/>
    <w:rsid w:val="007E463A"/>
    <w:rsid w:val="007E545C"/>
    <w:rsid w:val="007E6D2F"/>
    <w:rsid w:val="007E7636"/>
    <w:rsid w:val="007E7A8B"/>
    <w:rsid w:val="007F0B51"/>
    <w:rsid w:val="007F1BC2"/>
    <w:rsid w:val="007F2536"/>
    <w:rsid w:val="007F2542"/>
    <w:rsid w:val="007F31AD"/>
    <w:rsid w:val="007F35F4"/>
    <w:rsid w:val="007F4603"/>
    <w:rsid w:val="007F58F0"/>
    <w:rsid w:val="007F592D"/>
    <w:rsid w:val="007F676F"/>
    <w:rsid w:val="007F6A58"/>
    <w:rsid w:val="007F6BFA"/>
    <w:rsid w:val="007F746B"/>
    <w:rsid w:val="007F78B1"/>
    <w:rsid w:val="008012F0"/>
    <w:rsid w:val="0080212C"/>
    <w:rsid w:val="00803600"/>
    <w:rsid w:val="0080452D"/>
    <w:rsid w:val="008053EC"/>
    <w:rsid w:val="00805836"/>
    <w:rsid w:val="0080644B"/>
    <w:rsid w:val="00806FF0"/>
    <w:rsid w:val="00807116"/>
    <w:rsid w:val="00807322"/>
    <w:rsid w:val="00810042"/>
    <w:rsid w:val="008104F9"/>
    <w:rsid w:val="00810750"/>
    <w:rsid w:val="00810C02"/>
    <w:rsid w:val="00811D33"/>
    <w:rsid w:val="00812295"/>
    <w:rsid w:val="00812837"/>
    <w:rsid w:val="00812BEA"/>
    <w:rsid w:val="008136E1"/>
    <w:rsid w:val="00813899"/>
    <w:rsid w:val="00814709"/>
    <w:rsid w:val="00814884"/>
    <w:rsid w:val="00814A82"/>
    <w:rsid w:val="00814B6C"/>
    <w:rsid w:val="00814D65"/>
    <w:rsid w:val="0081536B"/>
    <w:rsid w:val="00815E45"/>
    <w:rsid w:val="00816BA5"/>
    <w:rsid w:val="008170E6"/>
    <w:rsid w:val="0081794D"/>
    <w:rsid w:val="00817A4B"/>
    <w:rsid w:val="008218D9"/>
    <w:rsid w:val="00821DB3"/>
    <w:rsid w:val="008222BE"/>
    <w:rsid w:val="0082261A"/>
    <w:rsid w:val="00822F6A"/>
    <w:rsid w:val="00823FE1"/>
    <w:rsid w:val="00824118"/>
    <w:rsid w:val="0082493B"/>
    <w:rsid w:val="00824FBC"/>
    <w:rsid w:val="00830598"/>
    <w:rsid w:val="00831A86"/>
    <w:rsid w:val="00831DAD"/>
    <w:rsid w:val="00832475"/>
    <w:rsid w:val="0083283B"/>
    <w:rsid w:val="00833D38"/>
    <w:rsid w:val="0083433D"/>
    <w:rsid w:val="00836823"/>
    <w:rsid w:val="0083747A"/>
    <w:rsid w:val="00837A2D"/>
    <w:rsid w:val="00837D78"/>
    <w:rsid w:val="00837E8F"/>
    <w:rsid w:val="00840032"/>
    <w:rsid w:val="00840063"/>
    <w:rsid w:val="0084030A"/>
    <w:rsid w:val="00840417"/>
    <w:rsid w:val="008420F8"/>
    <w:rsid w:val="0084215F"/>
    <w:rsid w:val="00842E95"/>
    <w:rsid w:val="00843A1E"/>
    <w:rsid w:val="008442B3"/>
    <w:rsid w:val="00844A81"/>
    <w:rsid w:val="00846102"/>
    <w:rsid w:val="00846378"/>
    <w:rsid w:val="00846B65"/>
    <w:rsid w:val="00846E82"/>
    <w:rsid w:val="00847655"/>
    <w:rsid w:val="008477A2"/>
    <w:rsid w:val="0084792C"/>
    <w:rsid w:val="00847C97"/>
    <w:rsid w:val="00847EB0"/>
    <w:rsid w:val="008509EA"/>
    <w:rsid w:val="00850D5D"/>
    <w:rsid w:val="00850F61"/>
    <w:rsid w:val="00851297"/>
    <w:rsid w:val="00852529"/>
    <w:rsid w:val="00853A94"/>
    <w:rsid w:val="00853EDD"/>
    <w:rsid w:val="008542DF"/>
    <w:rsid w:val="008552DF"/>
    <w:rsid w:val="008554B9"/>
    <w:rsid w:val="0085576F"/>
    <w:rsid w:val="00855FD2"/>
    <w:rsid w:val="008562B3"/>
    <w:rsid w:val="00857A20"/>
    <w:rsid w:val="008601DF"/>
    <w:rsid w:val="008611A9"/>
    <w:rsid w:val="00861AF9"/>
    <w:rsid w:val="00861DD6"/>
    <w:rsid w:val="00862A0E"/>
    <w:rsid w:val="008638B1"/>
    <w:rsid w:val="008638D4"/>
    <w:rsid w:val="00863AB9"/>
    <w:rsid w:val="008649D8"/>
    <w:rsid w:val="00865179"/>
    <w:rsid w:val="00865266"/>
    <w:rsid w:val="00865BAD"/>
    <w:rsid w:val="00865EC1"/>
    <w:rsid w:val="008660D0"/>
    <w:rsid w:val="0086741A"/>
    <w:rsid w:val="00867578"/>
    <w:rsid w:val="008679E6"/>
    <w:rsid w:val="00870577"/>
    <w:rsid w:val="00871543"/>
    <w:rsid w:val="008723C2"/>
    <w:rsid w:val="00872A09"/>
    <w:rsid w:val="0087389C"/>
    <w:rsid w:val="00876107"/>
    <w:rsid w:val="00877861"/>
    <w:rsid w:val="008779B8"/>
    <w:rsid w:val="00877ADA"/>
    <w:rsid w:val="0088040D"/>
    <w:rsid w:val="00881BC5"/>
    <w:rsid w:val="008820FA"/>
    <w:rsid w:val="008833D2"/>
    <w:rsid w:val="0088367D"/>
    <w:rsid w:val="008837EE"/>
    <w:rsid w:val="00883886"/>
    <w:rsid w:val="00883F6C"/>
    <w:rsid w:val="0088444A"/>
    <w:rsid w:val="008844F0"/>
    <w:rsid w:val="00884532"/>
    <w:rsid w:val="008847D1"/>
    <w:rsid w:val="00884AA5"/>
    <w:rsid w:val="00885009"/>
    <w:rsid w:val="008854E2"/>
    <w:rsid w:val="00885B72"/>
    <w:rsid w:val="00885E5E"/>
    <w:rsid w:val="008870F5"/>
    <w:rsid w:val="0088788B"/>
    <w:rsid w:val="00890224"/>
    <w:rsid w:val="00890B1B"/>
    <w:rsid w:val="0089146B"/>
    <w:rsid w:val="008915BA"/>
    <w:rsid w:val="00892398"/>
    <w:rsid w:val="00892824"/>
    <w:rsid w:val="00892AFB"/>
    <w:rsid w:val="00892F2C"/>
    <w:rsid w:val="00893584"/>
    <w:rsid w:val="0089446D"/>
    <w:rsid w:val="00894616"/>
    <w:rsid w:val="008954FE"/>
    <w:rsid w:val="0089642E"/>
    <w:rsid w:val="008967AD"/>
    <w:rsid w:val="00896AFC"/>
    <w:rsid w:val="008A14CB"/>
    <w:rsid w:val="008A15D1"/>
    <w:rsid w:val="008A1B03"/>
    <w:rsid w:val="008A2390"/>
    <w:rsid w:val="008A2EC8"/>
    <w:rsid w:val="008A346D"/>
    <w:rsid w:val="008A51E8"/>
    <w:rsid w:val="008A5221"/>
    <w:rsid w:val="008A5A17"/>
    <w:rsid w:val="008A5B1C"/>
    <w:rsid w:val="008A5DEB"/>
    <w:rsid w:val="008A6249"/>
    <w:rsid w:val="008A6D0F"/>
    <w:rsid w:val="008B091F"/>
    <w:rsid w:val="008B0AA3"/>
    <w:rsid w:val="008B158E"/>
    <w:rsid w:val="008B1D01"/>
    <w:rsid w:val="008B3B24"/>
    <w:rsid w:val="008B494A"/>
    <w:rsid w:val="008B4F21"/>
    <w:rsid w:val="008B5424"/>
    <w:rsid w:val="008B5B1C"/>
    <w:rsid w:val="008B78F3"/>
    <w:rsid w:val="008B7C20"/>
    <w:rsid w:val="008B7F03"/>
    <w:rsid w:val="008C21E9"/>
    <w:rsid w:val="008C24DD"/>
    <w:rsid w:val="008C289A"/>
    <w:rsid w:val="008C301C"/>
    <w:rsid w:val="008C338D"/>
    <w:rsid w:val="008C3576"/>
    <w:rsid w:val="008C37E1"/>
    <w:rsid w:val="008C5C5A"/>
    <w:rsid w:val="008C5C79"/>
    <w:rsid w:val="008C6102"/>
    <w:rsid w:val="008C61EB"/>
    <w:rsid w:val="008C620E"/>
    <w:rsid w:val="008C6C48"/>
    <w:rsid w:val="008C7440"/>
    <w:rsid w:val="008C748E"/>
    <w:rsid w:val="008C761D"/>
    <w:rsid w:val="008D007C"/>
    <w:rsid w:val="008D173E"/>
    <w:rsid w:val="008D23FE"/>
    <w:rsid w:val="008D3555"/>
    <w:rsid w:val="008D4675"/>
    <w:rsid w:val="008D4AD2"/>
    <w:rsid w:val="008D5321"/>
    <w:rsid w:val="008D54FF"/>
    <w:rsid w:val="008D5DF1"/>
    <w:rsid w:val="008D6D71"/>
    <w:rsid w:val="008D7251"/>
    <w:rsid w:val="008D7434"/>
    <w:rsid w:val="008D757B"/>
    <w:rsid w:val="008D7E66"/>
    <w:rsid w:val="008E08A7"/>
    <w:rsid w:val="008E160F"/>
    <w:rsid w:val="008E1F35"/>
    <w:rsid w:val="008E23C1"/>
    <w:rsid w:val="008E2940"/>
    <w:rsid w:val="008E2F43"/>
    <w:rsid w:val="008E2F8A"/>
    <w:rsid w:val="008E4322"/>
    <w:rsid w:val="008E5210"/>
    <w:rsid w:val="008E5FCA"/>
    <w:rsid w:val="008E62B3"/>
    <w:rsid w:val="008E6467"/>
    <w:rsid w:val="008E686B"/>
    <w:rsid w:val="008E706B"/>
    <w:rsid w:val="008F1A16"/>
    <w:rsid w:val="008F2CDE"/>
    <w:rsid w:val="008F4071"/>
    <w:rsid w:val="008F4E52"/>
    <w:rsid w:val="008F54A2"/>
    <w:rsid w:val="008F585D"/>
    <w:rsid w:val="008F656B"/>
    <w:rsid w:val="008F7600"/>
    <w:rsid w:val="008F7C8A"/>
    <w:rsid w:val="00900258"/>
    <w:rsid w:val="009005B3"/>
    <w:rsid w:val="0090079C"/>
    <w:rsid w:val="00900CD8"/>
    <w:rsid w:val="00900FCF"/>
    <w:rsid w:val="0090161E"/>
    <w:rsid w:val="00902143"/>
    <w:rsid w:val="00902DD9"/>
    <w:rsid w:val="0090356A"/>
    <w:rsid w:val="009037C0"/>
    <w:rsid w:val="00903E18"/>
    <w:rsid w:val="00904821"/>
    <w:rsid w:val="00906112"/>
    <w:rsid w:val="0090660E"/>
    <w:rsid w:val="009066BC"/>
    <w:rsid w:val="00907B6D"/>
    <w:rsid w:val="00911467"/>
    <w:rsid w:val="00911E31"/>
    <w:rsid w:val="00912CF2"/>
    <w:rsid w:val="0091309C"/>
    <w:rsid w:val="00913133"/>
    <w:rsid w:val="009138B4"/>
    <w:rsid w:val="00913962"/>
    <w:rsid w:val="00914A81"/>
    <w:rsid w:val="009152E2"/>
    <w:rsid w:val="00915A0B"/>
    <w:rsid w:val="00915BF5"/>
    <w:rsid w:val="009168F5"/>
    <w:rsid w:val="00916D11"/>
    <w:rsid w:val="009171D1"/>
    <w:rsid w:val="009200F0"/>
    <w:rsid w:val="00920962"/>
    <w:rsid w:val="00921602"/>
    <w:rsid w:val="00921A1C"/>
    <w:rsid w:val="00921CD4"/>
    <w:rsid w:val="00921EA0"/>
    <w:rsid w:val="00921F01"/>
    <w:rsid w:val="00922E29"/>
    <w:rsid w:val="00923069"/>
    <w:rsid w:val="00923AFB"/>
    <w:rsid w:val="0092412B"/>
    <w:rsid w:val="009245A6"/>
    <w:rsid w:val="009258DC"/>
    <w:rsid w:val="00925BB9"/>
    <w:rsid w:val="00925D91"/>
    <w:rsid w:val="00925E73"/>
    <w:rsid w:val="00926317"/>
    <w:rsid w:val="009266D7"/>
    <w:rsid w:val="00927A9A"/>
    <w:rsid w:val="00930527"/>
    <w:rsid w:val="00930B9E"/>
    <w:rsid w:val="00930C31"/>
    <w:rsid w:val="00931567"/>
    <w:rsid w:val="00931C8A"/>
    <w:rsid w:val="00931F5B"/>
    <w:rsid w:val="009322CA"/>
    <w:rsid w:val="00933020"/>
    <w:rsid w:val="00934BF3"/>
    <w:rsid w:val="00937181"/>
    <w:rsid w:val="0093723A"/>
    <w:rsid w:val="009375CC"/>
    <w:rsid w:val="009376B2"/>
    <w:rsid w:val="009379A2"/>
    <w:rsid w:val="00940C87"/>
    <w:rsid w:val="00941382"/>
    <w:rsid w:val="009419AA"/>
    <w:rsid w:val="00941E94"/>
    <w:rsid w:val="009420C3"/>
    <w:rsid w:val="00943211"/>
    <w:rsid w:val="00943F57"/>
    <w:rsid w:val="00943F83"/>
    <w:rsid w:val="00944604"/>
    <w:rsid w:val="00945423"/>
    <w:rsid w:val="00946A89"/>
    <w:rsid w:val="009475F5"/>
    <w:rsid w:val="00950B69"/>
    <w:rsid w:val="00950BE8"/>
    <w:rsid w:val="00950FB2"/>
    <w:rsid w:val="0095179A"/>
    <w:rsid w:val="00951C01"/>
    <w:rsid w:val="00951EC6"/>
    <w:rsid w:val="009524D6"/>
    <w:rsid w:val="00952CE2"/>
    <w:rsid w:val="00954E94"/>
    <w:rsid w:val="00954F7B"/>
    <w:rsid w:val="00955046"/>
    <w:rsid w:val="0095644A"/>
    <w:rsid w:val="00956627"/>
    <w:rsid w:val="00956781"/>
    <w:rsid w:val="0095684E"/>
    <w:rsid w:val="00956DD6"/>
    <w:rsid w:val="00956E59"/>
    <w:rsid w:val="009571E0"/>
    <w:rsid w:val="00957A3C"/>
    <w:rsid w:val="00957AF3"/>
    <w:rsid w:val="009618FC"/>
    <w:rsid w:val="00962BE4"/>
    <w:rsid w:val="00963565"/>
    <w:rsid w:val="00963B84"/>
    <w:rsid w:val="00966485"/>
    <w:rsid w:val="009670E8"/>
    <w:rsid w:val="009675AD"/>
    <w:rsid w:val="009708F8"/>
    <w:rsid w:val="00970F6A"/>
    <w:rsid w:val="00972A6D"/>
    <w:rsid w:val="00973CA6"/>
    <w:rsid w:val="00973FC8"/>
    <w:rsid w:val="0097431B"/>
    <w:rsid w:val="009754E7"/>
    <w:rsid w:val="0097658A"/>
    <w:rsid w:val="00980C97"/>
    <w:rsid w:val="0098126D"/>
    <w:rsid w:val="00981309"/>
    <w:rsid w:val="00981827"/>
    <w:rsid w:val="00981DF5"/>
    <w:rsid w:val="009822FB"/>
    <w:rsid w:val="009828B8"/>
    <w:rsid w:val="009841FF"/>
    <w:rsid w:val="009847D5"/>
    <w:rsid w:val="00984E09"/>
    <w:rsid w:val="00985643"/>
    <w:rsid w:val="0098572B"/>
    <w:rsid w:val="00985946"/>
    <w:rsid w:val="009859E5"/>
    <w:rsid w:val="00985DA3"/>
    <w:rsid w:val="00986356"/>
    <w:rsid w:val="009864D5"/>
    <w:rsid w:val="009878E8"/>
    <w:rsid w:val="009909EE"/>
    <w:rsid w:val="00990AA4"/>
    <w:rsid w:val="00991343"/>
    <w:rsid w:val="00991695"/>
    <w:rsid w:val="00992530"/>
    <w:rsid w:val="00992E0F"/>
    <w:rsid w:val="00993452"/>
    <w:rsid w:val="00993CB0"/>
    <w:rsid w:val="00994147"/>
    <w:rsid w:val="00994C8A"/>
    <w:rsid w:val="00994E02"/>
    <w:rsid w:val="00995B31"/>
    <w:rsid w:val="00996D4B"/>
    <w:rsid w:val="00996F93"/>
    <w:rsid w:val="00997241"/>
    <w:rsid w:val="009A025D"/>
    <w:rsid w:val="009A07CF"/>
    <w:rsid w:val="009A0989"/>
    <w:rsid w:val="009A0EA2"/>
    <w:rsid w:val="009A1655"/>
    <w:rsid w:val="009A1A9C"/>
    <w:rsid w:val="009A29D0"/>
    <w:rsid w:val="009A3562"/>
    <w:rsid w:val="009A3BF6"/>
    <w:rsid w:val="009A3C9C"/>
    <w:rsid w:val="009A3CD2"/>
    <w:rsid w:val="009A40B6"/>
    <w:rsid w:val="009A4568"/>
    <w:rsid w:val="009A5EC1"/>
    <w:rsid w:val="009A6D69"/>
    <w:rsid w:val="009A7872"/>
    <w:rsid w:val="009B07CC"/>
    <w:rsid w:val="009B07DC"/>
    <w:rsid w:val="009B0F70"/>
    <w:rsid w:val="009B1006"/>
    <w:rsid w:val="009B1B14"/>
    <w:rsid w:val="009B2A0A"/>
    <w:rsid w:val="009B2D98"/>
    <w:rsid w:val="009B3927"/>
    <w:rsid w:val="009B3BC6"/>
    <w:rsid w:val="009B3F3E"/>
    <w:rsid w:val="009B51B3"/>
    <w:rsid w:val="009B5DEB"/>
    <w:rsid w:val="009B5FC8"/>
    <w:rsid w:val="009B62BE"/>
    <w:rsid w:val="009C1408"/>
    <w:rsid w:val="009C332B"/>
    <w:rsid w:val="009C404C"/>
    <w:rsid w:val="009C48B7"/>
    <w:rsid w:val="009C4F2C"/>
    <w:rsid w:val="009C5196"/>
    <w:rsid w:val="009C662C"/>
    <w:rsid w:val="009C6710"/>
    <w:rsid w:val="009C6E88"/>
    <w:rsid w:val="009C6F54"/>
    <w:rsid w:val="009C74BD"/>
    <w:rsid w:val="009D0D1B"/>
    <w:rsid w:val="009D103B"/>
    <w:rsid w:val="009D1283"/>
    <w:rsid w:val="009D133D"/>
    <w:rsid w:val="009D28AA"/>
    <w:rsid w:val="009D3238"/>
    <w:rsid w:val="009D3879"/>
    <w:rsid w:val="009D39E5"/>
    <w:rsid w:val="009D4436"/>
    <w:rsid w:val="009D45F6"/>
    <w:rsid w:val="009D46BD"/>
    <w:rsid w:val="009D4738"/>
    <w:rsid w:val="009D6A92"/>
    <w:rsid w:val="009D7A2E"/>
    <w:rsid w:val="009E14C2"/>
    <w:rsid w:val="009E23C1"/>
    <w:rsid w:val="009E29C1"/>
    <w:rsid w:val="009E2F0C"/>
    <w:rsid w:val="009E30A1"/>
    <w:rsid w:val="009E3ABA"/>
    <w:rsid w:val="009E439B"/>
    <w:rsid w:val="009E460C"/>
    <w:rsid w:val="009E4D57"/>
    <w:rsid w:val="009E4FA2"/>
    <w:rsid w:val="009E4FB1"/>
    <w:rsid w:val="009E5BEA"/>
    <w:rsid w:val="009E6C92"/>
    <w:rsid w:val="009E719C"/>
    <w:rsid w:val="009E7D6D"/>
    <w:rsid w:val="009F1006"/>
    <w:rsid w:val="009F1728"/>
    <w:rsid w:val="009F1DFD"/>
    <w:rsid w:val="009F1ECD"/>
    <w:rsid w:val="009F26AD"/>
    <w:rsid w:val="009F26B6"/>
    <w:rsid w:val="009F34B1"/>
    <w:rsid w:val="009F4DC4"/>
    <w:rsid w:val="009F4E47"/>
    <w:rsid w:val="009F5645"/>
    <w:rsid w:val="009F609F"/>
    <w:rsid w:val="009F7046"/>
    <w:rsid w:val="009F7A55"/>
    <w:rsid w:val="009F7BDD"/>
    <w:rsid w:val="00A00D2F"/>
    <w:rsid w:val="00A0214C"/>
    <w:rsid w:val="00A03FB2"/>
    <w:rsid w:val="00A04C0D"/>
    <w:rsid w:val="00A04FA0"/>
    <w:rsid w:val="00A0585F"/>
    <w:rsid w:val="00A06CD0"/>
    <w:rsid w:val="00A102A9"/>
    <w:rsid w:val="00A1088F"/>
    <w:rsid w:val="00A113D0"/>
    <w:rsid w:val="00A11933"/>
    <w:rsid w:val="00A127D3"/>
    <w:rsid w:val="00A12A00"/>
    <w:rsid w:val="00A12F94"/>
    <w:rsid w:val="00A13AC7"/>
    <w:rsid w:val="00A13D7F"/>
    <w:rsid w:val="00A13E17"/>
    <w:rsid w:val="00A163EF"/>
    <w:rsid w:val="00A17506"/>
    <w:rsid w:val="00A177BA"/>
    <w:rsid w:val="00A178D9"/>
    <w:rsid w:val="00A201E1"/>
    <w:rsid w:val="00A20BF6"/>
    <w:rsid w:val="00A21102"/>
    <w:rsid w:val="00A2140F"/>
    <w:rsid w:val="00A214C9"/>
    <w:rsid w:val="00A220EE"/>
    <w:rsid w:val="00A2257F"/>
    <w:rsid w:val="00A2318B"/>
    <w:rsid w:val="00A24320"/>
    <w:rsid w:val="00A24912"/>
    <w:rsid w:val="00A24EE4"/>
    <w:rsid w:val="00A24F1F"/>
    <w:rsid w:val="00A2556A"/>
    <w:rsid w:val="00A25A35"/>
    <w:rsid w:val="00A26738"/>
    <w:rsid w:val="00A26C29"/>
    <w:rsid w:val="00A26D87"/>
    <w:rsid w:val="00A26F7A"/>
    <w:rsid w:val="00A305F9"/>
    <w:rsid w:val="00A30E7A"/>
    <w:rsid w:val="00A31170"/>
    <w:rsid w:val="00A31DAA"/>
    <w:rsid w:val="00A342F0"/>
    <w:rsid w:val="00A344F4"/>
    <w:rsid w:val="00A35089"/>
    <w:rsid w:val="00A35765"/>
    <w:rsid w:val="00A358FC"/>
    <w:rsid w:val="00A36057"/>
    <w:rsid w:val="00A364BE"/>
    <w:rsid w:val="00A36755"/>
    <w:rsid w:val="00A3696C"/>
    <w:rsid w:val="00A376A0"/>
    <w:rsid w:val="00A37869"/>
    <w:rsid w:val="00A402CE"/>
    <w:rsid w:val="00A4050D"/>
    <w:rsid w:val="00A409C7"/>
    <w:rsid w:val="00A40AD6"/>
    <w:rsid w:val="00A41134"/>
    <w:rsid w:val="00A417D5"/>
    <w:rsid w:val="00A4256A"/>
    <w:rsid w:val="00A4293C"/>
    <w:rsid w:val="00A42B72"/>
    <w:rsid w:val="00A439A5"/>
    <w:rsid w:val="00A43B82"/>
    <w:rsid w:val="00A44232"/>
    <w:rsid w:val="00A44421"/>
    <w:rsid w:val="00A446D2"/>
    <w:rsid w:val="00A458B7"/>
    <w:rsid w:val="00A471CA"/>
    <w:rsid w:val="00A47339"/>
    <w:rsid w:val="00A47793"/>
    <w:rsid w:val="00A479BD"/>
    <w:rsid w:val="00A50241"/>
    <w:rsid w:val="00A503D9"/>
    <w:rsid w:val="00A525BB"/>
    <w:rsid w:val="00A532A7"/>
    <w:rsid w:val="00A538C8"/>
    <w:rsid w:val="00A54846"/>
    <w:rsid w:val="00A54B3E"/>
    <w:rsid w:val="00A550AF"/>
    <w:rsid w:val="00A555C8"/>
    <w:rsid w:val="00A55656"/>
    <w:rsid w:val="00A55786"/>
    <w:rsid w:val="00A55916"/>
    <w:rsid w:val="00A56A28"/>
    <w:rsid w:val="00A57252"/>
    <w:rsid w:val="00A5798C"/>
    <w:rsid w:val="00A57E5E"/>
    <w:rsid w:val="00A600ED"/>
    <w:rsid w:val="00A601A3"/>
    <w:rsid w:val="00A61031"/>
    <w:rsid w:val="00A61F68"/>
    <w:rsid w:val="00A6370B"/>
    <w:rsid w:val="00A63997"/>
    <w:rsid w:val="00A6519F"/>
    <w:rsid w:val="00A6592F"/>
    <w:rsid w:val="00A65EFF"/>
    <w:rsid w:val="00A666B9"/>
    <w:rsid w:val="00A66733"/>
    <w:rsid w:val="00A6756F"/>
    <w:rsid w:val="00A71E6A"/>
    <w:rsid w:val="00A727C0"/>
    <w:rsid w:val="00A72DF1"/>
    <w:rsid w:val="00A731CF"/>
    <w:rsid w:val="00A7387A"/>
    <w:rsid w:val="00A7423E"/>
    <w:rsid w:val="00A749F8"/>
    <w:rsid w:val="00A76126"/>
    <w:rsid w:val="00A7666D"/>
    <w:rsid w:val="00A768FF"/>
    <w:rsid w:val="00A76AA8"/>
    <w:rsid w:val="00A76D62"/>
    <w:rsid w:val="00A76EC6"/>
    <w:rsid w:val="00A81858"/>
    <w:rsid w:val="00A81AF3"/>
    <w:rsid w:val="00A81BCA"/>
    <w:rsid w:val="00A81CAA"/>
    <w:rsid w:val="00A826B8"/>
    <w:rsid w:val="00A831B5"/>
    <w:rsid w:val="00A83564"/>
    <w:rsid w:val="00A83972"/>
    <w:rsid w:val="00A84480"/>
    <w:rsid w:val="00A84DB9"/>
    <w:rsid w:val="00A84F64"/>
    <w:rsid w:val="00A860F7"/>
    <w:rsid w:val="00A8615B"/>
    <w:rsid w:val="00A8688B"/>
    <w:rsid w:val="00A868C1"/>
    <w:rsid w:val="00A86F35"/>
    <w:rsid w:val="00A90A63"/>
    <w:rsid w:val="00A91B1B"/>
    <w:rsid w:val="00A91F18"/>
    <w:rsid w:val="00A926D9"/>
    <w:rsid w:val="00A931A8"/>
    <w:rsid w:val="00A9358C"/>
    <w:rsid w:val="00A936D6"/>
    <w:rsid w:val="00A937D5"/>
    <w:rsid w:val="00A938FF"/>
    <w:rsid w:val="00A946E2"/>
    <w:rsid w:val="00A9536B"/>
    <w:rsid w:val="00A9537F"/>
    <w:rsid w:val="00A9543A"/>
    <w:rsid w:val="00A95BFE"/>
    <w:rsid w:val="00A967BA"/>
    <w:rsid w:val="00AA070D"/>
    <w:rsid w:val="00AA2B4C"/>
    <w:rsid w:val="00AA2D67"/>
    <w:rsid w:val="00AA3C84"/>
    <w:rsid w:val="00AA5F70"/>
    <w:rsid w:val="00AA6FA8"/>
    <w:rsid w:val="00AA7C1C"/>
    <w:rsid w:val="00AB0391"/>
    <w:rsid w:val="00AB08A5"/>
    <w:rsid w:val="00AB0CCD"/>
    <w:rsid w:val="00AB0EC5"/>
    <w:rsid w:val="00AB2300"/>
    <w:rsid w:val="00AB32AF"/>
    <w:rsid w:val="00AB5026"/>
    <w:rsid w:val="00AC02B1"/>
    <w:rsid w:val="00AC04AD"/>
    <w:rsid w:val="00AC04AE"/>
    <w:rsid w:val="00AC0536"/>
    <w:rsid w:val="00AC094A"/>
    <w:rsid w:val="00AC22EB"/>
    <w:rsid w:val="00AC37DD"/>
    <w:rsid w:val="00AC4A6F"/>
    <w:rsid w:val="00AC4EDB"/>
    <w:rsid w:val="00AC5156"/>
    <w:rsid w:val="00AC5781"/>
    <w:rsid w:val="00AC5B68"/>
    <w:rsid w:val="00AC74B3"/>
    <w:rsid w:val="00AC780A"/>
    <w:rsid w:val="00AC79D0"/>
    <w:rsid w:val="00AD0F9C"/>
    <w:rsid w:val="00AD103F"/>
    <w:rsid w:val="00AD1712"/>
    <w:rsid w:val="00AD1BCC"/>
    <w:rsid w:val="00AD22DF"/>
    <w:rsid w:val="00AD2346"/>
    <w:rsid w:val="00AD287B"/>
    <w:rsid w:val="00AD3DF2"/>
    <w:rsid w:val="00AD3EDF"/>
    <w:rsid w:val="00AD4004"/>
    <w:rsid w:val="00AD62AC"/>
    <w:rsid w:val="00AD658F"/>
    <w:rsid w:val="00AD7528"/>
    <w:rsid w:val="00AD7F83"/>
    <w:rsid w:val="00AE24F3"/>
    <w:rsid w:val="00AE2561"/>
    <w:rsid w:val="00AE26D9"/>
    <w:rsid w:val="00AE284E"/>
    <w:rsid w:val="00AE291E"/>
    <w:rsid w:val="00AE306C"/>
    <w:rsid w:val="00AE32B6"/>
    <w:rsid w:val="00AE49A6"/>
    <w:rsid w:val="00AE5BD9"/>
    <w:rsid w:val="00AE6067"/>
    <w:rsid w:val="00AE64F2"/>
    <w:rsid w:val="00AE697B"/>
    <w:rsid w:val="00AE6E38"/>
    <w:rsid w:val="00AE7AF2"/>
    <w:rsid w:val="00AF0977"/>
    <w:rsid w:val="00AF0FB5"/>
    <w:rsid w:val="00AF18EC"/>
    <w:rsid w:val="00AF34FD"/>
    <w:rsid w:val="00AF4C1E"/>
    <w:rsid w:val="00AF4C98"/>
    <w:rsid w:val="00AF4EB4"/>
    <w:rsid w:val="00AF5D08"/>
    <w:rsid w:val="00AF5F1B"/>
    <w:rsid w:val="00AF663D"/>
    <w:rsid w:val="00AF6D17"/>
    <w:rsid w:val="00B01AE7"/>
    <w:rsid w:val="00B01D47"/>
    <w:rsid w:val="00B028AF"/>
    <w:rsid w:val="00B02E1F"/>
    <w:rsid w:val="00B02E28"/>
    <w:rsid w:val="00B0338B"/>
    <w:rsid w:val="00B0338F"/>
    <w:rsid w:val="00B035E3"/>
    <w:rsid w:val="00B03A61"/>
    <w:rsid w:val="00B03E95"/>
    <w:rsid w:val="00B041F1"/>
    <w:rsid w:val="00B04272"/>
    <w:rsid w:val="00B04AE0"/>
    <w:rsid w:val="00B0583F"/>
    <w:rsid w:val="00B06132"/>
    <w:rsid w:val="00B066C8"/>
    <w:rsid w:val="00B069AD"/>
    <w:rsid w:val="00B06A29"/>
    <w:rsid w:val="00B06E29"/>
    <w:rsid w:val="00B07ACB"/>
    <w:rsid w:val="00B10CB0"/>
    <w:rsid w:val="00B113C0"/>
    <w:rsid w:val="00B114FC"/>
    <w:rsid w:val="00B120AB"/>
    <w:rsid w:val="00B1303C"/>
    <w:rsid w:val="00B13560"/>
    <w:rsid w:val="00B13665"/>
    <w:rsid w:val="00B143FA"/>
    <w:rsid w:val="00B14813"/>
    <w:rsid w:val="00B15455"/>
    <w:rsid w:val="00B1588B"/>
    <w:rsid w:val="00B158A1"/>
    <w:rsid w:val="00B1637B"/>
    <w:rsid w:val="00B20055"/>
    <w:rsid w:val="00B20182"/>
    <w:rsid w:val="00B21063"/>
    <w:rsid w:val="00B210C4"/>
    <w:rsid w:val="00B218A9"/>
    <w:rsid w:val="00B21C65"/>
    <w:rsid w:val="00B233C1"/>
    <w:rsid w:val="00B239A5"/>
    <w:rsid w:val="00B24CEB"/>
    <w:rsid w:val="00B24E15"/>
    <w:rsid w:val="00B25A5B"/>
    <w:rsid w:val="00B25F1E"/>
    <w:rsid w:val="00B26909"/>
    <w:rsid w:val="00B27AB7"/>
    <w:rsid w:val="00B27FA5"/>
    <w:rsid w:val="00B30606"/>
    <w:rsid w:val="00B31FA3"/>
    <w:rsid w:val="00B32770"/>
    <w:rsid w:val="00B33114"/>
    <w:rsid w:val="00B331B5"/>
    <w:rsid w:val="00B335AC"/>
    <w:rsid w:val="00B34504"/>
    <w:rsid w:val="00B34799"/>
    <w:rsid w:val="00B34AC0"/>
    <w:rsid w:val="00B35441"/>
    <w:rsid w:val="00B35525"/>
    <w:rsid w:val="00B35B53"/>
    <w:rsid w:val="00B370C4"/>
    <w:rsid w:val="00B37111"/>
    <w:rsid w:val="00B37DC0"/>
    <w:rsid w:val="00B37E74"/>
    <w:rsid w:val="00B40637"/>
    <w:rsid w:val="00B40C0D"/>
    <w:rsid w:val="00B41BCE"/>
    <w:rsid w:val="00B41C77"/>
    <w:rsid w:val="00B42B22"/>
    <w:rsid w:val="00B42E42"/>
    <w:rsid w:val="00B431C4"/>
    <w:rsid w:val="00B439E1"/>
    <w:rsid w:val="00B44B81"/>
    <w:rsid w:val="00B450C1"/>
    <w:rsid w:val="00B450FD"/>
    <w:rsid w:val="00B4584A"/>
    <w:rsid w:val="00B45C28"/>
    <w:rsid w:val="00B47C79"/>
    <w:rsid w:val="00B47EF9"/>
    <w:rsid w:val="00B51182"/>
    <w:rsid w:val="00B51C47"/>
    <w:rsid w:val="00B52ED4"/>
    <w:rsid w:val="00B531D2"/>
    <w:rsid w:val="00B5343B"/>
    <w:rsid w:val="00B5383F"/>
    <w:rsid w:val="00B53C6E"/>
    <w:rsid w:val="00B54112"/>
    <w:rsid w:val="00B54459"/>
    <w:rsid w:val="00B54A2D"/>
    <w:rsid w:val="00B550FC"/>
    <w:rsid w:val="00B56320"/>
    <w:rsid w:val="00B57251"/>
    <w:rsid w:val="00B574E6"/>
    <w:rsid w:val="00B57720"/>
    <w:rsid w:val="00B61958"/>
    <w:rsid w:val="00B61C53"/>
    <w:rsid w:val="00B6234F"/>
    <w:rsid w:val="00B62D03"/>
    <w:rsid w:val="00B63BFC"/>
    <w:rsid w:val="00B6436E"/>
    <w:rsid w:val="00B6515D"/>
    <w:rsid w:val="00B6674B"/>
    <w:rsid w:val="00B66F9E"/>
    <w:rsid w:val="00B70BA9"/>
    <w:rsid w:val="00B71224"/>
    <w:rsid w:val="00B72BD8"/>
    <w:rsid w:val="00B72DBD"/>
    <w:rsid w:val="00B738E7"/>
    <w:rsid w:val="00B73BBF"/>
    <w:rsid w:val="00B73FBA"/>
    <w:rsid w:val="00B7448B"/>
    <w:rsid w:val="00B74AE2"/>
    <w:rsid w:val="00B75F7B"/>
    <w:rsid w:val="00B77056"/>
    <w:rsid w:val="00B775D4"/>
    <w:rsid w:val="00B80354"/>
    <w:rsid w:val="00B819D9"/>
    <w:rsid w:val="00B81BEA"/>
    <w:rsid w:val="00B81DBC"/>
    <w:rsid w:val="00B81F2B"/>
    <w:rsid w:val="00B8447C"/>
    <w:rsid w:val="00B845B4"/>
    <w:rsid w:val="00B84F09"/>
    <w:rsid w:val="00B85619"/>
    <w:rsid w:val="00B85751"/>
    <w:rsid w:val="00B85B27"/>
    <w:rsid w:val="00B86345"/>
    <w:rsid w:val="00B86A4B"/>
    <w:rsid w:val="00B87CFE"/>
    <w:rsid w:val="00B87EDB"/>
    <w:rsid w:val="00B9115A"/>
    <w:rsid w:val="00B92299"/>
    <w:rsid w:val="00B92C4A"/>
    <w:rsid w:val="00B94FC2"/>
    <w:rsid w:val="00B95288"/>
    <w:rsid w:val="00B96CDA"/>
    <w:rsid w:val="00B97F56"/>
    <w:rsid w:val="00BA038B"/>
    <w:rsid w:val="00BA0A04"/>
    <w:rsid w:val="00BA23EB"/>
    <w:rsid w:val="00BA376A"/>
    <w:rsid w:val="00BA3877"/>
    <w:rsid w:val="00BA3A20"/>
    <w:rsid w:val="00BA3B13"/>
    <w:rsid w:val="00BA3C22"/>
    <w:rsid w:val="00BA4639"/>
    <w:rsid w:val="00BA66E8"/>
    <w:rsid w:val="00BA66EA"/>
    <w:rsid w:val="00BA7CA5"/>
    <w:rsid w:val="00BB0552"/>
    <w:rsid w:val="00BB0AF8"/>
    <w:rsid w:val="00BB149C"/>
    <w:rsid w:val="00BB1C69"/>
    <w:rsid w:val="00BB1E8C"/>
    <w:rsid w:val="00BB239F"/>
    <w:rsid w:val="00BB3B71"/>
    <w:rsid w:val="00BB3FC1"/>
    <w:rsid w:val="00BB4241"/>
    <w:rsid w:val="00BB450D"/>
    <w:rsid w:val="00BB478C"/>
    <w:rsid w:val="00BB4E51"/>
    <w:rsid w:val="00BB6D0B"/>
    <w:rsid w:val="00BB71D4"/>
    <w:rsid w:val="00BB7EB7"/>
    <w:rsid w:val="00BC1A86"/>
    <w:rsid w:val="00BC1ACF"/>
    <w:rsid w:val="00BC1EC9"/>
    <w:rsid w:val="00BC3DC9"/>
    <w:rsid w:val="00BC4707"/>
    <w:rsid w:val="00BC5D43"/>
    <w:rsid w:val="00BC5F23"/>
    <w:rsid w:val="00BC65D8"/>
    <w:rsid w:val="00BC6675"/>
    <w:rsid w:val="00BC6751"/>
    <w:rsid w:val="00BC6D5C"/>
    <w:rsid w:val="00BC7260"/>
    <w:rsid w:val="00BC774C"/>
    <w:rsid w:val="00BC7F7D"/>
    <w:rsid w:val="00BC7F82"/>
    <w:rsid w:val="00BD0455"/>
    <w:rsid w:val="00BD101B"/>
    <w:rsid w:val="00BD1835"/>
    <w:rsid w:val="00BD21E0"/>
    <w:rsid w:val="00BD267B"/>
    <w:rsid w:val="00BD3DBB"/>
    <w:rsid w:val="00BD4EFC"/>
    <w:rsid w:val="00BD55C8"/>
    <w:rsid w:val="00BD6013"/>
    <w:rsid w:val="00BD60E8"/>
    <w:rsid w:val="00BD7189"/>
    <w:rsid w:val="00BD738F"/>
    <w:rsid w:val="00BD7DFF"/>
    <w:rsid w:val="00BE0548"/>
    <w:rsid w:val="00BE0964"/>
    <w:rsid w:val="00BE0CBE"/>
    <w:rsid w:val="00BE1033"/>
    <w:rsid w:val="00BE2755"/>
    <w:rsid w:val="00BE2B4A"/>
    <w:rsid w:val="00BE2B82"/>
    <w:rsid w:val="00BE3E5E"/>
    <w:rsid w:val="00BE433F"/>
    <w:rsid w:val="00BE4DEE"/>
    <w:rsid w:val="00BE4EEA"/>
    <w:rsid w:val="00BE5324"/>
    <w:rsid w:val="00BE539C"/>
    <w:rsid w:val="00BE54E1"/>
    <w:rsid w:val="00BE59C6"/>
    <w:rsid w:val="00BE7288"/>
    <w:rsid w:val="00BE7DD4"/>
    <w:rsid w:val="00BF0C24"/>
    <w:rsid w:val="00BF0E7F"/>
    <w:rsid w:val="00BF19F3"/>
    <w:rsid w:val="00BF3AAA"/>
    <w:rsid w:val="00BF3ADB"/>
    <w:rsid w:val="00BF4D16"/>
    <w:rsid w:val="00BF4DDA"/>
    <w:rsid w:val="00BF531B"/>
    <w:rsid w:val="00BF54EA"/>
    <w:rsid w:val="00BF6074"/>
    <w:rsid w:val="00BF706F"/>
    <w:rsid w:val="00BF7738"/>
    <w:rsid w:val="00C004D1"/>
    <w:rsid w:val="00C00AC5"/>
    <w:rsid w:val="00C013A1"/>
    <w:rsid w:val="00C01779"/>
    <w:rsid w:val="00C01F2D"/>
    <w:rsid w:val="00C02C99"/>
    <w:rsid w:val="00C030D7"/>
    <w:rsid w:val="00C046D5"/>
    <w:rsid w:val="00C05E0B"/>
    <w:rsid w:val="00C073EF"/>
    <w:rsid w:val="00C076CE"/>
    <w:rsid w:val="00C07CC3"/>
    <w:rsid w:val="00C10230"/>
    <w:rsid w:val="00C1141D"/>
    <w:rsid w:val="00C11AFA"/>
    <w:rsid w:val="00C12A35"/>
    <w:rsid w:val="00C1381A"/>
    <w:rsid w:val="00C13FD5"/>
    <w:rsid w:val="00C14390"/>
    <w:rsid w:val="00C145E4"/>
    <w:rsid w:val="00C157DE"/>
    <w:rsid w:val="00C161FF"/>
    <w:rsid w:val="00C1626D"/>
    <w:rsid w:val="00C16827"/>
    <w:rsid w:val="00C16DF7"/>
    <w:rsid w:val="00C16FE8"/>
    <w:rsid w:val="00C17893"/>
    <w:rsid w:val="00C205C8"/>
    <w:rsid w:val="00C20EB6"/>
    <w:rsid w:val="00C21228"/>
    <w:rsid w:val="00C215FD"/>
    <w:rsid w:val="00C23823"/>
    <w:rsid w:val="00C239B4"/>
    <w:rsid w:val="00C23B6D"/>
    <w:rsid w:val="00C23E43"/>
    <w:rsid w:val="00C249EF"/>
    <w:rsid w:val="00C24F9C"/>
    <w:rsid w:val="00C2519F"/>
    <w:rsid w:val="00C26105"/>
    <w:rsid w:val="00C26B78"/>
    <w:rsid w:val="00C26DFF"/>
    <w:rsid w:val="00C26F8A"/>
    <w:rsid w:val="00C27272"/>
    <w:rsid w:val="00C30220"/>
    <w:rsid w:val="00C309E1"/>
    <w:rsid w:val="00C30EB0"/>
    <w:rsid w:val="00C319E5"/>
    <w:rsid w:val="00C329C2"/>
    <w:rsid w:val="00C32AEE"/>
    <w:rsid w:val="00C32BD6"/>
    <w:rsid w:val="00C330D7"/>
    <w:rsid w:val="00C335BA"/>
    <w:rsid w:val="00C34634"/>
    <w:rsid w:val="00C346E2"/>
    <w:rsid w:val="00C35293"/>
    <w:rsid w:val="00C3538D"/>
    <w:rsid w:val="00C35FE6"/>
    <w:rsid w:val="00C3650C"/>
    <w:rsid w:val="00C3676B"/>
    <w:rsid w:val="00C368C0"/>
    <w:rsid w:val="00C36C86"/>
    <w:rsid w:val="00C37011"/>
    <w:rsid w:val="00C3770E"/>
    <w:rsid w:val="00C4092D"/>
    <w:rsid w:val="00C40A8A"/>
    <w:rsid w:val="00C40C68"/>
    <w:rsid w:val="00C41F00"/>
    <w:rsid w:val="00C42176"/>
    <w:rsid w:val="00C42245"/>
    <w:rsid w:val="00C42578"/>
    <w:rsid w:val="00C43689"/>
    <w:rsid w:val="00C44592"/>
    <w:rsid w:val="00C44877"/>
    <w:rsid w:val="00C44D83"/>
    <w:rsid w:val="00C44FE0"/>
    <w:rsid w:val="00C45C24"/>
    <w:rsid w:val="00C46438"/>
    <w:rsid w:val="00C4649B"/>
    <w:rsid w:val="00C47A7F"/>
    <w:rsid w:val="00C50242"/>
    <w:rsid w:val="00C50A0B"/>
    <w:rsid w:val="00C518EC"/>
    <w:rsid w:val="00C519E9"/>
    <w:rsid w:val="00C51DEB"/>
    <w:rsid w:val="00C53609"/>
    <w:rsid w:val="00C5439C"/>
    <w:rsid w:val="00C54642"/>
    <w:rsid w:val="00C551C0"/>
    <w:rsid w:val="00C55BB7"/>
    <w:rsid w:val="00C60DE3"/>
    <w:rsid w:val="00C61558"/>
    <w:rsid w:val="00C61720"/>
    <w:rsid w:val="00C61C5E"/>
    <w:rsid w:val="00C61CA8"/>
    <w:rsid w:val="00C630B6"/>
    <w:rsid w:val="00C64A9E"/>
    <w:rsid w:val="00C657B2"/>
    <w:rsid w:val="00C66022"/>
    <w:rsid w:val="00C6620D"/>
    <w:rsid w:val="00C66B57"/>
    <w:rsid w:val="00C66C0D"/>
    <w:rsid w:val="00C67638"/>
    <w:rsid w:val="00C70047"/>
    <w:rsid w:val="00C70EED"/>
    <w:rsid w:val="00C713CF"/>
    <w:rsid w:val="00C71570"/>
    <w:rsid w:val="00C726CA"/>
    <w:rsid w:val="00C732F5"/>
    <w:rsid w:val="00C73CE4"/>
    <w:rsid w:val="00C73D6A"/>
    <w:rsid w:val="00C745CC"/>
    <w:rsid w:val="00C74E79"/>
    <w:rsid w:val="00C74EFE"/>
    <w:rsid w:val="00C7541E"/>
    <w:rsid w:val="00C7547C"/>
    <w:rsid w:val="00C7595A"/>
    <w:rsid w:val="00C75F3E"/>
    <w:rsid w:val="00C7727F"/>
    <w:rsid w:val="00C77470"/>
    <w:rsid w:val="00C7771F"/>
    <w:rsid w:val="00C778B2"/>
    <w:rsid w:val="00C77911"/>
    <w:rsid w:val="00C8012A"/>
    <w:rsid w:val="00C80E93"/>
    <w:rsid w:val="00C819C5"/>
    <w:rsid w:val="00C8203A"/>
    <w:rsid w:val="00C8364C"/>
    <w:rsid w:val="00C84DB0"/>
    <w:rsid w:val="00C84E48"/>
    <w:rsid w:val="00C84F4D"/>
    <w:rsid w:val="00C85B53"/>
    <w:rsid w:val="00C85F15"/>
    <w:rsid w:val="00C865A6"/>
    <w:rsid w:val="00C86679"/>
    <w:rsid w:val="00C86681"/>
    <w:rsid w:val="00C8682E"/>
    <w:rsid w:val="00C87A07"/>
    <w:rsid w:val="00C911E8"/>
    <w:rsid w:val="00C9199F"/>
    <w:rsid w:val="00C9264B"/>
    <w:rsid w:val="00C9292D"/>
    <w:rsid w:val="00C9404B"/>
    <w:rsid w:val="00C94822"/>
    <w:rsid w:val="00C95A1F"/>
    <w:rsid w:val="00C95AEA"/>
    <w:rsid w:val="00C96119"/>
    <w:rsid w:val="00C96B15"/>
    <w:rsid w:val="00CA0897"/>
    <w:rsid w:val="00CA14CB"/>
    <w:rsid w:val="00CA2AA6"/>
    <w:rsid w:val="00CA3E14"/>
    <w:rsid w:val="00CA5108"/>
    <w:rsid w:val="00CA5C67"/>
    <w:rsid w:val="00CA645C"/>
    <w:rsid w:val="00CA687B"/>
    <w:rsid w:val="00CA73FE"/>
    <w:rsid w:val="00CB0117"/>
    <w:rsid w:val="00CB1356"/>
    <w:rsid w:val="00CB2969"/>
    <w:rsid w:val="00CB3F6E"/>
    <w:rsid w:val="00CB40E6"/>
    <w:rsid w:val="00CB4757"/>
    <w:rsid w:val="00CB4A02"/>
    <w:rsid w:val="00CB5650"/>
    <w:rsid w:val="00CB5AEB"/>
    <w:rsid w:val="00CB5EE4"/>
    <w:rsid w:val="00CB74B7"/>
    <w:rsid w:val="00CB75F4"/>
    <w:rsid w:val="00CB7927"/>
    <w:rsid w:val="00CB7962"/>
    <w:rsid w:val="00CB7D83"/>
    <w:rsid w:val="00CC061D"/>
    <w:rsid w:val="00CC0737"/>
    <w:rsid w:val="00CC0ED2"/>
    <w:rsid w:val="00CC1FDD"/>
    <w:rsid w:val="00CC29C7"/>
    <w:rsid w:val="00CC3242"/>
    <w:rsid w:val="00CC3F31"/>
    <w:rsid w:val="00CC71F9"/>
    <w:rsid w:val="00CC7F05"/>
    <w:rsid w:val="00CD07DF"/>
    <w:rsid w:val="00CD0BF0"/>
    <w:rsid w:val="00CD0CAD"/>
    <w:rsid w:val="00CD0D71"/>
    <w:rsid w:val="00CD20C8"/>
    <w:rsid w:val="00CD22FC"/>
    <w:rsid w:val="00CD31E2"/>
    <w:rsid w:val="00CD3293"/>
    <w:rsid w:val="00CD3353"/>
    <w:rsid w:val="00CD39EF"/>
    <w:rsid w:val="00CD3A62"/>
    <w:rsid w:val="00CD3D09"/>
    <w:rsid w:val="00CD447F"/>
    <w:rsid w:val="00CD4511"/>
    <w:rsid w:val="00CD483A"/>
    <w:rsid w:val="00CD4EEA"/>
    <w:rsid w:val="00CD54C0"/>
    <w:rsid w:val="00CD5B34"/>
    <w:rsid w:val="00CD660C"/>
    <w:rsid w:val="00CD676B"/>
    <w:rsid w:val="00CD7840"/>
    <w:rsid w:val="00CD7AE2"/>
    <w:rsid w:val="00CD7FCB"/>
    <w:rsid w:val="00CE0124"/>
    <w:rsid w:val="00CE0D1D"/>
    <w:rsid w:val="00CE10CE"/>
    <w:rsid w:val="00CE1AA8"/>
    <w:rsid w:val="00CE22A1"/>
    <w:rsid w:val="00CE2BD8"/>
    <w:rsid w:val="00CE35E7"/>
    <w:rsid w:val="00CE3758"/>
    <w:rsid w:val="00CE466B"/>
    <w:rsid w:val="00CE4D74"/>
    <w:rsid w:val="00CE541A"/>
    <w:rsid w:val="00CE59B4"/>
    <w:rsid w:val="00CE5AE3"/>
    <w:rsid w:val="00CE5BBF"/>
    <w:rsid w:val="00CE6897"/>
    <w:rsid w:val="00CE716C"/>
    <w:rsid w:val="00CE7276"/>
    <w:rsid w:val="00CE750C"/>
    <w:rsid w:val="00CE790E"/>
    <w:rsid w:val="00CE7E4D"/>
    <w:rsid w:val="00CF041D"/>
    <w:rsid w:val="00CF0613"/>
    <w:rsid w:val="00CF061F"/>
    <w:rsid w:val="00CF1640"/>
    <w:rsid w:val="00CF2BF6"/>
    <w:rsid w:val="00CF3FC4"/>
    <w:rsid w:val="00CF524D"/>
    <w:rsid w:val="00CF5BBF"/>
    <w:rsid w:val="00CF6DD4"/>
    <w:rsid w:val="00CF7012"/>
    <w:rsid w:val="00CF7ADE"/>
    <w:rsid w:val="00D00A59"/>
    <w:rsid w:val="00D01278"/>
    <w:rsid w:val="00D01A5C"/>
    <w:rsid w:val="00D01DC0"/>
    <w:rsid w:val="00D026CB"/>
    <w:rsid w:val="00D02C94"/>
    <w:rsid w:val="00D038E4"/>
    <w:rsid w:val="00D03BB1"/>
    <w:rsid w:val="00D03BF9"/>
    <w:rsid w:val="00D04EA5"/>
    <w:rsid w:val="00D0549F"/>
    <w:rsid w:val="00D05746"/>
    <w:rsid w:val="00D05783"/>
    <w:rsid w:val="00D05CB6"/>
    <w:rsid w:val="00D05ED2"/>
    <w:rsid w:val="00D06362"/>
    <w:rsid w:val="00D06E05"/>
    <w:rsid w:val="00D10DF8"/>
    <w:rsid w:val="00D11074"/>
    <w:rsid w:val="00D1283D"/>
    <w:rsid w:val="00D12EBD"/>
    <w:rsid w:val="00D13620"/>
    <w:rsid w:val="00D15313"/>
    <w:rsid w:val="00D15DEE"/>
    <w:rsid w:val="00D15F39"/>
    <w:rsid w:val="00D1663A"/>
    <w:rsid w:val="00D16CF7"/>
    <w:rsid w:val="00D17368"/>
    <w:rsid w:val="00D2113B"/>
    <w:rsid w:val="00D2238A"/>
    <w:rsid w:val="00D22798"/>
    <w:rsid w:val="00D229F7"/>
    <w:rsid w:val="00D22ABF"/>
    <w:rsid w:val="00D235C0"/>
    <w:rsid w:val="00D2467E"/>
    <w:rsid w:val="00D24F4E"/>
    <w:rsid w:val="00D26A3D"/>
    <w:rsid w:val="00D271E0"/>
    <w:rsid w:val="00D27A50"/>
    <w:rsid w:val="00D31A6E"/>
    <w:rsid w:val="00D32366"/>
    <w:rsid w:val="00D3373E"/>
    <w:rsid w:val="00D33E0B"/>
    <w:rsid w:val="00D346F1"/>
    <w:rsid w:val="00D34E41"/>
    <w:rsid w:val="00D352A0"/>
    <w:rsid w:val="00D35322"/>
    <w:rsid w:val="00D35417"/>
    <w:rsid w:val="00D35DC4"/>
    <w:rsid w:val="00D3618B"/>
    <w:rsid w:val="00D36811"/>
    <w:rsid w:val="00D36890"/>
    <w:rsid w:val="00D36A8F"/>
    <w:rsid w:val="00D374AA"/>
    <w:rsid w:val="00D40569"/>
    <w:rsid w:val="00D40CE3"/>
    <w:rsid w:val="00D4164E"/>
    <w:rsid w:val="00D416C9"/>
    <w:rsid w:val="00D42299"/>
    <w:rsid w:val="00D430B0"/>
    <w:rsid w:val="00D43B0A"/>
    <w:rsid w:val="00D451BF"/>
    <w:rsid w:val="00D4741E"/>
    <w:rsid w:val="00D504D0"/>
    <w:rsid w:val="00D5101C"/>
    <w:rsid w:val="00D51029"/>
    <w:rsid w:val="00D51BD0"/>
    <w:rsid w:val="00D52E92"/>
    <w:rsid w:val="00D52F3F"/>
    <w:rsid w:val="00D5394A"/>
    <w:rsid w:val="00D546F3"/>
    <w:rsid w:val="00D55F5D"/>
    <w:rsid w:val="00D56BAF"/>
    <w:rsid w:val="00D57D6F"/>
    <w:rsid w:val="00D6019A"/>
    <w:rsid w:val="00D605D0"/>
    <w:rsid w:val="00D60A4D"/>
    <w:rsid w:val="00D60C33"/>
    <w:rsid w:val="00D60D3F"/>
    <w:rsid w:val="00D6149D"/>
    <w:rsid w:val="00D62D6F"/>
    <w:rsid w:val="00D63791"/>
    <w:rsid w:val="00D63D32"/>
    <w:rsid w:val="00D63D5C"/>
    <w:rsid w:val="00D6421C"/>
    <w:rsid w:val="00D64540"/>
    <w:rsid w:val="00D64AC8"/>
    <w:rsid w:val="00D64C18"/>
    <w:rsid w:val="00D673CF"/>
    <w:rsid w:val="00D67A05"/>
    <w:rsid w:val="00D67FCC"/>
    <w:rsid w:val="00D7045E"/>
    <w:rsid w:val="00D70923"/>
    <w:rsid w:val="00D70B7A"/>
    <w:rsid w:val="00D71FA5"/>
    <w:rsid w:val="00D72E9D"/>
    <w:rsid w:val="00D72FE6"/>
    <w:rsid w:val="00D7312B"/>
    <w:rsid w:val="00D73877"/>
    <w:rsid w:val="00D7423B"/>
    <w:rsid w:val="00D7595E"/>
    <w:rsid w:val="00D759DC"/>
    <w:rsid w:val="00D75DA1"/>
    <w:rsid w:val="00D75DE4"/>
    <w:rsid w:val="00D760C2"/>
    <w:rsid w:val="00D76B73"/>
    <w:rsid w:val="00D772B5"/>
    <w:rsid w:val="00D772C8"/>
    <w:rsid w:val="00D77526"/>
    <w:rsid w:val="00D77B8B"/>
    <w:rsid w:val="00D80E77"/>
    <w:rsid w:val="00D81362"/>
    <w:rsid w:val="00D82816"/>
    <w:rsid w:val="00D82B09"/>
    <w:rsid w:val="00D82F64"/>
    <w:rsid w:val="00D833C2"/>
    <w:rsid w:val="00D8403B"/>
    <w:rsid w:val="00D848E3"/>
    <w:rsid w:val="00D84955"/>
    <w:rsid w:val="00D85059"/>
    <w:rsid w:val="00D85645"/>
    <w:rsid w:val="00D858FE"/>
    <w:rsid w:val="00D86680"/>
    <w:rsid w:val="00D86B35"/>
    <w:rsid w:val="00D86B9B"/>
    <w:rsid w:val="00D875C5"/>
    <w:rsid w:val="00D878BD"/>
    <w:rsid w:val="00D90C35"/>
    <w:rsid w:val="00D92DB2"/>
    <w:rsid w:val="00D93506"/>
    <w:rsid w:val="00D936A0"/>
    <w:rsid w:val="00D94EAB"/>
    <w:rsid w:val="00D94F90"/>
    <w:rsid w:val="00D953DB"/>
    <w:rsid w:val="00D95AF3"/>
    <w:rsid w:val="00D96DB9"/>
    <w:rsid w:val="00D970B1"/>
    <w:rsid w:val="00DA27A1"/>
    <w:rsid w:val="00DA2A5B"/>
    <w:rsid w:val="00DA3299"/>
    <w:rsid w:val="00DA3559"/>
    <w:rsid w:val="00DA390E"/>
    <w:rsid w:val="00DA3953"/>
    <w:rsid w:val="00DA3BB3"/>
    <w:rsid w:val="00DA5171"/>
    <w:rsid w:val="00DA5BF7"/>
    <w:rsid w:val="00DA5BFB"/>
    <w:rsid w:val="00DA5CED"/>
    <w:rsid w:val="00DA5CFE"/>
    <w:rsid w:val="00DA6A51"/>
    <w:rsid w:val="00DA7398"/>
    <w:rsid w:val="00DB0E10"/>
    <w:rsid w:val="00DB0F71"/>
    <w:rsid w:val="00DB1704"/>
    <w:rsid w:val="00DB2427"/>
    <w:rsid w:val="00DB2A0D"/>
    <w:rsid w:val="00DB4754"/>
    <w:rsid w:val="00DB4E06"/>
    <w:rsid w:val="00DB5FCE"/>
    <w:rsid w:val="00DB6257"/>
    <w:rsid w:val="00DB66DB"/>
    <w:rsid w:val="00DB6EE5"/>
    <w:rsid w:val="00DB73E7"/>
    <w:rsid w:val="00DC024F"/>
    <w:rsid w:val="00DC09B8"/>
    <w:rsid w:val="00DC247C"/>
    <w:rsid w:val="00DC3BD4"/>
    <w:rsid w:val="00DC3E2E"/>
    <w:rsid w:val="00DC41BB"/>
    <w:rsid w:val="00DC4E7C"/>
    <w:rsid w:val="00DC69B0"/>
    <w:rsid w:val="00DC7934"/>
    <w:rsid w:val="00DC7F0F"/>
    <w:rsid w:val="00DD0CE3"/>
    <w:rsid w:val="00DD0DBF"/>
    <w:rsid w:val="00DD2566"/>
    <w:rsid w:val="00DD2B28"/>
    <w:rsid w:val="00DD2FF6"/>
    <w:rsid w:val="00DD30D4"/>
    <w:rsid w:val="00DD49E4"/>
    <w:rsid w:val="00DD4CFF"/>
    <w:rsid w:val="00DD507E"/>
    <w:rsid w:val="00DD515A"/>
    <w:rsid w:val="00DD602A"/>
    <w:rsid w:val="00DD62AE"/>
    <w:rsid w:val="00DD67C4"/>
    <w:rsid w:val="00DE04FD"/>
    <w:rsid w:val="00DE0610"/>
    <w:rsid w:val="00DE0EFC"/>
    <w:rsid w:val="00DE0F14"/>
    <w:rsid w:val="00DE0FBF"/>
    <w:rsid w:val="00DE115D"/>
    <w:rsid w:val="00DE1FF2"/>
    <w:rsid w:val="00DE29CE"/>
    <w:rsid w:val="00DE30DB"/>
    <w:rsid w:val="00DE3398"/>
    <w:rsid w:val="00DE4A85"/>
    <w:rsid w:val="00DE4B2C"/>
    <w:rsid w:val="00DE4C47"/>
    <w:rsid w:val="00DE4C97"/>
    <w:rsid w:val="00DE5269"/>
    <w:rsid w:val="00DE67E0"/>
    <w:rsid w:val="00DE766E"/>
    <w:rsid w:val="00DE7936"/>
    <w:rsid w:val="00DE7BA2"/>
    <w:rsid w:val="00DE7F02"/>
    <w:rsid w:val="00DF0092"/>
    <w:rsid w:val="00DF1882"/>
    <w:rsid w:val="00DF18F2"/>
    <w:rsid w:val="00DF1C00"/>
    <w:rsid w:val="00DF24E3"/>
    <w:rsid w:val="00DF3166"/>
    <w:rsid w:val="00DF3F68"/>
    <w:rsid w:val="00DF5174"/>
    <w:rsid w:val="00DF67CB"/>
    <w:rsid w:val="00DF6A6D"/>
    <w:rsid w:val="00DF7298"/>
    <w:rsid w:val="00DF7D27"/>
    <w:rsid w:val="00E0014A"/>
    <w:rsid w:val="00E009E6"/>
    <w:rsid w:val="00E02319"/>
    <w:rsid w:val="00E0443A"/>
    <w:rsid w:val="00E04647"/>
    <w:rsid w:val="00E054C7"/>
    <w:rsid w:val="00E06313"/>
    <w:rsid w:val="00E0661C"/>
    <w:rsid w:val="00E072E8"/>
    <w:rsid w:val="00E07933"/>
    <w:rsid w:val="00E07D6A"/>
    <w:rsid w:val="00E1107B"/>
    <w:rsid w:val="00E11C2D"/>
    <w:rsid w:val="00E11DEB"/>
    <w:rsid w:val="00E125B9"/>
    <w:rsid w:val="00E12DA0"/>
    <w:rsid w:val="00E138BA"/>
    <w:rsid w:val="00E142D2"/>
    <w:rsid w:val="00E14FEC"/>
    <w:rsid w:val="00E1515A"/>
    <w:rsid w:val="00E153DB"/>
    <w:rsid w:val="00E15DFA"/>
    <w:rsid w:val="00E16860"/>
    <w:rsid w:val="00E178DD"/>
    <w:rsid w:val="00E17ACC"/>
    <w:rsid w:val="00E17E23"/>
    <w:rsid w:val="00E17F3E"/>
    <w:rsid w:val="00E20559"/>
    <w:rsid w:val="00E20561"/>
    <w:rsid w:val="00E20F7D"/>
    <w:rsid w:val="00E20FF8"/>
    <w:rsid w:val="00E211EA"/>
    <w:rsid w:val="00E2160E"/>
    <w:rsid w:val="00E2245F"/>
    <w:rsid w:val="00E231B2"/>
    <w:rsid w:val="00E237D0"/>
    <w:rsid w:val="00E23E13"/>
    <w:rsid w:val="00E2421E"/>
    <w:rsid w:val="00E24AFF"/>
    <w:rsid w:val="00E26134"/>
    <w:rsid w:val="00E26974"/>
    <w:rsid w:val="00E27F7A"/>
    <w:rsid w:val="00E30092"/>
    <w:rsid w:val="00E3024B"/>
    <w:rsid w:val="00E31631"/>
    <w:rsid w:val="00E321B6"/>
    <w:rsid w:val="00E33C9E"/>
    <w:rsid w:val="00E33CA1"/>
    <w:rsid w:val="00E34582"/>
    <w:rsid w:val="00E3513D"/>
    <w:rsid w:val="00E35748"/>
    <w:rsid w:val="00E362C5"/>
    <w:rsid w:val="00E36E39"/>
    <w:rsid w:val="00E37FB2"/>
    <w:rsid w:val="00E37FEC"/>
    <w:rsid w:val="00E41238"/>
    <w:rsid w:val="00E41D27"/>
    <w:rsid w:val="00E42C7E"/>
    <w:rsid w:val="00E42CD0"/>
    <w:rsid w:val="00E42DAC"/>
    <w:rsid w:val="00E43022"/>
    <w:rsid w:val="00E43775"/>
    <w:rsid w:val="00E43831"/>
    <w:rsid w:val="00E44514"/>
    <w:rsid w:val="00E44A00"/>
    <w:rsid w:val="00E45970"/>
    <w:rsid w:val="00E463DC"/>
    <w:rsid w:val="00E46B29"/>
    <w:rsid w:val="00E46FDD"/>
    <w:rsid w:val="00E47882"/>
    <w:rsid w:val="00E50040"/>
    <w:rsid w:val="00E5124E"/>
    <w:rsid w:val="00E5138D"/>
    <w:rsid w:val="00E5188E"/>
    <w:rsid w:val="00E5228A"/>
    <w:rsid w:val="00E538B3"/>
    <w:rsid w:val="00E5446F"/>
    <w:rsid w:val="00E54FA4"/>
    <w:rsid w:val="00E558B5"/>
    <w:rsid w:val="00E558C6"/>
    <w:rsid w:val="00E5733A"/>
    <w:rsid w:val="00E57A9C"/>
    <w:rsid w:val="00E6056B"/>
    <w:rsid w:val="00E6060B"/>
    <w:rsid w:val="00E60AAA"/>
    <w:rsid w:val="00E610D0"/>
    <w:rsid w:val="00E611B6"/>
    <w:rsid w:val="00E638E4"/>
    <w:rsid w:val="00E63D12"/>
    <w:rsid w:val="00E64157"/>
    <w:rsid w:val="00E6452F"/>
    <w:rsid w:val="00E64C1A"/>
    <w:rsid w:val="00E65408"/>
    <w:rsid w:val="00E655B7"/>
    <w:rsid w:val="00E658C7"/>
    <w:rsid w:val="00E659E3"/>
    <w:rsid w:val="00E65C5E"/>
    <w:rsid w:val="00E65F1B"/>
    <w:rsid w:val="00E66B1C"/>
    <w:rsid w:val="00E677C4"/>
    <w:rsid w:val="00E67FFE"/>
    <w:rsid w:val="00E70B00"/>
    <w:rsid w:val="00E714D2"/>
    <w:rsid w:val="00E72A67"/>
    <w:rsid w:val="00E72CBC"/>
    <w:rsid w:val="00E72DC3"/>
    <w:rsid w:val="00E742BB"/>
    <w:rsid w:val="00E758B7"/>
    <w:rsid w:val="00E76336"/>
    <w:rsid w:val="00E7753B"/>
    <w:rsid w:val="00E8027B"/>
    <w:rsid w:val="00E807C7"/>
    <w:rsid w:val="00E80CA9"/>
    <w:rsid w:val="00E80F64"/>
    <w:rsid w:val="00E80F6A"/>
    <w:rsid w:val="00E81963"/>
    <w:rsid w:val="00E822E4"/>
    <w:rsid w:val="00E82B68"/>
    <w:rsid w:val="00E82E10"/>
    <w:rsid w:val="00E831DC"/>
    <w:rsid w:val="00E83F28"/>
    <w:rsid w:val="00E84907"/>
    <w:rsid w:val="00E84BF7"/>
    <w:rsid w:val="00E85214"/>
    <w:rsid w:val="00E85634"/>
    <w:rsid w:val="00E860FA"/>
    <w:rsid w:val="00E87F57"/>
    <w:rsid w:val="00E906FD"/>
    <w:rsid w:val="00E90E6E"/>
    <w:rsid w:val="00E91712"/>
    <w:rsid w:val="00E91DA6"/>
    <w:rsid w:val="00E921C7"/>
    <w:rsid w:val="00E92872"/>
    <w:rsid w:val="00E92F72"/>
    <w:rsid w:val="00E932C9"/>
    <w:rsid w:val="00E93417"/>
    <w:rsid w:val="00E939D6"/>
    <w:rsid w:val="00E9576C"/>
    <w:rsid w:val="00E959C3"/>
    <w:rsid w:val="00E95CFE"/>
    <w:rsid w:val="00E95FA3"/>
    <w:rsid w:val="00E9692D"/>
    <w:rsid w:val="00E96A2F"/>
    <w:rsid w:val="00E96D87"/>
    <w:rsid w:val="00E976B4"/>
    <w:rsid w:val="00EA02A0"/>
    <w:rsid w:val="00EA0523"/>
    <w:rsid w:val="00EA131F"/>
    <w:rsid w:val="00EA1DFF"/>
    <w:rsid w:val="00EA3477"/>
    <w:rsid w:val="00EA37DC"/>
    <w:rsid w:val="00EA4956"/>
    <w:rsid w:val="00EA5B54"/>
    <w:rsid w:val="00EA5F00"/>
    <w:rsid w:val="00EA607D"/>
    <w:rsid w:val="00EA63C2"/>
    <w:rsid w:val="00EA69B1"/>
    <w:rsid w:val="00EA6B0D"/>
    <w:rsid w:val="00EA764E"/>
    <w:rsid w:val="00EA7A56"/>
    <w:rsid w:val="00EA7EA7"/>
    <w:rsid w:val="00EB0073"/>
    <w:rsid w:val="00EB0798"/>
    <w:rsid w:val="00EB1CC7"/>
    <w:rsid w:val="00EB280D"/>
    <w:rsid w:val="00EB36D6"/>
    <w:rsid w:val="00EB53B4"/>
    <w:rsid w:val="00EB60AE"/>
    <w:rsid w:val="00EB673A"/>
    <w:rsid w:val="00EB69FD"/>
    <w:rsid w:val="00EC1572"/>
    <w:rsid w:val="00EC1D25"/>
    <w:rsid w:val="00EC1E4D"/>
    <w:rsid w:val="00EC2503"/>
    <w:rsid w:val="00EC749A"/>
    <w:rsid w:val="00ED0379"/>
    <w:rsid w:val="00ED0748"/>
    <w:rsid w:val="00ED0ECF"/>
    <w:rsid w:val="00ED13AF"/>
    <w:rsid w:val="00ED164B"/>
    <w:rsid w:val="00ED1A7F"/>
    <w:rsid w:val="00ED23EE"/>
    <w:rsid w:val="00ED31C4"/>
    <w:rsid w:val="00ED3221"/>
    <w:rsid w:val="00ED36A9"/>
    <w:rsid w:val="00ED37B3"/>
    <w:rsid w:val="00ED59EC"/>
    <w:rsid w:val="00ED5E6A"/>
    <w:rsid w:val="00ED5E94"/>
    <w:rsid w:val="00ED72F4"/>
    <w:rsid w:val="00ED7386"/>
    <w:rsid w:val="00ED73DE"/>
    <w:rsid w:val="00EE1C96"/>
    <w:rsid w:val="00EE1CF0"/>
    <w:rsid w:val="00EE24BF"/>
    <w:rsid w:val="00EE3306"/>
    <w:rsid w:val="00EE6D3C"/>
    <w:rsid w:val="00EE6DC7"/>
    <w:rsid w:val="00EE6E7A"/>
    <w:rsid w:val="00EE76D2"/>
    <w:rsid w:val="00EF0B91"/>
    <w:rsid w:val="00EF1112"/>
    <w:rsid w:val="00EF12FA"/>
    <w:rsid w:val="00EF1897"/>
    <w:rsid w:val="00EF1AED"/>
    <w:rsid w:val="00EF1E1D"/>
    <w:rsid w:val="00EF3604"/>
    <w:rsid w:val="00EF3878"/>
    <w:rsid w:val="00EF4398"/>
    <w:rsid w:val="00EF47B9"/>
    <w:rsid w:val="00EF4E58"/>
    <w:rsid w:val="00EF565B"/>
    <w:rsid w:val="00EF5F40"/>
    <w:rsid w:val="00EF6182"/>
    <w:rsid w:val="00EF7009"/>
    <w:rsid w:val="00F0022C"/>
    <w:rsid w:val="00F0061F"/>
    <w:rsid w:val="00F00A7F"/>
    <w:rsid w:val="00F00DF7"/>
    <w:rsid w:val="00F0110A"/>
    <w:rsid w:val="00F01C73"/>
    <w:rsid w:val="00F0202C"/>
    <w:rsid w:val="00F02C04"/>
    <w:rsid w:val="00F02DC6"/>
    <w:rsid w:val="00F03843"/>
    <w:rsid w:val="00F03BD4"/>
    <w:rsid w:val="00F04372"/>
    <w:rsid w:val="00F06685"/>
    <w:rsid w:val="00F06861"/>
    <w:rsid w:val="00F07366"/>
    <w:rsid w:val="00F11375"/>
    <w:rsid w:val="00F128E6"/>
    <w:rsid w:val="00F12C5B"/>
    <w:rsid w:val="00F134E1"/>
    <w:rsid w:val="00F1382B"/>
    <w:rsid w:val="00F13DE5"/>
    <w:rsid w:val="00F14457"/>
    <w:rsid w:val="00F14EBE"/>
    <w:rsid w:val="00F152D6"/>
    <w:rsid w:val="00F15A66"/>
    <w:rsid w:val="00F15A80"/>
    <w:rsid w:val="00F15D2F"/>
    <w:rsid w:val="00F15EC9"/>
    <w:rsid w:val="00F16269"/>
    <w:rsid w:val="00F17CF1"/>
    <w:rsid w:val="00F2038B"/>
    <w:rsid w:val="00F20923"/>
    <w:rsid w:val="00F20CA9"/>
    <w:rsid w:val="00F21279"/>
    <w:rsid w:val="00F219D9"/>
    <w:rsid w:val="00F22672"/>
    <w:rsid w:val="00F23ABD"/>
    <w:rsid w:val="00F24175"/>
    <w:rsid w:val="00F24307"/>
    <w:rsid w:val="00F24372"/>
    <w:rsid w:val="00F24692"/>
    <w:rsid w:val="00F248EF"/>
    <w:rsid w:val="00F250E9"/>
    <w:rsid w:val="00F2583A"/>
    <w:rsid w:val="00F26A28"/>
    <w:rsid w:val="00F26E72"/>
    <w:rsid w:val="00F30986"/>
    <w:rsid w:val="00F30ED5"/>
    <w:rsid w:val="00F313A6"/>
    <w:rsid w:val="00F317D1"/>
    <w:rsid w:val="00F31B97"/>
    <w:rsid w:val="00F3309C"/>
    <w:rsid w:val="00F3338F"/>
    <w:rsid w:val="00F35AA0"/>
    <w:rsid w:val="00F35E91"/>
    <w:rsid w:val="00F362D0"/>
    <w:rsid w:val="00F3630E"/>
    <w:rsid w:val="00F3677C"/>
    <w:rsid w:val="00F367E2"/>
    <w:rsid w:val="00F36A4E"/>
    <w:rsid w:val="00F379D3"/>
    <w:rsid w:val="00F37F44"/>
    <w:rsid w:val="00F40465"/>
    <w:rsid w:val="00F405E1"/>
    <w:rsid w:val="00F4085B"/>
    <w:rsid w:val="00F40931"/>
    <w:rsid w:val="00F40D96"/>
    <w:rsid w:val="00F40F29"/>
    <w:rsid w:val="00F4114B"/>
    <w:rsid w:val="00F419C3"/>
    <w:rsid w:val="00F43195"/>
    <w:rsid w:val="00F433A2"/>
    <w:rsid w:val="00F43D57"/>
    <w:rsid w:val="00F4479D"/>
    <w:rsid w:val="00F45396"/>
    <w:rsid w:val="00F45988"/>
    <w:rsid w:val="00F46C0B"/>
    <w:rsid w:val="00F47102"/>
    <w:rsid w:val="00F508E8"/>
    <w:rsid w:val="00F509AE"/>
    <w:rsid w:val="00F5104A"/>
    <w:rsid w:val="00F51F7B"/>
    <w:rsid w:val="00F52552"/>
    <w:rsid w:val="00F52608"/>
    <w:rsid w:val="00F539E1"/>
    <w:rsid w:val="00F53A8F"/>
    <w:rsid w:val="00F53D2A"/>
    <w:rsid w:val="00F54090"/>
    <w:rsid w:val="00F55274"/>
    <w:rsid w:val="00F5591B"/>
    <w:rsid w:val="00F55C2D"/>
    <w:rsid w:val="00F55C5A"/>
    <w:rsid w:val="00F55D40"/>
    <w:rsid w:val="00F5605E"/>
    <w:rsid w:val="00F56542"/>
    <w:rsid w:val="00F56962"/>
    <w:rsid w:val="00F56E2B"/>
    <w:rsid w:val="00F575FC"/>
    <w:rsid w:val="00F576AE"/>
    <w:rsid w:val="00F577C8"/>
    <w:rsid w:val="00F578FA"/>
    <w:rsid w:val="00F60D24"/>
    <w:rsid w:val="00F61371"/>
    <w:rsid w:val="00F61B63"/>
    <w:rsid w:val="00F62BC4"/>
    <w:rsid w:val="00F63912"/>
    <w:rsid w:val="00F63914"/>
    <w:rsid w:val="00F63B30"/>
    <w:rsid w:val="00F65AAE"/>
    <w:rsid w:val="00F669DC"/>
    <w:rsid w:val="00F70344"/>
    <w:rsid w:val="00F7095A"/>
    <w:rsid w:val="00F7231F"/>
    <w:rsid w:val="00F728E7"/>
    <w:rsid w:val="00F72C3C"/>
    <w:rsid w:val="00F72CF6"/>
    <w:rsid w:val="00F72F98"/>
    <w:rsid w:val="00F73D05"/>
    <w:rsid w:val="00F73E93"/>
    <w:rsid w:val="00F762CD"/>
    <w:rsid w:val="00F77128"/>
    <w:rsid w:val="00F77C40"/>
    <w:rsid w:val="00F77CCB"/>
    <w:rsid w:val="00F81898"/>
    <w:rsid w:val="00F81A56"/>
    <w:rsid w:val="00F81BB6"/>
    <w:rsid w:val="00F81D07"/>
    <w:rsid w:val="00F83222"/>
    <w:rsid w:val="00F83F10"/>
    <w:rsid w:val="00F8533E"/>
    <w:rsid w:val="00F86294"/>
    <w:rsid w:val="00F900E8"/>
    <w:rsid w:val="00F909BC"/>
    <w:rsid w:val="00F91090"/>
    <w:rsid w:val="00F910E2"/>
    <w:rsid w:val="00F91530"/>
    <w:rsid w:val="00F916BB"/>
    <w:rsid w:val="00F924C5"/>
    <w:rsid w:val="00F92924"/>
    <w:rsid w:val="00F9303C"/>
    <w:rsid w:val="00F93327"/>
    <w:rsid w:val="00F936C7"/>
    <w:rsid w:val="00F93A59"/>
    <w:rsid w:val="00F93D5C"/>
    <w:rsid w:val="00F93E9F"/>
    <w:rsid w:val="00F943B5"/>
    <w:rsid w:val="00F94D20"/>
    <w:rsid w:val="00F9537A"/>
    <w:rsid w:val="00F95953"/>
    <w:rsid w:val="00F9646C"/>
    <w:rsid w:val="00FA00DC"/>
    <w:rsid w:val="00FA1177"/>
    <w:rsid w:val="00FA1E04"/>
    <w:rsid w:val="00FA228A"/>
    <w:rsid w:val="00FA2322"/>
    <w:rsid w:val="00FA23D5"/>
    <w:rsid w:val="00FA2C98"/>
    <w:rsid w:val="00FA2D10"/>
    <w:rsid w:val="00FA34FC"/>
    <w:rsid w:val="00FA35D1"/>
    <w:rsid w:val="00FA59BC"/>
    <w:rsid w:val="00FA667F"/>
    <w:rsid w:val="00FA68CD"/>
    <w:rsid w:val="00FA6944"/>
    <w:rsid w:val="00FA717C"/>
    <w:rsid w:val="00FA7492"/>
    <w:rsid w:val="00FA74A8"/>
    <w:rsid w:val="00FB0422"/>
    <w:rsid w:val="00FB0533"/>
    <w:rsid w:val="00FB1035"/>
    <w:rsid w:val="00FB1BE3"/>
    <w:rsid w:val="00FB2B82"/>
    <w:rsid w:val="00FB2D42"/>
    <w:rsid w:val="00FB3641"/>
    <w:rsid w:val="00FB4018"/>
    <w:rsid w:val="00FB478D"/>
    <w:rsid w:val="00FB47D5"/>
    <w:rsid w:val="00FB60D4"/>
    <w:rsid w:val="00FB74C2"/>
    <w:rsid w:val="00FB7E36"/>
    <w:rsid w:val="00FB7FC3"/>
    <w:rsid w:val="00FC0522"/>
    <w:rsid w:val="00FC0DE5"/>
    <w:rsid w:val="00FC2C3F"/>
    <w:rsid w:val="00FC35B0"/>
    <w:rsid w:val="00FC407A"/>
    <w:rsid w:val="00FC526C"/>
    <w:rsid w:val="00FC52D5"/>
    <w:rsid w:val="00FC6492"/>
    <w:rsid w:val="00FC65C9"/>
    <w:rsid w:val="00FC65FC"/>
    <w:rsid w:val="00FC660D"/>
    <w:rsid w:val="00FC7054"/>
    <w:rsid w:val="00FC744C"/>
    <w:rsid w:val="00FD08BA"/>
    <w:rsid w:val="00FD0A12"/>
    <w:rsid w:val="00FD1DDE"/>
    <w:rsid w:val="00FD23DB"/>
    <w:rsid w:val="00FD2879"/>
    <w:rsid w:val="00FD33AC"/>
    <w:rsid w:val="00FD3F67"/>
    <w:rsid w:val="00FD40FD"/>
    <w:rsid w:val="00FD469A"/>
    <w:rsid w:val="00FD49CC"/>
    <w:rsid w:val="00FD52FC"/>
    <w:rsid w:val="00FD63BC"/>
    <w:rsid w:val="00FD738D"/>
    <w:rsid w:val="00FD7438"/>
    <w:rsid w:val="00FE0189"/>
    <w:rsid w:val="00FE12CF"/>
    <w:rsid w:val="00FE2250"/>
    <w:rsid w:val="00FE2714"/>
    <w:rsid w:val="00FE2EAA"/>
    <w:rsid w:val="00FE3AFD"/>
    <w:rsid w:val="00FE423D"/>
    <w:rsid w:val="00FE4DA2"/>
    <w:rsid w:val="00FE53DE"/>
    <w:rsid w:val="00FE5F0F"/>
    <w:rsid w:val="00FE67D0"/>
    <w:rsid w:val="00FE6C35"/>
    <w:rsid w:val="00FE6F41"/>
    <w:rsid w:val="00FE760E"/>
    <w:rsid w:val="00FE7A1F"/>
    <w:rsid w:val="00FF0491"/>
    <w:rsid w:val="00FF0519"/>
    <w:rsid w:val="00FF097A"/>
    <w:rsid w:val="00FF1BC2"/>
    <w:rsid w:val="00FF1C50"/>
    <w:rsid w:val="00FF2433"/>
    <w:rsid w:val="00FF3400"/>
    <w:rsid w:val="00FF34A5"/>
    <w:rsid w:val="00FF38AE"/>
    <w:rsid w:val="00FF395D"/>
    <w:rsid w:val="00FF419E"/>
    <w:rsid w:val="00FF43C8"/>
    <w:rsid w:val="00FF4A46"/>
    <w:rsid w:val="00FF4D37"/>
    <w:rsid w:val="00FF76C2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F23C"/>
  <w15:chartTrackingRefBased/>
  <w15:docId w15:val="{812122EA-6FBE-4A49-B23B-1AF9E323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1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1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11"/>
    <w:rPr>
      <w:lang w:val="vi-VN"/>
    </w:rPr>
  </w:style>
  <w:style w:type="paragraph" w:styleId="ListParagraph">
    <w:name w:val="List Paragraph"/>
    <w:basedOn w:val="Normal"/>
    <w:uiPriority w:val="34"/>
    <w:qFormat/>
    <w:rsid w:val="00FF4A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1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C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CCF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C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CCF"/>
    <w:rPr>
      <w:b/>
      <w:bCs/>
      <w:sz w:val="20"/>
      <w:szCs w:val="20"/>
      <w:lang w:val="vi-VN"/>
    </w:rPr>
  </w:style>
  <w:style w:type="paragraph" w:styleId="Revision">
    <w:name w:val="Revision"/>
    <w:hidden/>
    <w:uiPriority w:val="99"/>
    <w:semiHidden/>
    <w:rsid w:val="00D05783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31</Pages>
  <Words>8909</Words>
  <Characters>50785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Mai Vân</dc:creator>
  <cp:keywords/>
  <dc:description/>
  <cp:lastModifiedBy>Đặng Thị Mai Vân</cp:lastModifiedBy>
  <cp:revision>389</cp:revision>
  <cp:lastPrinted>2022-01-18T04:03:00Z</cp:lastPrinted>
  <dcterms:created xsi:type="dcterms:W3CDTF">2022-01-18T06:29:00Z</dcterms:created>
  <dcterms:modified xsi:type="dcterms:W3CDTF">2022-01-21T09:34:00Z</dcterms:modified>
</cp:coreProperties>
</file>